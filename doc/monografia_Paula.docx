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E9986" w14:textId="77777777" w:rsidR="00BC6104" w:rsidRDefault="00F84880">
      <w:pPr>
        <w:pStyle w:val="Capa-FolhaDeRosto"/>
        <w:rPr>
          <w:rFonts w:ascii="Times New Roman" w:hAnsi="Times New Roman"/>
        </w:rPr>
      </w:pPr>
      <w:r>
        <w:rPr>
          <w:noProof/>
          <w:lang w:eastAsia="pt-BR"/>
        </w:rPr>
        <w:drawing>
          <wp:inline distT="0" distB="8255" distL="0" distR="0" wp14:anchorId="5CF32515" wp14:editId="76E289B7">
            <wp:extent cx="465455" cy="601345"/>
            <wp:effectExtent l="0" t="0" r="0" b="0"/>
            <wp:docPr id="1" name="Picture 1" descr="brasao-ufc - Có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rasao-ufc - Cópia"/>
                    <pic:cNvPicPr>
                      <a:picLocks noChangeAspect="1" noChangeArrowheads="1"/>
                    </pic:cNvPicPr>
                  </pic:nvPicPr>
                  <pic:blipFill>
                    <a:blip r:embed="rId8"/>
                    <a:stretch>
                      <a:fillRect/>
                    </a:stretch>
                  </pic:blipFill>
                  <pic:spPr bwMode="auto">
                    <a:xfrm>
                      <a:off x="0" y="0"/>
                      <a:ext cx="465455" cy="601345"/>
                    </a:xfrm>
                    <a:prstGeom prst="rect">
                      <a:avLst/>
                    </a:prstGeom>
                  </pic:spPr>
                </pic:pic>
              </a:graphicData>
            </a:graphic>
          </wp:inline>
        </w:drawing>
      </w:r>
    </w:p>
    <w:p w14:paraId="65A48098" w14:textId="77777777" w:rsidR="00BC6104" w:rsidRDefault="00BC6104">
      <w:pPr>
        <w:pStyle w:val="Capa-FolhaDeRosto"/>
        <w:rPr>
          <w:rFonts w:ascii="Times New Roman" w:hAnsi="Times New Roman"/>
        </w:rPr>
      </w:pPr>
    </w:p>
    <w:p w14:paraId="72E63C07" w14:textId="77777777" w:rsidR="00BC6104" w:rsidRDefault="00F84880">
      <w:pPr>
        <w:pStyle w:val="Capa-FolhaDeRosto"/>
        <w:rPr>
          <w:rFonts w:ascii="Times New Roman" w:hAnsi="Times New Roman"/>
        </w:rPr>
      </w:pPr>
      <w:r>
        <w:rPr>
          <w:rFonts w:ascii="Times New Roman" w:hAnsi="Times New Roman"/>
        </w:rPr>
        <w:t>UNIVERSIDADE FEDERAL DO CEARÁ</w:t>
      </w:r>
    </w:p>
    <w:p w14:paraId="0599DF91" w14:textId="77777777" w:rsidR="00BC6104" w:rsidRDefault="00F84880">
      <w:pPr>
        <w:pStyle w:val="Capa-FolhaDeRosto"/>
        <w:rPr>
          <w:rFonts w:ascii="Times New Roman" w:hAnsi="Times New Roman"/>
        </w:rPr>
      </w:pPr>
      <w:r>
        <w:rPr>
          <w:rFonts w:ascii="Times New Roman" w:hAnsi="Times New Roman"/>
        </w:rPr>
        <w:t>faculdade de farmácia, odontologia e enfermagem</w:t>
      </w:r>
    </w:p>
    <w:p w14:paraId="7B227D70" w14:textId="77777777" w:rsidR="00BC6104" w:rsidRDefault="00F84880">
      <w:pPr>
        <w:pStyle w:val="Capa-FolhaDeRosto"/>
        <w:rPr>
          <w:rFonts w:ascii="Times New Roman" w:hAnsi="Times New Roman"/>
        </w:rPr>
      </w:pPr>
      <w:r>
        <w:rPr>
          <w:rFonts w:ascii="Times New Roman" w:hAnsi="Times New Roman"/>
        </w:rPr>
        <w:t>DEPARTAMENTO DE farmácia</w:t>
      </w:r>
    </w:p>
    <w:p w14:paraId="753321A1" w14:textId="77777777" w:rsidR="00BC6104" w:rsidRDefault="00BC6104">
      <w:pPr>
        <w:pStyle w:val="Capa-FolhaDeRosto"/>
        <w:rPr>
          <w:rFonts w:ascii="Times New Roman" w:hAnsi="Times New Roman"/>
          <w:i/>
        </w:rPr>
      </w:pPr>
    </w:p>
    <w:p w14:paraId="459E05B7" w14:textId="77777777" w:rsidR="00BC6104" w:rsidRDefault="00BC6104">
      <w:pPr>
        <w:pStyle w:val="Capa-FolhaDeRosto"/>
        <w:rPr>
          <w:rFonts w:ascii="Times New Roman" w:hAnsi="Times New Roman"/>
          <w:i/>
        </w:rPr>
      </w:pPr>
    </w:p>
    <w:p w14:paraId="5A4E0A6E" w14:textId="77777777" w:rsidR="00BC6104" w:rsidRDefault="00BC6104">
      <w:pPr>
        <w:pStyle w:val="Capa-FolhaDeRosto"/>
        <w:rPr>
          <w:rFonts w:ascii="Times New Roman" w:hAnsi="Times New Roman"/>
          <w:i/>
        </w:rPr>
      </w:pPr>
    </w:p>
    <w:p w14:paraId="7EF30CB4" w14:textId="77777777" w:rsidR="00BC6104" w:rsidRDefault="00BC6104">
      <w:pPr>
        <w:pStyle w:val="Capa-FolhaDeRosto"/>
        <w:rPr>
          <w:rFonts w:ascii="Times New Roman" w:hAnsi="Times New Roman"/>
          <w:i/>
        </w:rPr>
      </w:pPr>
    </w:p>
    <w:p w14:paraId="4D3B4110" w14:textId="77777777" w:rsidR="00BC6104" w:rsidRDefault="00BC6104">
      <w:pPr>
        <w:pStyle w:val="Capa-FolhaDeRosto"/>
        <w:rPr>
          <w:rFonts w:ascii="Times New Roman" w:hAnsi="Times New Roman"/>
          <w:i/>
        </w:rPr>
      </w:pPr>
    </w:p>
    <w:p w14:paraId="753BDD66" w14:textId="77777777" w:rsidR="00BC6104" w:rsidRDefault="00BC6104">
      <w:pPr>
        <w:pStyle w:val="Capa-FolhaDeRosto"/>
        <w:rPr>
          <w:rFonts w:ascii="Times New Roman" w:hAnsi="Times New Roman"/>
          <w:i/>
        </w:rPr>
      </w:pPr>
    </w:p>
    <w:p w14:paraId="14A9830D" w14:textId="77777777" w:rsidR="00BC6104" w:rsidRDefault="00F84880">
      <w:pPr>
        <w:pStyle w:val="Capa-FolhaDeRosto"/>
        <w:rPr>
          <w:rFonts w:ascii="Times New Roman" w:hAnsi="Times New Roman"/>
        </w:rPr>
      </w:pPr>
      <w:del w:id="0" w:author="Francisco Felix" w:date="2017-04-15T14:56:00Z">
        <w:r>
          <w:rPr>
            <w:rFonts w:ascii="Times New Roman" w:hAnsi="Times New Roman"/>
          </w:rPr>
          <w:delText>kelly kaliana dos santos</w:delText>
        </w:r>
      </w:del>
      <w:ins w:id="1" w:author="Francisco Felix" w:date="2017-04-15T14:56:00Z">
        <w:r>
          <w:rPr>
            <w:rFonts w:ascii="Times New Roman" w:hAnsi="Times New Roman"/>
          </w:rPr>
          <w:t>PAULA MARIA PEREIRA FREIRE</w:t>
        </w:r>
      </w:ins>
    </w:p>
    <w:p w14:paraId="461539E7" w14:textId="77777777" w:rsidR="00BC6104" w:rsidRDefault="00BC6104">
      <w:pPr>
        <w:pStyle w:val="Capa-FolhaDeRosto"/>
        <w:rPr>
          <w:rFonts w:ascii="Times New Roman" w:hAnsi="Times New Roman"/>
        </w:rPr>
      </w:pPr>
    </w:p>
    <w:p w14:paraId="375B24E4" w14:textId="77777777" w:rsidR="00BC6104" w:rsidRDefault="00BC6104">
      <w:pPr>
        <w:pStyle w:val="Capa-FolhaDeRosto"/>
        <w:rPr>
          <w:rFonts w:ascii="Times New Roman" w:hAnsi="Times New Roman"/>
        </w:rPr>
      </w:pPr>
    </w:p>
    <w:p w14:paraId="3EA30DBA" w14:textId="77777777" w:rsidR="00BC6104" w:rsidRDefault="00BC6104">
      <w:pPr>
        <w:pStyle w:val="Capa-FolhaDeRosto"/>
        <w:rPr>
          <w:rFonts w:ascii="Times New Roman" w:hAnsi="Times New Roman"/>
        </w:rPr>
      </w:pPr>
    </w:p>
    <w:p w14:paraId="10527CAE" w14:textId="77777777" w:rsidR="00BC6104" w:rsidRDefault="00BC6104">
      <w:pPr>
        <w:pStyle w:val="Capa-FolhaDeRosto"/>
        <w:rPr>
          <w:rFonts w:ascii="Times New Roman" w:hAnsi="Times New Roman"/>
        </w:rPr>
      </w:pPr>
    </w:p>
    <w:p w14:paraId="4785C619" w14:textId="77777777" w:rsidR="00BC6104" w:rsidRDefault="00BC6104">
      <w:pPr>
        <w:pStyle w:val="Capa-FolhaDeRosto"/>
        <w:rPr>
          <w:rFonts w:ascii="Times New Roman" w:hAnsi="Times New Roman"/>
        </w:rPr>
      </w:pPr>
    </w:p>
    <w:p w14:paraId="720D9155" w14:textId="77777777" w:rsidR="00BC6104" w:rsidRDefault="00F84880">
      <w:pPr>
        <w:jc w:val="both"/>
        <w:rPr>
          <w:rFonts w:ascii="Times New Roman" w:hAnsi="Times New Roman"/>
          <w:b/>
        </w:rPr>
      </w:pPr>
      <w:ins w:id="2" w:author="Francisco Felix" w:date="2017-04-15T14:57:00Z">
        <w:r>
          <w:rPr>
            <w:rFonts w:ascii="Times New Roman" w:hAnsi="Times New Roman"/>
            <w:b/>
            <w:bCs/>
          </w:rPr>
          <w:t>ESTUDO DESCRITIVO LONGITUDINAL DE PACIENTES PEDIÁTRICOS COM TUMORES CEREBRAIS PRIMÁRIOS: ESTABELECIMENTO DE UM REGISTRO HOSPITALAR</w:t>
        </w:r>
      </w:ins>
      <w:del w:id="3" w:author="Francisco Felix" w:date="2017-04-15T14:57:00Z">
        <w:r>
          <w:rPr>
            <w:rFonts w:ascii="Times New Roman" w:hAnsi="Times New Roman"/>
            <w:b/>
            <w:bCs/>
          </w:rPr>
          <w:delText>AVALIAÇÃO RETROSPECTIVA DE PACIENTES COM TUMORES CEREBRAIS RECORRENTES TRATADOS COM VIMBLASTINA OU TEMOZOLOMIDA NO HOSPITAL INFANTIL ALBERT SABIN ENTRE 2007-2012</w:delText>
        </w:r>
      </w:del>
    </w:p>
    <w:p w14:paraId="0D8D6B6F" w14:textId="77777777" w:rsidR="00BC6104" w:rsidRDefault="00BC6104">
      <w:pPr>
        <w:pStyle w:val="Capa-FolhaDeRosto"/>
        <w:rPr>
          <w:rFonts w:ascii="Times New Roman" w:hAnsi="Times New Roman"/>
        </w:rPr>
      </w:pPr>
    </w:p>
    <w:p w14:paraId="055F370D" w14:textId="77777777" w:rsidR="00BC6104" w:rsidRDefault="00BC6104">
      <w:pPr>
        <w:pStyle w:val="Capa-FolhaDeRosto"/>
        <w:rPr>
          <w:rFonts w:ascii="Times New Roman" w:hAnsi="Times New Roman"/>
        </w:rPr>
      </w:pPr>
    </w:p>
    <w:p w14:paraId="30CFAA44" w14:textId="77777777" w:rsidR="00BC6104" w:rsidRDefault="00BC6104">
      <w:pPr>
        <w:pStyle w:val="Capa-FolhaDeRosto"/>
        <w:rPr>
          <w:rFonts w:ascii="Times New Roman" w:hAnsi="Times New Roman"/>
        </w:rPr>
      </w:pPr>
    </w:p>
    <w:p w14:paraId="29C3C38D" w14:textId="77777777" w:rsidR="00BC6104" w:rsidRDefault="00BC6104">
      <w:pPr>
        <w:pStyle w:val="Capa-FolhaDeRosto"/>
        <w:rPr>
          <w:rFonts w:ascii="Times New Roman" w:hAnsi="Times New Roman"/>
        </w:rPr>
      </w:pPr>
    </w:p>
    <w:p w14:paraId="5631D1B0" w14:textId="77777777" w:rsidR="00BC6104" w:rsidRDefault="00BC6104">
      <w:pPr>
        <w:pStyle w:val="Capa-FolhaDeRosto"/>
        <w:rPr>
          <w:rFonts w:ascii="Times New Roman" w:hAnsi="Times New Roman"/>
        </w:rPr>
      </w:pPr>
    </w:p>
    <w:p w14:paraId="50462221" w14:textId="77777777" w:rsidR="00BC6104" w:rsidRDefault="00BC6104">
      <w:pPr>
        <w:pStyle w:val="Capa-FolhaDeRosto"/>
        <w:rPr>
          <w:rFonts w:ascii="Times New Roman" w:hAnsi="Times New Roman"/>
        </w:rPr>
      </w:pPr>
    </w:p>
    <w:p w14:paraId="2D9839FC" w14:textId="77777777" w:rsidR="00BC6104" w:rsidRDefault="00BC6104">
      <w:pPr>
        <w:pStyle w:val="Capa-FolhaDeRosto"/>
        <w:rPr>
          <w:rFonts w:ascii="Times New Roman" w:hAnsi="Times New Roman"/>
        </w:rPr>
      </w:pPr>
    </w:p>
    <w:p w14:paraId="43F544E6" w14:textId="77777777" w:rsidR="00BC6104" w:rsidRDefault="00BC6104">
      <w:pPr>
        <w:pStyle w:val="Capa-FolhaDeRosto"/>
        <w:rPr>
          <w:rFonts w:ascii="Times New Roman" w:hAnsi="Times New Roman"/>
        </w:rPr>
      </w:pPr>
    </w:p>
    <w:p w14:paraId="336108EB" w14:textId="77777777" w:rsidR="00BC6104" w:rsidRDefault="00BC6104">
      <w:pPr>
        <w:pStyle w:val="Capa-FolhaDeRosto"/>
        <w:jc w:val="both"/>
        <w:rPr>
          <w:rFonts w:ascii="Times New Roman" w:hAnsi="Times New Roman"/>
        </w:rPr>
      </w:pPr>
    </w:p>
    <w:p w14:paraId="2C9FDF49" w14:textId="77777777" w:rsidR="00BC6104" w:rsidRDefault="00BC6104">
      <w:pPr>
        <w:pStyle w:val="Capa-FolhaDeRosto"/>
        <w:rPr>
          <w:rFonts w:ascii="Times New Roman" w:hAnsi="Times New Roman"/>
        </w:rPr>
      </w:pPr>
    </w:p>
    <w:p w14:paraId="0C45CB0A" w14:textId="77777777" w:rsidR="00BC6104" w:rsidRDefault="00F84880">
      <w:pPr>
        <w:pStyle w:val="Capa-FolhaDeRosto"/>
        <w:rPr>
          <w:rStyle w:val="NmerodaPgina"/>
        </w:rPr>
      </w:pPr>
      <w:r>
        <w:rPr>
          <w:rFonts w:ascii="Times New Roman" w:hAnsi="Times New Roman"/>
        </w:rPr>
        <w:t>fortaleza</w:t>
      </w:r>
    </w:p>
    <w:p w14:paraId="6C8AF81A" w14:textId="77777777" w:rsidR="00BC6104" w:rsidRDefault="00F84880">
      <w:pPr>
        <w:pStyle w:val="Capa-FolhaDeRosto"/>
        <w:rPr>
          <w:rFonts w:ascii="Times New Roman" w:hAnsi="Times New Roman"/>
        </w:rPr>
        <w:sectPr w:rsidR="00BC6104">
          <w:headerReference w:type="default" r:id="rId9"/>
          <w:footerReference w:type="default" r:id="rId10"/>
          <w:pgSz w:w="11906" w:h="16838"/>
          <w:pgMar w:top="1701" w:right="1134" w:bottom="1134" w:left="1701" w:header="709" w:footer="709" w:gutter="0"/>
          <w:cols w:space="720"/>
          <w:formProt w:val="0"/>
          <w:titlePg/>
          <w:docGrid w:linePitch="360" w:charSpace="-6145"/>
        </w:sectPr>
      </w:pPr>
      <w:r>
        <w:rPr>
          <w:rFonts w:ascii="Times New Roman" w:hAnsi="Times New Roman"/>
        </w:rPr>
        <w:t>201</w:t>
      </w:r>
      <w:ins w:id="4" w:author="Francisco Felix" w:date="2017-04-15T14:57:00Z">
        <w:r>
          <w:rPr>
            <w:rFonts w:ascii="Times New Roman" w:hAnsi="Times New Roman"/>
          </w:rPr>
          <w:t>7</w:t>
        </w:r>
      </w:ins>
      <w:del w:id="5" w:author="Francisco Felix" w:date="2017-04-15T14:57:00Z">
        <w:r>
          <w:rPr>
            <w:rFonts w:ascii="Times New Roman" w:hAnsi="Times New Roman"/>
          </w:rPr>
          <w:delText>6</w:delText>
        </w:r>
      </w:del>
    </w:p>
    <w:p w14:paraId="2A5CE380" w14:textId="77777777" w:rsidR="00BC6104" w:rsidRDefault="00F84880">
      <w:pPr>
        <w:pStyle w:val="Capa-FolhaDeRosto"/>
        <w:rPr>
          <w:rFonts w:ascii="Times New Roman" w:hAnsi="Times New Roman"/>
        </w:rPr>
      </w:pPr>
      <w:ins w:id="6" w:author="Francisco Felix" w:date="2017-04-15T14:58:00Z">
        <w:r>
          <w:rPr>
            <w:rFonts w:ascii="Times New Roman" w:hAnsi="Times New Roman"/>
          </w:rPr>
          <w:lastRenderedPageBreak/>
          <w:t>PAULA MARIA PEREIRA FREIRE</w:t>
        </w:r>
      </w:ins>
    </w:p>
    <w:p w14:paraId="48906843" w14:textId="77777777" w:rsidR="00BC6104" w:rsidRDefault="00F84880">
      <w:pPr>
        <w:pStyle w:val="Capa-FolhaDeRosto"/>
        <w:rPr>
          <w:rFonts w:ascii="Times New Roman" w:hAnsi="Times New Roman"/>
        </w:rPr>
      </w:pPr>
      <w:del w:id="7" w:author="Francisco Felix" w:date="2017-04-15T14:58:00Z">
        <w:r>
          <w:rPr>
            <w:rFonts w:ascii="Times New Roman" w:hAnsi="Times New Roman"/>
          </w:rPr>
          <w:delText>kelly kaliana dos santos</w:delText>
        </w:r>
      </w:del>
    </w:p>
    <w:p w14:paraId="66FCA61C" w14:textId="77777777" w:rsidR="00BC6104" w:rsidRDefault="00BC6104">
      <w:pPr>
        <w:pStyle w:val="Capa-FolhaDeRosto"/>
        <w:rPr>
          <w:rFonts w:ascii="Times New Roman" w:hAnsi="Times New Roman"/>
        </w:rPr>
      </w:pPr>
    </w:p>
    <w:p w14:paraId="057D5CDD" w14:textId="77777777" w:rsidR="00BC6104" w:rsidRDefault="00BC6104">
      <w:pPr>
        <w:pStyle w:val="Capa-FolhaDeRosto"/>
        <w:rPr>
          <w:rFonts w:ascii="Times New Roman" w:hAnsi="Times New Roman"/>
        </w:rPr>
      </w:pPr>
    </w:p>
    <w:p w14:paraId="356031D9" w14:textId="77777777" w:rsidR="00BC6104" w:rsidRDefault="00BC6104">
      <w:pPr>
        <w:pStyle w:val="Capa-FolhaDeRosto"/>
        <w:rPr>
          <w:rFonts w:ascii="Times New Roman" w:hAnsi="Times New Roman"/>
        </w:rPr>
      </w:pPr>
    </w:p>
    <w:p w14:paraId="46652813" w14:textId="77777777" w:rsidR="00BC6104" w:rsidRDefault="00BC6104">
      <w:pPr>
        <w:pStyle w:val="Capa-FolhaDeRosto"/>
        <w:rPr>
          <w:rFonts w:ascii="Times New Roman" w:hAnsi="Times New Roman"/>
        </w:rPr>
      </w:pPr>
    </w:p>
    <w:p w14:paraId="31BF3D5D" w14:textId="77777777" w:rsidR="00BC6104" w:rsidRDefault="00BC6104">
      <w:pPr>
        <w:pStyle w:val="Capa-FolhaDeRosto"/>
        <w:rPr>
          <w:rFonts w:ascii="Times New Roman" w:hAnsi="Times New Roman"/>
        </w:rPr>
      </w:pPr>
    </w:p>
    <w:p w14:paraId="10A1F82C" w14:textId="77777777" w:rsidR="00BC6104" w:rsidRDefault="00F84880">
      <w:pPr>
        <w:jc w:val="both"/>
        <w:rPr>
          <w:rFonts w:ascii="Times New Roman" w:hAnsi="Times New Roman"/>
          <w:b/>
        </w:rPr>
      </w:pPr>
      <w:ins w:id="8" w:author="Francisco Felix" w:date="2017-04-15T14:58:00Z">
        <w:r>
          <w:rPr>
            <w:rFonts w:ascii="Times New Roman" w:hAnsi="Times New Roman"/>
            <w:b/>
            <w:bCs/>
          </w:rPr>
          <w:t>ESTUDO DESCRITIVO LONGITUDINAL DE PACIENTES PEDIÁTRICOS COM TUMORES CEREBRAIS PRIMÁRIOS: ESTABELECIMENTO DE UM REGISTRO HOSPITALAR</w:t>
        </w:r>
      </w:ins>
    </w:p>
    <w:p w14:paraId="30BA6C3A" w14:textId="77777777" w:rsidR="00BC6104" w:rsidRDefault="00F84880">
      <w:pPr>
        <w:jc w:val="both"/>
        <w:rPr>
          <w:rFonts w:ascii="Times New Roman" w:hAnsi="Times New Roman"/>
          <w:b/>
        </w:rPr>
      </w:pPr>
      <w:del w:id="9" w:author="Francisco Felix" w:date="2017-04-15T14:58:00Z">
        <w:r>
          <w:rPr>
            <w:rFonts w:ascii="Times New Roman" w:hAnsi="Times New Roman"/>
            <w:b/>
          </w:rPr>
          <w:delText>AVALIAÇÃO RETROSPECTIVA DE PACIENTES COM TUMORES CEREBRAIS RECORRENTES TRATADOS COM VIMBLASTINA OU TEMOZOLOMIDA NO HOSPITAL INFANTIL ALBERT SABIN ENTRE 2007-2012</w:delText>
        </w:r>
      </w:del>
    </w:p>
    <w:p w14:paraId="7AD6C868" w14:textId="77777777" w:rsidR="00BC6104" w:rsidRDefault="00BC6104">
      <w:pPr>
        <w:jc w:val="both"/>
        <w:rPr>
          <w:rFonts w:ascii="Times New Roman" w:hAnsi="Times New Roman"/>
          <w:b/>
        </w:rPr>
      </w:pPr>
    </w:p>
    <w:p w14:paraId="1CD327BB" w14:textId="77777777" w:rsidR="00BC6104" w:rsidRDefault="00BC6104">
      <w:pPr>
        <w:pStyle w:val="Capa-FolhaDeRosto"/>
        <w:jc w:val="both"/>
        <w:rPr>
          <w:rFonts w:ascii="Times New Roman" w:hAnsi="Times New Roman"/>
        </w:rPr>
      </w:pPr>
    </w:p>
    <w:p w14:paraId="6BA804C7" w14:textId="77777777" w:rsidR="00BC6104" w:rsidRDefault="00BC6104">
      <w:pPr>
        <w:pStyle w:val="Capa-FolhaDeRosto"/>
        <w:rPr>
          <w:rFonts w:ascii="Times New Roman" w:hAnsi="Times New Roman"/>
        </w:rPr>
      </w:pPr>
    </w:p>
    <w:p w14:paraId="27CC29F3" w14:textId="77777777" w:rsidR="00BC6104" w:rsidRDefault="00BC6104">
      <w:pPr>
        <w:pStyle w:val="Capa-FolhaDeRosto"/>
        <w:rPr>
          <w:rFonts w:ascii="Times New Roman" w:hAnsi="Times New Roman"/>
        </w:rPr>
      </w:pPr>
    </w:p>
    <w:p w14:paraId="5E72193B" w14:textId="77777777" w:rsidR="00BC6104" w:rsidRDefault="00BC6104">
      <w:pPr>
        <w:pStyle w:val="Capa-FolhaDeRosto"/>
        <w:rPr>
          <w:rFonts w:ascii="Times New Roman" w:hAnsi="Times New Roman"/>
        </w:rPr>
      </w:pPr>
    </w:p>
    <w:p w14:paraId="5A3ED0FC" w14:textId="77777777" w:rsidR="00BC6104" w:rsidRDefault="00F84880">
      <w:pPr>
        <w:pStyle w:val="CF-NaturezadoTrabalho-Orientador"/>
        <w:rPr>
          <w:rFonts w:ascii="Times New Roman" w:hAnsi="Times New Roman"/>
        </w:rPr>
      </w:pPr>
      <w:r>
        <w:rPr>
          <w:rFonts w:ascii="Times New Roman" w:hAnsi="Times New Roman"/>
        </w:rPr>
        <w:t>Monografia apresentada ao Curso de Farmácia da Universidade Federal do Ceará, como requisito parcial para obtenção do Título de graduação em Farmácia.</w:t>
      </w:r>
    </w:p>
    <w:p w14:paraId="36E44A9C" w14:textId="77777777" w:rsidR="00BC6104" w:rsidRDefault="00BC6104">
      <w:pPr>
        <w:pStyle w:val="CF-NaturezadoTrabalho-Orientador"/>
        <w:rPr>
          <w:rFonts w:ascii="Times New Roman" w:hAnsi="Times New Roman"/>
        </w:rPr>
      </w:pPr>
    </w:p>
    <w:p w14:paraId="6F0F0E32" w14:textId="77777777" w:rsidR="00BC6104" w:rsidRDefault="00F84880">
      <w:pPr>
        <w:pStyle w:val="CF-NaturezadoTrabalho-Orientador"/>
        <w:rPr>
          <w:rFonts w:ascii="Times New Roman" w:hAnsi="Times New Roman"/>
        </w:rPr>
      </w:pPr>
      <w:r>
        <w:rPr>
          <w:rFonts w:ascii="Times New Roman" w:hAnsi="Times New Roman"/>
        </w:rPr>
        <w:t xml:space="preserve">Orientador: Prof. Dra. </w:t>
      </w:r>
      <w:proofErr w:type="spellStart"/>
      <w:r>
        <w:rPr>
          <w:rFonts w:ascii="Times New Roman" w:hAnsi="Times New Roman"/>
        </w:rPr>
        <w:t>Juvenia</w:t>
      </w:r>
      <w:proofErr w:type="spellEnd"/>
      <w:r>
        <w:rPr>
          <w:rFonts w:ascii="Times New Roman" w:hAnsi="Times New Roman"/>
        </w:rPr>
        <w:t xml:space="preserve"> Bezerra Fontenele.</w:t>
      </w:r>
    </w:p>
    <w:p w14:paraId="2FA097F7" w14:textId="77777777" w:rsidR="00BC6104" w:rsidRDefault="00BC6104">
      <w:pPr>
        <w:rPr>
          <w:rFonts w:ascii="Times New Roman" w:hAnsi="Times New Roman"/>
        </w:rPr>
      </w:pPr>
    </w:p>
    <w:p w14:paraId="3EF2A5B0" w14:textId="77777777" w:rsidR="00BC6104" w:rsidRDefault="00BC6104">
      <w:pPr>
        <w:rPr>
          <w:rFonts w:ascii="Times New Roman" w:hAnsi="Times New Roman"/>
        </w:rPr>
      </w:pPr>
    </w:p>
    <w:p w14:paraId="7DCB2B4C" w14:textId="77777777" w:rsidR="00BC6104" w:rsidRDefault="00BC6104">
      <w:pPr>
        <w:rPr>
          <w:rFonts w:ascii="Times New Roman" w:hAnsi="Times New Roman"/>
        </w:rPr>
      </w:pPr>
    </w:p>
    <w:p w14:paraId="7649050E" w14:textId="77777777" w:rsidR="00BC6104" w:rsidRDefault="00BC6104">
      <w:pPr>
        <w:pStyle w:val="Capa-FolhaDeRosto"/>
        <w:rPr>
          <w:rFonts w:ascii="Times New Roman" w:hAnsi="Times New Roman"/>
        </w:rPr>
      </w:pPr>
    </w:p>
    <w:p w14:paraId="6A53F36D" w14:textId="77777777" w:rsidR="00BC6104" w:rsidRDefault="00BC6104">
      <w:pPr>
        <w:pStyle w:val="Capa-FolhaDeRosto"/>
        <w:rPr>
          <w:rFonts w:ascii="Times New Roman" w:hAnsi="Times New Roman"/>
        </w:rPr>
      </w:pPr>
    </w:p>
    <w:p w14:paraId="31AE9ADA" w14:textId="77777777" w:rsidR="00BC6104" w:rsidRDefault="00BC6104">
      <w:pPr>
        <w:pStyle w:val="Capa-FolhaDeRosto"/>
        <w:rPr>
          <w:rFonts w:ascii="Times New Roman" w:hAnsi="Times New Roman"/>
        </w:rPr>
      </w:pPr>
    </w:p>
    <w:p w14:paraId="12777983" w14:textId="77777777" w:rsidR="00BC6104" w:rsidRDefault="00BC6104">
      <w:pPr>
        <w:pStyle w:val="Capa-FolhaDeRosto"/>
        <w:rPr>
          <w:rFonts w:ascii="Times New Roman" w:hAnsi="Times New Roman"/>
        </w:rPr>
      </w:pPr>
    </w:p>
    <w:p w14:paraId="0C7D41AD" w14:textId="77777777" w:rsidR="00BC6104" w:rsidRDefault="00BC6104">
      <w:pPr>
        <w:pStyle w:val="Capa-FolhaDeRosto"/>
        <w:rPr>
          <w:rFonts w:ascii="Times New Roman" w:hAnsi="Times New Roman"/>
        </w:rPr>
      </w:pPr>
    </w:p>
    <w:p w14:paraId="3C4D4E55" w14:textId="77777777" w:rsidR="00BC6104" w:rsidRDefault="00BC6104">
      <w:pPr>
        <w:pStyle w:val="Capa-FolhaDeRosto"/>
        <w:rPr>
          <w:rFonts w:ascii="Times New Roman" w:hAnsi="Times New Roman"/>
        </w:rPr>
      </w:pPr>
    </w:p>
    <w:p w14:paraId="7CC2ED77" w14:textId="77777777" w:rsidR="00BC6104" w:rsidRDefault="00BC6104">
      <w:pPr>
        <w:pStyle w:val="Capa-FolhaDeRosto"/>
        <w:rPr>
          <w:rFonts w:ascii="Times New Roman" w:hAnsi="Times New Roman"/>
        </w:rPr>
      </w:pPr>
    </w:p>
    <w:p w14:paraId="5D1CDF39" w14:textId="77777777" w:rsidR="00BC6104" w:rsidRDefault="00BC6104">
      <w:pPr>
        <w:pStyle w:val="Capa-FolhaDeRosto"/>
        <w:rPr>
          <w:rFonts w:ascii="Times New Roman" w:hAnsi="Times New Roman"/>
        </w:rPr>
      </w:pPr>
    </w:p>
    <w:p w14:paraId="37AC6440" w14:textId="77777777" w:rsidR="00BC6104" w:rsidRDefault="00BC6104">
      <w:pPr>
        <w:pStyle w:val="Capa-FolhaDeRosto"/>
        <w:rPr>
          <w:rFonts w:ascii="Times New Roman" w:hAnsi="Times New Roman"/>
        </w:rPr>
      </w:pPr>
    </w:p>
    <w:p w14:paraId="6B8EBD38" w14:textId="77777777" w:rsidR="00BC6104" w:rsidRDefault="00BC6104">
      <w:pPr>
        <w:pStyle w:val="Capa-FolhaDeRosto"/>
        <w:rPr>
          <w:rFonts w:ascii="Times New Roman" w:hAnsi="Times New Roman"/>
        </w:rPr>
      </w:pPr>
    </w:p>
    <w:p w14:paraId="5DFE029B" w14:textId="77777777" w:rsidR="00BC6104" w:rsidRDefault="00F84880">
      <w:pPr>
        <w:pStyle w:val="Capa-FolhaDeRosto"/>
        <w:rPr>
          <w:rFonts w:ascii="Times New Roman" w:hAnsi="Times New Roman"/>
        </w:rPr>
      </w:pPr>
      <w:r>
        <w:rPr>
          <w:rFonts w:ascii="Times New Roman" w:hAnsi="Times New Roman"/>
        </w:rPr>
        <w:lastRenderedPageBreak/>
        <w:t>FORTALEZA</w:t>
      </w:r>
    </w:p>
    <w:p w14:paraId="74B6D87C" w14:textId="77777777" w:rsidR="00BC6104" w:rsidRDefault="00F84880">
      <w:pPr>
        <w:pStyle w:val="Capa-FolhaDeRosto"/>
        <w:rPr>
          <w:rFonts w:ascii="Times New Roman" w:hAnsi="Times New Roman"/>
        </w:rPr>
      </w:pPr>
      <w:r>
        <w:rPr>
          <w:rFonts w:ascii="Times New Roman" w:hAnsi="Times New Roman"/>
        </w:rPr>
        <w:t>201</w:t>
      </w:r>
      <w:ins w:id="10" w:author="Francisco Felix" w:date="2017-04-15T14:58:00Z">
        <w:r>
          <w:rPr>
            <w:rFonts w:ascii="Times New Roman" w:hAnsi="Times New Roman"/>
          </w:rPr>
          <w:t>7</w:t>
        </w:r>
      </w:ins>
    </w:p>
    <w:p w14:paraId="259C07A2" w14:textId="77777777" w:rsidR="00BC6104" w:rsidRDefault="00BC6104">
      <w:pPr>
        <w:pStyle w:val="Corpodetexto"/>
        <w:spacing w:after="0"/>
        <w:rPr>
          <w:b/>
          <w:bCs/>
        </w:rPr>
      </w:pPr>
    </w:p>
    <w:p w14:paraId="6DDD8B9E" w14:textId="77777777" w:rsidR="00BC6104" w:rsidRDefault="00BC6104">
      <w:pPr>
        <w:pStyle w:val="Corpodetexto"/>
        <w:spacing w:after="0"/>
        <w:rPr>
          <w:b/>
          <w:bCs/>
        </w:rPr>
      </w:pPr>
    </w:p>
    <w:p w14:paraId="67422E52" w14:textId="77777777" w:rsidR="00BC6104" w:rsidRDefault="00BC6104">
      <w:pPr>
        <w:pStyle w:val="Corpodetexto"/>
        <w:spacing w:after="0"/>
        <w:rPr>
          <w:b/>
          <w:bCs/>
        </w:rPr>
      </w:pPr>
    </w:p>
    <w:p w14:paraId="70F7FECA" w14:textId="77777777" w:rsidR="00BC6104" w:rsidRDefault="00BC6104">
      <w:pPr>
        <w:pStyle w:val="Corpodetexto"/>
        <w:spacing w:after="0"/>
        <w:rPr>
          <w:b/>
          <w:bCs/>
        </w:rPr>
      </w:pPr>
    </w:p>
    <w:p w14:paraId="74F68703" w14:textId="77777777" w:rsidR="00BC6104" w:rsidRDefault="00BC6104">
      <w:pPr>
        <w:pStyle w:val="Corpodetexto"/>
        <w:spacing w:after="0"/>
        <w:rPr>
          <w:b/>
          <w:bCs/>
        </w:rPr>
      </w:pPr>
    </w:p>
    <w:p w14:paraId="30A67334" w14:textId="77777777" w:rsidR="00BC6104" w:rsidRDefault="00BC6104">
      <w:pPr>
        <w:pStyle w:val="Corpodetexto"/>
        <w:spacing w:after="0"/>
        <w:rPr>
          <w:b/>
          <w:bCs/>
        </w:rPr>
      </w:pPr>
    </w:p>
    <w:p w14:paraId="7C9E6821" w14:textId="77777777" w:rsidR="00BC6104" w:rsidRDefault="00BC6104">
      <w:pPr>
        <w:pStyle w:val="Corpodetexto"/>
        <w:spacing w:after="0"/>
        <w:rPr>
          <w:b/>
          <w:bCs/>
        </w:rPr>
      </w:pPr>
    </w:p>
    <w:p w14:paraId="640DBCD0" w14:textId="77777777" w:rsidR="00BC6104" w:rsidRDefault="00BC6104">
      <w:pPr>
        <w:pStyle w:val="Corpodetexto"/>
        <w:spacing w:after="0"/>
        <w:rPr>
          <w:b/>
          <w:bCs/>
        </w:rPr>
      </w:pPr>
    </w:p>
    <w:p w14:paraId="7E115718" w14:textId="77777777" w:rsidR="00BC6104" w:rsidRDefault="00BC6104">
      <w:pPr>
        <w:pStyle w:val="Corpodetexto"/>
        <w:spacing w:after="0"/>
        <w:rPr>
          <w:b/>
          <w:bCs/>
        </w:rPr>
      </w:pPr>
    </w:p>
    <w:p w14:paraId="7A472442" w14:textId="77777777" w:rsidR="00BC6104" w:rsidRDefault="00BC6104">
      <w:pPr>
        <w:pStyle w:val="Corpodetexto"/>
        <w:spacing w:after="0"/>
        <w:rPr>
          <w:b/>
          <w:bCs/>
        </w:rPr>
      </w:pPr>
    </w:p>
    <w:p w14:paraId="1646F197" w14:textId="77777777" w:rsidR="00BC6104" w:rsidRDefault="00BC6104">
      <w:pPr>
        <w:pStyle w:val="Corpodetexto"/>
        <w:spacing w:after="0"/>
        <w:rPr>
          <w:b/>
          <w:bCs/>
        </w:rPr>
      </w:pPr>
    </w:p>
    <w:p w14:paraId="3AAED9D7" w14:textId="77777777" w:rsidR="00BC6104" w:rsidRDefault="00BC6104">
      <w:pPr>
        <w:pStyle w:val="Corpodetexto"/>
        <w:spacing w:after="0"/>
        <w:rPr>
          <w:b/>
          <w:bCs/>
        </w:rPr>
      </w:pPr>
    </w:p>
    <w:p w14:paraId="60E7D87B" w14:textId="77777777" w:rsidR="00BC6104" w:rsidRDefault="00BC6104">
      <w:pPr>
        <w:pStyle w:val="Corpodetexto"/>
        <w:spacing w:after="0"/>
        <w:rPr>
          <w:b/>
          <w:bCs/>
        </w:rPr>
      </w:pPr>
    </w:p>
    <w:p w14:paraId="3968DC8C" w14:textId="77777777" w:rsidR="00BC6104" w:rsidRDefault="00BC6104">
      <w:pPr>
        <w:pStyle w:val="Corpodetexto"/>
        <w:spacing w:after="0"/>
        <w:rPr>
          <w:b/>
          <w:bCs/>
        </w:rPr>
      </w:pPr>
    </w:p>
    <w:p w14:paraId="06E1B5FD" w14:textId="77777777" w:rsidR="00BC6104" w:rsidRDefault="00BC6104">
      <w:pPr>
        <w:pStyle w:val="Corpodetexto"/>
        <w:spacing w:after="0"/>
        <w:rPr>
          <w:b/>
          <w:bCs/>
        </w:rPr>
      </w:pPr>
    </w:p>
    <w:p w14:paraId="1C0F5732" w14:textId="77777777" w:rsidR="00BC6104" w:rsidRDefault="00BC6104">
      <w:pPr>
        <w:pStyle w:val="Corpodetexto"/>
        <w:spacing w:after="0"/>
        <w:rPr>
          <w:b/>
          <w:bCs/>
        </w:rPr>
      </w:pPr>
    </w:p>
    <w:p w14:paraId="1390DA0E" w14:textId="77777777" w:rsidR="00BC6104" w:rsidRDefault="00BC6104">
      <w:pPr>
        <w:pStyle w:val="Corpodetexto"/>
        <w:spacing w:after="0"/>
        <w:rPr>
          <w:b/>
          <w:bCs/>
        </w:rPr>
      </w:pPr>
    </w:p>
    <w:p w14:paraId="370A0A1A" w14:textId="77777777" w:rsidR="00BC6104" w:rsidRDefault="00BC6104">
      <w:pPr>
        <w:pStyle w:val="Corpodetexto"/>
        <w:spacing w:after="0"/>
        <w:rPr>
          <w:b/>
          <w:bCs/>
        </w:rPr>
      </w:pPr>
    </w:p>
    <w:p w14:paraId="17325812" w14:textId="77777777" w:rsidR="00BC6104" w:rsidRDefault="00F84880">
      <w:pPr>
        <w:pStyle w:val="Corpodetexto"/>
        <w:spacing w:after="0"/>
        <w:rPr>
          <w:rFonts w:ascii="Times New Roman" w:hAnsi="Times New Roman"/>
        </w:rPr>
      </w:pPr>
      <w:r>
        <w:rPr>
          <w:rFonts w:ascii="Times New Roman" w:hAnsi="Times New Roman"/>
        </w:rPr>
        <w:t>___________________________________________________________________________</w:t>
      </w:r>
    </w:p>
    <w:p w14:paraId="01696F1A" w14:textId="77777777" w:rsidR="00BC6104" w:rsidRDefault="00BC6104">
      <w:pPr>
        <w:pStyle w:val="Corpodetexto"/>
        <w:spacing w:after="0"/>
      </w:pPr>
    </w:p>
    <w:p w14:paraId="44D7F3A4" w14:textId="77777777" w:rsidR="00BC6104" w:rsidRDefault="00BC6104">
      <w:pPr>
        <w:pStyle w:val="Corpodetexto"/>
        <w:spacing w:after="0"/>
      </w:pPr>
    </w:p>
    <w:p w14:paraId="2BAAA117" w14:textId="77777777" w:rsidR="00BC6104" w:rsidRDefault="00F84880">
      <w:pPr>
        <w:pStyle w:val="Corpodetexto"/>
        <w:spacing w:after="0"/>
        <w:rPr>
          <w:rFonts w:ascii="Times New Roman" w:hAnsi="Times New Roman"/>
        </w:rPr>
      </w:pPr>
      <w:r>
        <w:rPr>
          <w:rFonts w:ascii="Times New Roman" w:hAnsi="Times New Roman"/>
        </w:rPr>
        <w:t>Página reservada para ficha catalográfica que deve ser confeccionada após apresentação e alterações sugeridas pela banca examinadora.</w:t>
      </w:r>
    </w:p>
    <w:p w14:paraId="4BF2AB5F" w14:textId="77777777" w:rsidR="00BC6104" w:rsidRDefault="00F84880">
      <w:pPr>
        <w:pStyle w:val="Corpodetexto"/>
        <w:spacing w:after="0"/>
      </w:pPr>
      <w:r>
        <w:rPr>
          <w:rFonts w:ascii="Times New Roman" w:hAnsi="Times New Roman"/>
        </w:rPr>
        <w:t xml:space="preserve">Para solicitar a ficha catalográfica de seu trabalho, acesse o site: </w:t>
      </w:r>
      <w:r w:rsidR="009435C3">
        <w:fldChar w:fldCharType="begin"/>
      </w:r>
      <w:r w:rsidR="009435C3">
        <w:instrText xml:space="preserve"> HYPERLINK "http://www.biblioteca.ufc.br/" \h </w:instrText>
      </w:r>
      <w:r w:rsidR="009435C3">
        <w:fldChar w:fldCharType="separate"/>
      </w:r>
      <w:r>
        <w:rPr>
          <w:rStyle w:val="InternetLink"/>
          <w:rFonts w:ascii="Times New Roman" w:hAnsi="Times New Roman"/>
        </w:rPr>
        <w:t>www.biblioteca.ufc.br</w:t>
      </w:r>
      <w:r w:rsidR="009435C3">
        <w:rPr>
          <w:rStyle w:val="InternetLink"/>
          <w:rFonts w:ascii="Times New Roman" w:hAnsi="Times New Roman"/>
        </w:rPr>
        <w:fldChar w:fldCharType="end"/>
      </w:r>
      <w:r>
        <w:rPr>
          <w:rFonts w:ascii="Times New Roman" w:hAnsi="Times New Roman"/>
        </w:rPr>
        <w:t>, clique no banner Catalogação na Publicação (Solicitação de ficha catalográfica)</w:t>
      </w:r>
    </w:p>
    <w:p w14:paraId="37A5484F" w14:textId="77777777" w:rsidR="00BC6104" w:rsidRDefault="00BC6104">
      <w:pPr>
        <w:pStyle w:val="Corpodetexto"/>
        <w:spacing w:after="0"/>
      </w:pPr>
    </w:p>
    <w:p w14:paraId="5AD3CEA5" w14:textId="77777777" w:rsidR="00BC6104" w:rsidRDefault="00F84880">
      <w:pPr>
        <w:pStyle w:val="Corpodetexto"/>
        <w:spacing w:after="0"/>
        <w:rPr>
          <w:rFonts w:ascii="Times New Roman" w:hAnsi="Times New Roman"/>
          <w:b/>
          <w:bCs/>
        </w:rPr>
      </w:pPr>
      <w:r>
        <w:rPr>
          <w:rFonts w:ascii="Times New Roman" w:hAnsi="Times New Roman"/>
        </w:rPr>
        <w:t>___________________________________________________________________________</w:t>
      </w:r>
    </w:p>
    <w:p w14:paraId="0AAB88E1" w14:textId="77777777" w:rsidR="00BC6104" w:rsidRDefault="00BC6104">
      <w:pPr>
        <w:pStyle w:val="Corpodetexto"/>
        <w:spacing w:after="0" w:line="276" w:lineRule="auto"/>
        <w:rPr>
          <w:rFonts w:ascii="Times New Roman" w:hAnsi="Times New Roman"/>
          <w:b/>
          <w:bCs/>
        </w:rPr>
      </w:pPr>
    </w:p>
    <w:p w14:paraId="71AED9A8" w14:textId="77777777" w:rsidR="00BC6104" w:rsidRDefault="00BC6104">
      <w:pPr>
        <w:pStyle w:val="Corpodetexto"/>
        <w:spacing w:after="0" w:line="276" w:lineRule="auto"/>
        <w:rPr>
          <w:rFonts w:ascii="Times New Roman" w:hAnsi="Times New Roman"/>
          <w:b/>
          <w:bCs/>
        </w:rPr>
      </w:pPr>
    </w:p>
    <w:p w14:paraId="5BE0EB87" w14:textId="77777777" w:rsidR="00BC6104" w:rsidRDefault="00BC6104">
      <w:pPr>
        <w:pStyle w:val="Corpodetexto"/>
        <w:spacing w:after="0" w:line="276" w:lineRule="auto"/>
        <w:rPr>
          <w:rFonts w:ascii="Times New Roman" w:hAnsi="Times New Roman"/>
          <w:b/>
          <w:bCs/>
        </w:rPr>
      </w:pPr>
    </w:p>
    <w:p w14:paraId="5EB890A7" w14:textId="77777777" w:rsidR="00BC6104" w:rsidRDefault="00BC6104">
      <w:pPr>
        <w:pStyle w:val="Corpodetexto"/>
        <w:spacing w:after="0" w:line="276" w:lineRule="auto"/>
        <w:rPr>
          <w:rFonts w:ascii="Times New Roman" w:hAnsi="Times New Roman"/>
          <w:b/>
          <w:bCs/>
        </w:rPr>
      </w:pPr>
    </w:p>
    <w:p w14:paraId="6992451C" w14:textId="77777777" w:rsidR="00BC6104" w:rsidRDefault="00BC6104">
      <w:pPr>
        <w:pStyle w:val="Corpodetexto"/>
        <w:spacing w:after="0" w:line="276" w:lineRule="auto"/>
        <w:rPr>
          <w:rFonts w:ascii="Times New Roman" w:hAnsi="Times New Roman"/>
          <w:b/>
          <w:bCs/>
        </w:rPr>
      </w:pPr>
    </w:p>
    <w:p w14:paraId="2B723956" w14:textId="77777777" w:rsidR="00BC6104" w:rsidRDefault="00BC6104">
      <w:pPr>
        <w:pStyle w:val="Corpodetexto"/>
        <w:spacing w:after="0" w:line="276" w:lineRule="auto"/>
        <w:rPr>
          <w:rFonts w:ascii="Times New Roman" w:hAnsi="Times New Roman"/>
          <w:b/>
          <w:bCs/>
        </w:rPr>
      </w:pPr>
    </w:p>
    <w:p w14:paraId="580E5CE0" w14:textId="77777777" w:rsidR="00BC6104" w:rsidRDefault="00BC6104">
      <w:pPr>
        <w:spacing w:line="240" w:lineRule="auto"/>
        <w:jc w:val="left"/>
        <w:rPr>
          <w:rFonts w:ascii="Times New Roman" w:hAnsi="Times New Roman"/>
          <w:b/>
          <w:caps/>
        </w:rPr>
      </w:pPr>
    </w:p>
    <w:p w14:paraId="3A0DE5E7" w14:textId="77777777" w:rsidR="00BC6104" w:rsidRDefault="00BC6104">
      <w:pPr>
        <w:pStyle w:val="Capa-FolhaDeRosto"/>
        <w:rPr>
          <w:rFonts w:ascii="Times New Roman" w:hAnsi="Times New Roman"/>
        </w:rPr>
      </w:pPr>
    </w:p>
    <w:p w14:paraId="4239914E" w14:textId="77777777" w:rsidR="00BC6104" w:rsidRDefault="00F84880">
      <w:pPr>
        <w:pStyle w:val="Capa-FolhaDeRosto"/>
        <w:rPr>
          <w:rFonts w:ascii="Times New Roman" w:hAnsi="Times New Roman"/>
        </w:rPr>
      </w:pPr>
      <w:ins w:id="11" w:author="Francisco Felix" w:date="2017-04-15T14:58:00Z">
        <w:r>
          <w:rPr>
            <w:rFonts w:ascii="Times New Roman" w:hAnsi="Times New Roman"/>
          </w:rPr>
          <w:t>PAULA MARIA PEREIRA FREIRE</w:t>
        </w:r>
      </w:ins>
    </w:p>
    <w:p w14:paraId="358834A1" w14:textId="77777777" w:rsidR="00BC6104" w:rsidRDefault="00F84880">
      <w:pPr>
        <w:pStyle w:val="Capa-FolhaDeRosto"/>
        <w:rPr>
          <w:rFonts w:ascii="Times New Roman" w:hAnsi="Times New Roman"/>
        </w:rPr>
      </w:pPr>
      <w:del w:id="12" w:author="Francisco Felix" w:date="2017-04-15T14:58:00Z">
        <w:r>
          <w:rPr>
            <w:rFonts w:ascii="Times New Roman" w:hAnsi="Times New Roman"/>
          </w:rPr>
          <w:delText>kelly kaliana dos santos</w:delText>
        </w:r>
      </w:del>
    </w:p>
    <w:p w14:paraId="4557CF6B" w14:textId="77777777" w:rsidR="00BC6104" w:rsidRDefault="00BC6104">
      <w:pPr>
        <w:pStyle w:val="Capa-FolhaDeRosto"/>
        <w:rPr>
          <w:rFonts w:ascii="Times New Roman" w:hAnsi="Times New Roman"/>
        </w:rPr>
      </w:pPr>
    </w:p>
    <w:p w14:paraId="54BD07EC" w14:textId="77777777" w:rsidR="00BC6104" w:rsidRDefault="00BC6104">
      <w:pPr>
        <w:pStyle w:val="Capa-FolhaDeRosto"/>
        <w:rPr>
          <w:rFonts w:ascii="Times New Roman" w:hAnsi="Times New Roman"/>
        </w:rPr>
      </w:pPr>
    </w:p>
    <w:p w14:paraId="72E5D095" w14:textId="77777777" w:rsidR="00BC6104" w:rsidRDefault="00BC6104">
      <w:pPr>
        <w:pStyle w:val="Capa-FolhaDeRosto"/>
        <w:rPr>
          <w:rFonts w:ascii="Times New Roman" w:hAnsi="Times New Roman"/>
        </w:rPr>
      </w:pPr>
    </w:p>
    <w:p w14:paraId="757FDAE3" w14:textId="77777777" w:rsidR="00BC6104" w:rsidRDefault="00BC6104">
      <w:pPr>
        <w:pStyle w:val="Capa-FolhaDeRosto"/>
        <w:rPr>
          <w:rFonts w:ascii="Times New Roman" w:hAnsi="Times New Roman"/>
        </w:rPr>
      </w:pPr>
    </w:p>
    <w:p w14:paraId="44FD32EC" w14:textId="77777777" w:rsidR="00BC6104" w:rsidRDefault="00BC6104">
      <w:pPr>
        <w:pStyle w:val="Capa-FolhaDeRosto"/>
        <w:rPr>
          <w:rFonts w:ascii="Times New Roman" w:hAnsi="Times New Roman"/>
        </w:rPr>
      </w:pPr>
    </w:p>
    <w:p w14:paraId="40975656" w14:textId="77777777" w:rsidR="00BC6104" w:rsidRDefault="00F84880">
      <w:pPr>
        <w:jc w:val="both"/>
        <w:rPr>
          <w:rFonts w:ascii="Times New Roman" w:hAnsi="Times New Roman"/>
          <w:b/>
        </w:rPr>
      </w:pPr>
      <w:ins w:id="13" w:author="Francisco Felix" w:date="2017-04-15T14:58:00Z">
        <w:r>
          <w:rPr>
            <w:rFonts w:ascii="Times New Roman" w:hAnsi="Times New Roman"/>
            <w:b/>
            <w:bCs/>
          </w:rPr>
          <w:t>ESTUDO DESCRITIVO LONGITUDINAL DE PACIENTES PEDIÁTRICOS COM TUMORES CEREBRAIS PRIMÁRIOS: ESTABELECIMENTO DE UM REGISTRO HOSPITALAR</w:t>
        </w:r>
      </w:ins>
    </w:p>
    <w:p w14:paraId="08D7E97A" w14:textId="77777777" w:rsidR="00BC6104" w:rsidRDefault="00F84880">
      <w:pPr>
        <w:jc w:val="both"/>
        <w:rPr>
          <w:rFonts w:ascii="Times New Roman" w:hAnsi="Times New Roman"/>
          <w:b/>
        </w:rPr>
      </w:pPr>
      <w:del w:id="14" w:author="Francisco Felix" w:date="2017-04-15T14:58:00Z">
        <w:r>
          <w:rPr>
            <w:rFonts w:ascii="Times New Roman" w:hAnsi="Times New Roman"/>
            <w:b/>
          </w:rPr>
          <w:delText>AVALIAÇÃO RETROSPECTIVA DE PACIENTES COM TUMORES CEREBRAIS RECORRENTES TRATADOS COM VIMBLASTINA OU TEMOZOLOMIDA NO HOSPITAL INFANTIL ALBERT SABIN ENTRE 2007-2012</w:delText>
        </w:r>
      </w:del>
    </w:p>
    <w:p w14:paraId="5E24A4B1" w14:textId="77777777" w:rsidR="00BC6104" w:rsidRDefault="00BC6104">
      <w:pPr>
        <w:jc w:val="both"/>
        <w:rPr>
          <w:rFonts w:ascii="Times New Roman" w:hAnsi="Times New Roman"/>
          <w:b/>
        </w:rPr>
      </w:pPr>
    </w:p>
    <w:p w14:paraId="3ECEFD0F" w14:textId="77777777" w:rsidR="00BC6104" w:rsidRDefault="00BC6104">
      <w:pPr>
        <w:pStyle w:val="Capa-FolhaDeRosto"/>
        <w:jc w:val="both"/>
        <w:rPr>
          <w:rFonts w:ascii="Times New Roman" w:hAnsi="Times New Roman"/>
        </w:rPr>
      </w:pPr>
    </w:p>
    <w:p w14:paraId="25CEEB5D" w14:textId="77777777" w:rsidR="00BC6104" w:rsidRDefault="00BC6104">
      <w:pPr>
        <w:pStyle w:val="Capa-FolhaDeRosto"/>
        <w:rPr>
          <w:rFonts w:ascii="Times New Roman" w:hAnsi="Times New Roman"/>
        </w:rPr>
      </w:pPr>
    </w:p>
    <w:p w14:paraId="0E280A22" w14:textId="77777777" w:rsidR="00BC6104" w:rsidRDefault="00BC6104">
      <w:pPr>
        <w:pStyle w:val="Capa-FolhaDeRosto"/>
        <w:rPr>
          <w:rFonts w:ascii="Times New Roman" w:hAnsi="Times New Roman"/>
        </w:rPr>
      </w:pPr>
    </w:p>
    <w:p w14:paraId="3119686F" w14:textId="77777777" w:rsidR="00BC6104" w:rsidRDefault="00F84880">
      <w:pPr>
        <w:spacing w:line="240" w:lineRule="auto"/>
        <w:ind w:left="4536"/>
        <w:jc w:val="both"/>
        <w:rPr>
          <w:rFonts w:ascii="Times New Roman" w:hAnsi="Times New Roman"/>
        </w:rPr>
      </w:pPr>
      <w:r>
        <w:rPr>
          <w:rFonts w:ascii="Times New Roman" w:hAnsi="Times New Roman"/>
        </w:rPr>
        <w:t>Monografia apresentada ao Curso de Farmácia da Universidade Federal do Ceará, como requisito parcial para obtenção do Título em graduação em Farmácia.</w:t>
      </w:r>
    </w:p>
    <w:p w14:paraId="36C83900" w14:textId="77777777" w:rsidR="00BC6104" w:rsidRDefault="00BC6104">
      <w:pPr>
        <w:spacing w:line="240" w:lineRule="auto"/>
        <w:ind w:left="4536"/>
        <w:jc w:val="both"/>
        <w:rPr>
          <w:rFonts w:ascii="Times New Roman" w:hAnsi="Times New Roman"/>
        </w:rPr>
      </w:pPr>
    </w:p>
    <w:p w14:paraId="3A3F8433" w14:textId="77777777" w:rsidR="00BC6104" w:rsidRDefault="00BC6104">
      <w:pPr>
        <w:spacing w:line="240" w:lineRule="auto"/>
        <w:ind w:left="4536"/>
        <w:jc w:val="both"/>
        <w:rPr>
          <w:rFonts w:ascii="Times New Roman" w:hAnsi="Times New Roman"/>
        </w:rPr>
      </w:pPr>
    </w:p>
    <w:p w14:paraId="31BF7225" w14:textId="77777777" w:rsidR="00BC6104" w:rsidRDefault="00BC6104">
      <w:pPr>
        <w:spacing w:line="240" w:lineRule="auto"/>
        <w:ind w:left="4536"/>
        <w:jc w:val="both"/>
        <w:rPr>
          <w:rFonts w:ascii="Times New Roman" w:hAnsi="Times New Roman"/>
        </w:rPr>
      </w:pPr>
    </w:p>
    <w:p w14:paraId="188AB236" w14:textId="77777777" w:rsidR="00BC6104" w:rsidRDefault="00BC6104">
      <w:pPr>
        <w:spacing w:line="240" w:lineRule="auto"/>
        <w:ind w:left="4536"/>
        <w:jc w:val="both"/>
        <w:rPr>
          <w:rFonts w:ascii="Times New Roman" w:hAnsi="Times New Roman"/>
        </w:rPr>
      </w:pPr>
    </w:p>
    <w:p w14:paraId="1BE38102" w14:textId="77777777" w:rsidR="00BC6104" w:rsidRDefault="00F84880">
      <w:pPr>
        <w:spacing w:line="240" w:lineRule="auto"/>
        <w:jc w:val="both"/>
        <w:rPr>
          <w:rFonts w:ascii="Times New Roman" w:hAnsi="Times New Roman"/>
        </w:rPr>
      </w:pPr>
      <w:r>
        <w:rPr>
          <w:rFonts w:ascii="Times New Roman" w:hAnsi="Times New Roman"/>
        </w:rPr>
        <w:t>Aprovada em ___/___/_____</w:t>
      </w:r>
    </w:p>
    <w:p w14:paraId="01D8F6D5" w14:textId="77777777" w:rsidR="00BC6104" w:rsidRDefault="00BC6104">
      <w:pPr>
        <w:spacing w:line="240" w:lineRule="auto"/>
        <w:rPr>
          <w:rFonts w:ascii="Times New Roman" w:hAnsi="Times New Roman"/>
        </w:rPr>
      </w:pPr>
    </w:p>
    <w:p w14:paraId="7B81F954" w14:textId="77777777" w:rsidR="00BC6104" w:rsidRDefault="00BC6104">
      <w:pPr>
        <w:spacing w:line="240" w:lineRule="auto"/>
        <w:rPr>
          <w:rFonts w:ascii="Times New Roman" w:hAnsi="Times New Roman"/>
        </w:rPr>
      </w:pPr>
    </w:p>
    <w:p w14:paraId="44471550" w14:textId="77777777" w:rsidR="00BC6104" w:rsidRDefault="00BC6104">
      <w:pPr>
        <w:spacing w:line="240" w:lineRule="auto"/>
        <w:rPr>
          <w:rFonts w:ascii="Times New Roman" w:hAnsi="Times New Roman"/>
        </w:rPr>
      </w:pPr>
    </w:p>
    <w:p w14:paraId="760969F6" w14:textId="77777777" w:rsidR="00BC6104" w:rsidRDefault="00F84880">
      <w:pPr>
        <w:spacing w:line="240" w:lineRule="auto"/>
        <w:rPr>
          <w:rFonts w:ascii="Times New Roman" w:hAnsi="Times New Roman"/>
        </w:rPr>
      </w:pPr>
      <w:r>
        <w:rPr>
          <w:rFonts w:ascii="Times New Roman" w:hAnsi="Times New Roman"/>
        </w:rPr>
        <w:t>BANCA EXAMINADORA</w:t>
      </w:r>
    </w:p>
    <w:p w14:paraId="623302A5" w14:textId="77777777" w:rsidR="00BC6104" w:rsidRDefault="00BC6104">
      <w:pPr>
        <w:spacing w:line="240" w:lineRule="auto"/>
        <w:rPr>
          <w:rFonts w:ascii="Times New Roman" w:hAnsi="Times New Roman"/>
        </w:rPr>
      </w:pPr>
    </w:p>
    <w:p w14:paraId="59F94C95" w14:textId="77777777" w:rsidR="00BC6104" w:rsidRDefault="00F84880">
      <w:pPr>
        <w:spacing w:line="240" w:lineRule="auto"/>
        <w:rPr>
          <w:rFonts w:ascii="Times New Roman" w:hAnsi="Times New Roman"/>
        </w:rPr>
      </w:pPr>
      <w:r>
        <w:rPr>
          <w:rFonts w:ascii="Times New Roman" w:hAnsi="Times New Roman"/>
        </w:rPr>
        <w:t>______________________________________</w:t>
      </w:r>
    </w:p>
    <w:p w14:paraId="4BFBC566" w14:textId="77777777" w:rsidR="00BC6104" w:rsidRDefault="00F84880">
      <w:pPr>
        <w:spacing w:before="120" w:line="240" w:lineRule="auto"/>
        <w:rPr>
          <w:rFonts w:ascii="Times New Roman" w:hAnsi="Times New Roman"/>
        </w:rPr>
      </w:pPr>
      <w:r>
        <w:rPr>
          <w:rFonts w:ascii="Times New Roman" w:hAnsi="Times New Roman"/>
        </w:rPr>
        <w:t xml:space="preserve">Profa. Dra. </w:t>
      </w:r>
      <w:proofErr w:type="spellStart"/>
      <w:r>
        <w:rPr>
          <w:rFonts w:ascii="Times New Roman" w:hAnsi="Times New Roman"/>
        </w:rPr>
        <w:t>Juvenia</w:t>
      </w:r>
      <w:proofErr w:type="spellEnd"/>
      <w:r>
        <w:rPr>
          <w:rFonts w:ascii="Times New Roman" w:hAnsi="Times New Roman"/>
        </w:rPr>
        <w:t xml:space="preserve"> Bezerra Fontenele (Orientadora)</w:t>
      </w:r>
    </w:p>
    <w:p w14:paraId="14D0A8A8" w14:textId="77777777" w:rsidR="00BC6104" w:rsidRDefault="00F84880">
      <w:pPr>
        <w:spacing w:before="120" w:line="240" w:lineRule="auto"/>
        <w:rPr>
          <w:rFonts w:ascii="Times New Roman" w:hAnsi="Times New Roman"/>
        </w:rPr>
      </w:pPr>
      <w:r>
        <w:rPr>
          <w:rFonts w:ascii="Times New Roman" w:hAnsi="Times New Roman"/>
        </w:rPr>
        <w:t>Universidade Federal do Ceará (UFC)</w:t>
      </w:r>
    </w:p>
    <w:p w14:paraId="23E2FD44" w14:textId="77777777" w:rsidR="00BC6104" w:rsidRDefault="00BC6104">
      <w:pPr>
        <w:spacing w:line="240" w:lineRule="auto"/>
        <w:rPr>
          <w:rFonts w:ascii="Times New Roman" w:hAnsi="Times New Roman"/>
        </w:rPr>
      </w:pPr>
    </w:p>
    <w:p w14:paraId="561AD113" w14:textId="77777777" w:rsidR="00BC6104" w:rsidRDefault="00F84880">
      <w:pPr>
        <w:tabs>
          <w:tab w:val="center" w:pos="4252"/>
          <w:tab w:val="left" w:pos="6824"/>
        </w:tabs>
        <w:spacing w:line="240" w:lineRule="auto"/>
        <w:rPr>
          <w:rFonts w:ascii="Times New Roman" w:hAnsi="Times New Roman"/>
        </w:rPr>
      </w:pPr>
      <w:r>
        <w:rPr>
          <w:rFonts w:ascii="Times New Roman" w:hAnsi="Times New Roman"/>
        </w:rPr>
        <w:t>_________________________________________</w:t>
      </w:r>
    </w:p>
    <w:p w14:paraId="5DD3A8A8" w14:textId="77777777" w:rsidR="00BC6104" w:rsidRDefault="00F84880">
      <w:pPr>
        <w:tabs>
          <w:tab w:val="center" w:pos="4252"/>
          <w:tab w:val="left" w:pos="6824"/>
        </w:tabs>
        <w:spacing w:before="120" w:line="240" w:lineRule="auto"/>
        <w:rPr>
          <w:rFonts w:ascii="Times New Roman" w:hAnsi="Times New Roman"/>
        </w:rPr>
      </w:pPr>
      <w:r>
        <w:rPr>
          <w:rFonts w:ascii="Times New Roman" w:hAnsi="Times New Roman"/>
        </w:rPr>
        <w:t>Profa. Dra. Segunda da Banca</w:t>
      </w:r>
    </w:p>
    <w:p w14:paraId="1BFA1E4F" w14:textId="77777777" w:rsidR="00BC6104" w:rsidRDefault="00F84880">
      <w:pPr>
        <w:spacing w:before="120" w:line="240" w:lineRule="auto"/>
        <w:rPr>
          <w:rFonts w:ascii="Times New Roman" w:hAnsi="Times New Roman"/>
        </w:rPr>
      </w:pPr>
      <w:r>
        <w:rPr>
          <w:rFonts w:ascii="Times New Roman" w:hAnsi="Times New Roman"/>
        </w:rPr>
        <w:t>Universidade Federal do Ceará (UFC)</w:t>
      </w:r>
    </w:p>
    <w:p w14:paraId="6569780A" w14:textId="77777777" w:rsidR="00BC6104" w:rsidRDefault="00BC6104">
      <w:pPr>
        <w:tabs>
          <w:tab w:val="center" w:pos="4252"/>
          <w:tab w:val="left" w:pos="6824"/>
        </w:tabs>
        <w:spacing w:line="240" w:lineRule="auto"/>
        <w:rPr>
          <w:rFonts w:ascii="Times New Roman" w:hAnsi="Times New Roman"/>
        </w:rPr>
      </w:pPr>
    </w:p>
    <w:p w14:paraId="1A2F1271" w14:textId="77777777" w:rsidR="00BC6104" w:rsidRDefault="00F84880">
      <w:pPr>
        <w:tabs>
          <w:tab w:val="center" w:pos="4252"/>
          <w:tab w:val="left" w:pos="6824"/>
        </w:tabs>
        <w:spacing w:line="240" w:lineRule="auto"/>
        <w:rPr>
          <w:rFonts w:ascii="Times New Roman" w:hAnsi="Times New Roman"/>
        </w:rPr>
      </w:pPr>
      <w:r>
        <w:rPr>
          <w:rFonts w:ascii="Times New Roman" w:hAnsi="Times New Roman"/>
        </w:rPr>
        <w:t>__________________________________________</w:t>
      </w:r>
    </w:p>
    <w:p w14:paraId="1AE347BA" w14:textId="77777777" w:rsidR="00BC6104" w:rsidRDefault="00F84880">
      <w:pPr>
        <w:tabs>
          <w:tab w:val="center" w:pos="4252"/>
          <w:tab w:val="left" w:pos="6824"/>
        </w:tabs>
        <w:spacing w:before="120" w:line="240" w:lineRule="auto"/>
        <w:rPr>
          <w:rFonts w:ascii="Times New Roman" w:hAnsi="Times New Roman"/>
        </w:rPr>
      </w:pPr>
      <w:r>
        <w:rPr>
          <w:rFonts w:ascii="Times New Roman" w:hAnsi="Times New Roman"/>
        </w:rPr>
        <w:lastRenderedPageBreak/>
        <w:t>Profa. Dra. Terceira da Banca</w:t>
      </w:r>
    </w:p>
    <w:p w14:paraId="1C4379C6" w14:textId="77777777" w:rsidR="00BC6104" w:rsidRDefault="00F84880">
      <w:pPr>
        <w:tabs>
          <w:tab w:val="center" w:pos="4252"/>
          <w:tab w:val="left" w:pos="6824"/>
        </w:tabs>
        <w:spacing w:before="120" w:line="240" w:lineRule="auto"/>
        <w:rPr>
          <w:rFonts w:ascii="Times New Roman" w:hAnsi="Times New Roman"/>
        </w:rPr>
      </w:pPr>
      <w:r>
        <w:rPr>
          <w:rFonts w:ascii="Times New Roman" w:hAnsi="Times New Roman"/>
        </w:rPr>
        <w:t>Universidade Federal do Ceará (UFC)</w:t>
      </w:r>
    </w:p>
    <w:p w14:paraId="63A3542E" w14:textId="77777777" w:rsidR="00BC6104" w:rsidRDefault="00F84880">
      <w:pPr>
        <w:spacing w:line="240" w:lineRule="auto"/>
        <w:jc w:val="left"/>
        <w:rPr>
          <w:rFonts w:ascii="Times New Roman" w:hAnsi="Times New Roman"/>
        </w:rPr>
      </w:pPr>
      <w:r>
        <w:br w:type="page"/>
      </w:r>
    </w:p>
    <w:p w14:paraId="0BE14BD8" w14:textId="77777777" w:rsidR="00BC6104" w:rsidRDefault="00BC6104">
      <w:pPr>
        <w:jc w:val="right"/>
      </w:pPr>
    </w:p>
    <w:p w14:paraId="5D275CDB" w14:textId="77777777" w:rsidR="00BC6104" w:rsidRDefault="00BC6104">
      <w:pPr>
        <w:jc w:val="right"/>
      </w:pPr>
    </w:p>
    <w:p w14:paraId="4A223106" w14:textId="77777777" w:rsidR="00BC6104" w:rsidRDefault="00BC6104">
      <w:pPr>
        <w:jc w:val="right"/>
      </w:pPr>
    </w:p>
    <w:p w14:paraId="1CBF8980" w14:textId="77777777" w:rsidR="00BC6104" w:rsidRDefault="00BC6104">
      <w:pPr>
        <w:jc w:val="right"/>
      </w:pPr>
    </w:p>
    <w:p w14:paraId="7B0AB090" w14:textId="77777777" w:rsidR="00BC6104" w:rsidRDefault="00BC6104">
      <w:pPr>
        <w:jc w:val="right"/>
      </w:pPr>
    </w:p>
    <w:p w14:paraId="642485F0" w14:textId="77777777" w:rsidR="00BC6104" w:rsidRDefault="00BC6104">
      <w:pPr>
        <w:jc w:val="right"/>
      </w:pPr>
    </w:p>
    <w:p w14:paraId="68332B51" w14:textId="77777777" w:rsidR="00BC6104" w:rsidRDefault="00BC6104">
      <w:pPr>
        <w:jc w:val="right"/>
      </w:pPr>
    </w:p>
    <w:p w14:paraId="0E11A82F" w14:textId="77777777" w:rsidR="00BC6104" w:rsidRDefault="00BC6104">
      <w:pPr>
        <w:jc w:val="right"/>
      </w:pPr>
    </w:p>
    <w:p w14:paraId="566DB9D0" w14:textId="77777777" w:rsidR="00BC6104" w:rsidRDefault="00BC6104">
      <w:pPr>
        <w:jc w:val="right"/>
      </w:pPr>
    </w:p>
    <w:p w14:paraId="4A7E36E1" w14:textId="77777777" w:rsidR="00BC6104" w:rsidRDefault="00BC6104">
      <w:pPr>
        <w:jc w:val="right"/>
      </w:pPr>
    </w:p>
    <w:p w14:paraId="670C392B" w14:textId="77777777" w:rsidR="00BC6104" w:rsidRDefault="00BC6104">
      <w:pPr>
        <w:jc w:val="right"/>
      </w:pPr>
    </w:p>
    <w:p w14:paraId="5AFA01E2" w14:textId="77777777" w:rsidR="00BC6104" w:rsidRDefault="00BC6104">
      <w:pPr>
        <w:jc w:val="right"/>
      </w:pPr>
    </w:p>
    <w:p w14:paraId="44271E15" w14:textId="77777777" w:rsidR="00BC6104" w:rsidRDefault="00BC6104">
      <w:pPr>
        <w:jc w:val="right"/>
      </w:pPr>
    </w:p>
    <w:p w14:paraId="2BB9E372" w14:textId="77777777" w:rsidR="00BC6104" w:rsidRDefault="00BC6104">
      <w:pPr>
        <w:jc w:val="right"/>
      </w:pPr>
    </w:p>
    <w:p w14:paraId="155761C3" w14:textId="77777777" w:rsidR="00BC6104" w:rsidRDefault="00BC6104">
      <w:pPr>
        <w:jc w:val="right"/>
      </w:pPr>
    </w:p>
    <w:p w14:paraId="544E250B" w14:textId="77777777" w:rsidR="00BC6104" w:rsidRDefault="00BC6104">
      <w:pPr>
        <w:jc w:val="right"/>
      </w:pPr>
    </w:p>
    <w:p w14:paraId="54F00178" w14:textId="77777777" w:rsidR="00BC6104" w:rsidRDefault="00BC6104">
      <w:pPr>
        <w:jc w:val="right"/>
      </w:pPr>
    </w:p>
    <w:p w14:paraId="167536B5" w14:textId="77777777" w:rsidR="00BC6104" w:rsidRDefault="00BC6104">
      <w:pPr>
        <w:jc w:val="right"/>
      </w:pPr>
    </w:p>
    <w:p w14:paraId="29C076A0" w14:textId="77777777" w:rsidR="00BC6104" w:rsidRDefault="00BC6104">
      <w:pPr>
        <w:jc w:val="right"/>
      </w:pPr>
    </w:p>
    <w:p w14:paraId="5793ACCB" w14:textId="77777777" w:rsidR="00BC6104" w:rsidRDefault="00BC6104">
      <w:pPr>
        <w:jc w:val="right"/>
      </w:pPr>
    </w:p>
    <w:p w14:paraId="5758CB53" w14:textId="77777777" w:rsidR="00BC6104" w:rsidRDefault="00BC6104">
      <w:pPr>
        <w:jc w:val="right"/>
      </w:pPr>
    </w:p>
    <w:p w14:paraId="047D185B" w14:textId="77777777" w:rsidR="00BC6104" w:rsidRDefault="00BC6104">
      <w:pPr>
        <w:jc w:val="right"/>
      </w:pPr>
    </w:p>
    <w:p w14:paraId="4E1C0F6F" w14:textId="77777777" w:rsidR="00BC6104" w:rsidRDefault="00BC6104">
      <w:pPr>
        <w:jc w:val="right"/>
      </w:pPr>
    </w:p>
    <w:p w14:paraId="2588EDE4" w14:textId="77777777" w:rsidR="00BC6104" w:rsidRDefault="00BC6104">
      <w:pPr>
        <w:jc w:val="right"/>
      </w:pPr>
    </w:p>
    <w:p w14:paraId="111B1222" w14:textId="77777777" w:rsidR="00BC6104" w:rsidRDefault="00BC6104">
      <w:pPr>
        <w:jc w:val="right"/>
      </w:pPr>
    </w:p>
    <w:p w14:paraId="56934EB5" w14:textId="77777777" w:rsidR="00BC6104" w:rsidRDefault="00BC6104">
      <w:pPr>
        <w:jc w:val="right"/>
      </w:pPr>
    </w:p>
    <w:p w14:paraId="6C3F63F9" w14:textId="77777777" w:rsidR="00BC6104" w:rsidRDefault="00BC6104">
      <w:pPr>
        <w:jc w:val="right"/>
      </w:pPr>
    </w:p>
    <w:p w14:paraId="56EB28B7" w14:textId="77777777" w:rsidR="00BC6104" w:rsidRDefault="00BC6104">
      <w:pPr>
        <w:jc w:val="right"/>
        <w:rPr>
          <w:rFonts w:ascii="Times New Roman" w:hAnsi="Times New Roman"/>
        </w:rPr>
      </w:pPr>
    </w:p>
    <w:p w14:paraId="1685C5A1" w14:textId="77777777" w:rsidR="00BC6104" w:rsidRDefault="00F84880">
      <w:pPr>
        <w:jc w:val="right"/>
        <w:rPr>
          <w:rFonts w:ascii="Times New Roman" w:hAnsi="Times New Roman"/>
          <w:sz w:val="40"/>
          <w:szCs w:val="40"/>
        </w:rPr>
      </w:pPr>
      <w:r>
        <w:rPr>
          <w:rFonts w:ascii="Times New Roman" w:hAnsi="Times New Roman"/>
        </w:rPr>
        <w:t>Adeus</w:t>
      </w:r>
    </w:p>
    <w:p w14:paraId="24FB8077" w14:textId="77777777" w:rsidR="00BC6104" w:rsidRDefault="00F84880">
      <w:pPr>
        <w:jc w:val="right"/>
        <w:rPr>
          <w:rFonts w:ascii="Times New Roman" w:hAnsi="Times New Roman"/>
        </w:rPr>
      </w:pPr>
      <w:r>
        <w:rPr>
          <w:rFonts w:ascii="Times New Roman" w:hAnsi="Times New Roman"/>
        </w:rPr>
        <w:t>A meu pai, minha mãe, e à Xuxa</w:t>
      </w:r>
    </w:p>
    <w:p w14:paraId="5F7C19F0" w14:textId="77777777" w:rsidR="00BC6104" w:rsidRDefault="00F84880">
      <w:pPr>
        <w:spacing w:line="240" w:lineRule="auto"/>
        <w:jc w:val="left"/>
      </w:pPr>
      <w:r>
        <w:br w:type="page"/>
      </w:r>
    </w:p>
    <w:p w14:paraId="36FBFBAF" w14:textId="77777777" w:rsidR="00BC6104" w:rsidRDefault="00F84880">
      <w:pPr>
        <w:rPr>
          <w:rFonts w:ascii="Times New Roman" w:hAnsi="Times New Roman"/>
          <w:b/>
        </w:rPr>
      </w:pPr>
      <w:r>
        <w:rPr>
          <w:rFonts w:ascii="Times New Roman" w:hAnsi="Times New Roman"/>
          <w:b/>
        </w:rPr>
        <w:lastRenderedPageBreak/>
        <w:t>AGRADECIMENTOS</w:t>
      </w:r>
    </w:p>
    <w:p w14:paraId="7BF326D6" w14:textId="77777777" w:rsidR="00BC6104" w:rsidRDefault="00BC6104">
      <w:pPr>
        <w:jc w:val="right"/>
        <w:rPr>
          <w:rFonts w:ascii="Times New Roman" w:hAnsi="Times New Roman"/>
        </w:rPr>
      </w:pPr>
    </w:p>
    <w:p w14:paraId="3A25DDC6" w14:textId="77777777" w:rsidR="00BC6104" w:rsidRDefault="00F84880">
      <w:pPr>
        <w:jc w:val="left"/>
        <w:rPr>
          <w:rFonts w:ascii="Times New Roman" w:hAnsi="Times New Roman"/>
        </w:rPr>
      </w:pPr>
      <w:r>
        <w:rPr>
          <w:rFonts w:ascii="Times New Roman" w:hAnsi="Times New Roman"/>
        </w:rPr>
        <w:t>A muitas pessoas.</w:t>
      </w:r>
    </w:p>
    <w:p w14:paraId="59B9BC7C" w14:textId="77777777" w:rsidR="00BC6104" w:rsidRDefault="00F84880">
      <w:pPr>
        <w:spacing w:line="240" w:lineRule="auto"/>
        <w:jc w:val="left"/>
      </w:pPr>
      <w:r>
        <w:br w:type="page"/>
      </w:r>
    </w:p>
    <w:p w14:paraId="4580CCCB" w14:textId="77777777" w:rsidR="00BC6104" w:rsidRDefault="00BC6104">
      <w:pPr>
        <w:jc w:val="right"/>
      </w:pPr>
    </w:p>
    <w:p w14:paraId="793D693A" w14:textId="77777777" w:rsidR="00BC6104" w:rsidRDefault="00BC6104">
      <w:pPr>
        <w:jc w:val="right"/>
      </w:pPr>
    </w:p>
    <w:p w14:paraId="43FABBF9" w14:textId="77777777" w:rsidR="00BC6104" w:rsidRDefault="00BC6104">
      <w:pPr>
        <w:jc w:val="right"/>
      </w:pPr>
    </w:p>
    <w:p w14:paraId="050A1A80" w14:textId="77777777" w:rsidR="00BC6104" w:rsidRDefault="00BC6104">
      <w:pPr>
        <w:jc w:val="right"/>
      </w:pPr>
    </w:p>
    <w:p w14:paraId="6FA74836" w14:textId="77777777" w:rsidR="00BC6104" w:rsidRDefault="00BC6104">
      <w:pPr>
        <w:jc w:val="right"/>
      </w:pPr>
    </w:p>
    <w:p w14:paraId="7F8A23CB" w14:textId="77777777" w:rsidR="00BC6104" w:rsidRDefault="00BC6104">
      <w:pPr>
        <w:jc w:val="right"/>
      </w:pPr>
    </w:p>
    <w:p w14:paraId="718C1D67" w14:textId="77777777" w:rsidR="00BC6104" w:rsidRDefault="00BC6104">
      <w:pPr>
        <w:jc w:val="right"/>
      </w:pPr>
    </w:p>
    <w:p w14:paraId="2750DF99" w14:textId="77777777" w:rsidR="00BC6104" w:rsidRDefault="00BC6104">
      <w:pPr>
        <w:jc w:val="right"/>
      </w:pPr>
    </w:p>
    <w:p w14:paraId="649EA8B4" w14:textId="77777777" w:rsidR="00BC6104" w:rsidRDefault="00BC6104">
      <w:pPr>
        <w:jc w:val="right"/>
      </w:pPr>
    </w:p>
    <w:p w14:paraId="35BADD1B" w14:textId="77777777" w:rsidR="00BC6104" w:rsidRDefault="00BC6104">
      <w:pPr>
        <w:jc w:val="right"/>
      </w:pPr>
    </w:p>
    <w:p w14:paraId="5CC114DF" w14:textId="77777777" w:rsidR="00BC6104" w:rsidRDefault="00BC6104">
      <w:pPr>
        <w:jc w:val="right"/>
      </w:pPr>
    </w:p>
    <w:p w14:paraId="764A9476" w14:textId="77777777" w:rsidR="00BC6104" w:rsidRDefault="00BC6104">
      <w:pPr>
        <w:jc w:val="right"/>
      </w:pPr>
    </w:p>
    <w:p w14:paraId="262E70D3" w14:textId="77777777" w:rsidR="00BC6104" w:rsidRDefault="00BC6104">
      <w:pPr>
        <w:jc w:val="right"/>
      </w:pPr>
    </w:p>
    <w:p w14:paraId="5EAB0F2A" w14:textId="77777777" w:rsidR="00BC6104" w:rsidRDefault="00BC6104">
      <w:pPr>
        <w:jc w:val="right"/>
      </w:pPr>
    </w:p>
    <w:p w14:paraId="6371A728" w14:textId="77777777" w:rsidR="00BC6104" w:rsidRDefault="00BC6104">
      <w:pPr>
        <w:jc w:val="right"/>
      </w:pPr>
    </w:p>
    <w:p w14:paraId="1A268EC3" w14:textId="77777777" w:rsidR="00BC6104" w:rsidRDefault="00BC6104">
      <w:pPr>
        <w:jc w:val="right"/>
      </w:pPr>
    </w:p>
    <w:p w14:paraId="543F9186" w14:textId="77777777" w:rsidR="00BC6104" w:rsidRDefault="00BC6104">
      <w:pPr>
        <w:jc w:val="right"/>
      </w:pPr>
    </w:p>
    <w:p w14:paraId="25BEB4D9" w14:textId="77777777" w:rsidR="00BC6104" w:rsidRDefault="00BC6104">
      <w:pPr>
        <w:jc w:val="right"/>
      </w:pPr>
    </w:p>
    <w:p w14:paraId="202CA347" w14:textId="77777777" w:rsidR="00BC6104" w:rsidRDefault="00BC6104">
      <w:pPr>
        <w:jc w:val="right"/>
      </w:pPr>
    </w:p>
    <w:p w14:paraId="6B80A857" w14:textId="77777777" w:rsidR="00BC6104" w:rsidRDefault="00BC6104">
      <w:pPr>
        <w:jc w:val="right"/>
      </w:pPr>
    </w:p>
    <w:p w14:paraId="41C711BC" w14:textId="77777777" w:rsidR="00BC6104" w:rsidRDefault="00BC6104">
      <w:pPr>
        <w:jc w:val="right"/>
      </w:pPr>
    </w:p>
    <w:p w14:paraId="0D002427" w14:textId="77777777" w:rsidR="00BC6104" w:rsidRDefault="00BC6104">
      <w:pPr>
        <w:jc w:val="right"/>
      </w:pPr>
    </w:p>
    <w:p w14:paraId="5977B140" w14:textId="77777777" w:rsidR="00BC6104" w:rsidRDefault="00BC6104">
      <w:pPr>
        <w:jc w:val="right"/>
      </w:pPr>
    </w:p>
    <w:p w14:paraId="5FD7D038" w14:textId="77777777" w:rsidR="00BC6104" w:rsidRDefault="00BC6104">
      <w:pPr>
        <w:jc w:val="right"/>
      </w:pPr>
    </w:p>
    <w:p w14:paraId="755BEABA" w14:textId="77777777" w:rsidR="00BC6104" w:rsidRDefault="00BC6104">
      <w:pPr>
        <w:jc w:val="right"/>
      </w:pPr>
    </w:p>
    <w:p w14:paraId="6248E179" w14:textId="77777777" w:rsidR="00BC6104" w:rsidRDefault="00BC6104">
      <w:pPr>
        <w:jc w:val="right"/>
      </w:pPr>
    </w:p>
    <w:p w14:paraId="20FEBB32" w14:textId="77777777" w:rsidR="00BC6104" w:rsidRDefault="00BC6104">
      <w:pPr>
        <w:jc w:val="right"/>
      </w:pPr>
    </w:p>
    <w:p w14:paraId="676037A4" w14:textId="77777777" w:rsidR="00BC6104" w:rsidRDefault="00BC6104">
      <w:pPr>
        <w:jc w:val="right"/>
      </w:pPr>
    </w:p>
    <w:p w14:paraId="71437D8B" w14:textId="77777777" w:rsidR="00BC6104" w:rsidRDefault="00BC6104">
      <w:pPr>
        <w:jc w:val="right"/>
      </w:pPr>
    </w:p>
    <w:p w14:paraId="45343E13" w14:textId="77777777" w:rsidR="00BC6104" w:rsidRDefault="00BC6104">
      <w:pPr>
        <w:jc w:val="right"/>
      </w:pPr>
    </w:p>
    <w:p w14:paraId="003E2D0F" w14:textId="77777777" w:rsidR="00BC6104" w:rsidRDefault="00F84880">
      <w:pPr>
        <w:jc w:val="right"/>
        <w:rPr>
          <w:rFonts w:ascii="Times New Roman" w:hAnsi="Times New Roman"/>
          <w:i/>
        </w:rPr>
      </w:pPr>
      <w:r>
        <w:rPr>
          <w:rFonts w:ascii="Times New Roman" w:hAnsi="Times New Roman"/>
          <w:i/>
        </w:rPr>
        <w:t>Citação</w:t>
      </w:r>
    </w:p>
    <w:p w14:paraId="6C5336DE" w14:textId="77777777" w:rsidR="00BC6104" w:rsidRDefault="00F84880">
      <w:pPr>
        <w:jc w:val="right"/>
        <w:rPr>
          <w:rFonts w:ascii="Times New Roman" w:hAnsi="Times New Roman"/>
          <w:i/>
        </w:rPr>
      </w:pPr>
      <w:r>
        <w:rPr>
          <w:rFonts w:ascii="Times New Roman" w:hAnsi="Times New Roman"/>
          <w:i/>
        </w:rPr>
        <w:t>De Alguém</w:t>
      </w:r>
    </w:p>
    <w:p w14:paraId="4F6CD91C" w14:textId="77777777" w:rsidR="00BC6104" w:rsidRDefault="00F84880">
      <w:pPr>
        <w:spacing w:line="240" w:lineRule="auto"/>
        <w:jc w:val="left"/>
      </w:pPr>
      <w:r>
        <w:br w:type="page"/>
      </w:r>
    </w:p>
    <w:p w14:paraId="1DD1F625" w14:textId="77777777" w:rsidR="00BC6104" w:rsidRDefault="00F84880">
      <w:pPr>
        <w:spacing w:line="240" w:lineRule="auto"/>
        <w:rPr>
          <w:rFonts w:ascii="Times New Roman" w:hAnsi="Times New Roman"/>
          <w:b/>
          <w:szCs w:val="24"/>
        </w:rPr>
      </w:pPr>
      <w:r>
        <w:rPr>
          <w:rFonts w:ascii="Times New Roman" w:hAnsi="Times New Roman"/>
          <w:b/>
          <w:szCs w:val="24"/>
        </w:rPr>
        <w:lastRenderedPageBreak/>
        <w:t>RESUMO</w:t>
      </w:r>
    </w:p>
    <w:p w14:paraId="1ADC9D4B" w14:textId="77777777" w:rsidR="00BC6104" w:rsidRDefault="00BC6104">
      <w:pPr>
        <w:spacing w:line="240" w:lineRule="auto"/>
        <w:rPr>
          <w:rFonts w:ascii="Times New Roman" w:hAnsi="Times New Roman"/>
          <w:szCs w:val="24"/>
        </w:rPr>
      </w:pPr>
    </w:p>
    <w:p w14:paraId="1C8B1466" w14:textId="77777777" w:rsidR="00BC6104" w:rsidRDefault="00F84880">
      <w:pPr>
        <w:spacing w:line="240" w:lineRule="auto"/>
        <w:jc w:val="both"/>
        <w:rPr>
          <w:rFonts w:ascii="Times New Roman" w:hAnsi="Times New Roman"/>
          <w:szCs w:val="24"/>
          <w:u w:color="000000"/>
        </w:rPr>
      </w:pPr>
      <w:r>
        <w:rPr>
          <w:rFonts w:ascii="Times New Roman" w:hAnsi="Times New Roman"/>
          <w:color w:val="000000"/>
          <w:szCs w:val="24"/>
          <w:shd w:val="clear" w:color="auto" w:fill="FFFFFF"/>
        </w:rPr>
        <w:t>Um resumo legal.</w:t>
      </w:r>
    </w:p>
    <w:p w14:paraId="1E9A51D7" w14:textId="77777777" w:rsidR="00BC6104" w:rsidRDefault="00BC6104">
      <w:pPr>
        <w:spacing w:line="240" w:lineRule="auto"/>
        <w:jc w:val="both"/>
        <w:rPr>
          <w:rFonts w:ascii="Times New Roman" w:hAnsi="Times New Roman"/>
          <w:szCs w:val="24"/>
        </w:rPr>
      </w:pPr>
    </w:p>
    <w:p w14:paraId="21427535" w14:textId="77777777" w:rsidR="00BC6104" w:rsidRDefault="00BC6104">
      <w:pPr>
        <w:spacing w:line="240" w:lineRule="auto"/>
        <w:jc w:val="both"/>
        <w:rPr>
          <w:rFonts w:ascii="Times New Roman" w:hAnsi="Times New Roman"/>
          <w:szCs w:val="24"/>
        </w:rPr>
      </w:pPr>
    </w:p>
    <w:p w14:paraId="0D972C67" w14:textId="77777777" w:rsidR="00BC6104" w:rsidRDefault="00BC6104">
      <w:pPr>
        <w:spacing w:line="240" w:lineRule="auto"/>
        <w:jc w:val="both"/>
        <w:rPr>
          <w:rFonts w:ascii="Times New Roman" w:hAnsi="Times New Roman"/>
          <w:szCs w:val="24"/>
        </w:rPr>
      </w:pPr>
    </w:p>
    <w:p w14:paraId="7B8F1D18" w14:textId="77777777" w:rsidR="00BC6104" w:rsidRDefault="00BC6104">
      <w:pPr>
        <w:spacing w:line="240" w:lineRule="auto"/>
        <w:jc w:val="both"/>
        <w:rPr>
          <w:rFonts w:ascii="Times New Roman" w:hAnsi="Times New Roman"/>
          <w:szCs w:val="24"/>
        </w:rPr>
      </w:pPr>
    </w:p>
    <w:p w14:paraId="3C5C0BF8" w14:textId="77777777" w:rsidR="00BC6104" w:rsidRDefault="00BC6104">
      <w:pPr>
        <w:spacing w:line="240" w:lineRule="auto"/>
        <w:jc w:val="both"/>
        <w:rPr>
          <w:rFonts w:ascii="Times New Roman" w:hAnsi="Times New Roman"/>
          <w:szCs w:val="24"/>
        </w:rPr>
      </w:pPr>
    </w:p>
    <w:p w14:paraId="3243F273" w14:textId="77777777" w:rsidR="00BC6104" w:rsidRDefault="00F84880">
      <w:pPr>
        <w:jc w:val="right"/>
        <w:rPr>
          <w:rFonts w:ascii="Times New Roman" w:hAnsi="Times New Roman"/>
          <w:szCs w:val="24"/>
        </w:rPr>
      </w:pPr>
      <w:r>
        <w:rPr>
          <w:rFonts w:ascii="Times New Roman" w:hAnsi="Times New Roman"/>
          <w:b/>
          <w:szCs w:val="24"/>
        </w:rPr>
        <w:t>Palavras-chave</w:t>
      </w:r>
      <w:r>
        <w:rPr>
          <w:rFonts w:ascii="Times New Roman" w:hAnsi="Times New Roman"/>
          <w:szCs w:val="24"/>
        </w:rPr>
        <w:t>: show de bola, vai que é mole</w:t>
      </w:r>
    </w:p>
    <w:p w14:paraId="73B8F8F2" w14:textId="77777777" w:rsidR="00BC6104" w:rsidRDefault="00F84880">
      <w:pPr>
        <w:spacing w:line="240" w:lineRule="auto"/>
        <w:jc w:val="left"/>
        <w:rPr>
          <w:rFonts w:ascii="Times New Roman" w:hAnsi="Times New Roman"/>
          <w:szCs w:val="24"/>
        </w:rPr>
      </w:pPr>
      <w:r>
        <w:br w:type="page"/>
      </w:r>
    </w:p>
    <w:p w14:paraId="1A334D95" w14:textId="77777777" w:rsidR="00BC6104" w:rsidRDefault="00F84880">
      <w:pPr>
        <w:spacing w:line="240" w:lineRule="auto"/>
        <w:rPr>
          <w:rFonts w:ascii="Times New Roman" w:hAnsi="Times New Roman"/>
          <w:b/>
          <w:szCs w:val="24"/>
          <w:lang w:val="en-US"/>
        </w:rPr>
      </w:pPr>
      <w:r>
        <w:rPr>
          <w:rFonts w:ascii="Times New Roman" w:hAnsi="Times New Roman"/>
          <w:b/>
          <w:szCs w:val="24"/>
          <w:lang w:val="en-US"/>
        </w:rPr>
        <w:lastRenderedPageBreak/>
        <w:t>ABSTRACT</w:t>
      </w:r>
    </w:p>
    <w:p w14:paraId="3D3415BC" w14:textId="77777777" w:rsidR="00BC6104" w:rsidRDefault="00BC6104">
      <w:pPr>
        <w:spacing w:line="240" w:lineRule="auto"/>
        <w:rPr>
          <w:rFonts w:ascii="Times New Roman" w:hAnsi="Times New Roman"/>
          <w:szCs w:val="24"/>
          <w:lang w:val="en-US"/>
        </w:rPr>
      </w:pPr>
    </w:p>
    <w:p w14:paraId="1232A783" w14:textId="77777777" w:rsidR="00BC6104" w:rsidRDefault="00F84880">
      <w:pPr>
        <w:spacing w:line="240" w:lineRule="auto"/>
        <w:jc w:val="both"/>
        <w:rPr>
          <w:rFonts w:ascii="Times New Roman" w:hAnsi="Times New Roman"/>
          <w:szCs w:val="24"/>
          <w:u w:color="000000"/>
          <w:lang w:val="en-US"/>
        </w:rPr>
      </w:pPr>
      <w:r>
        <w:rPr>
          <w:rFonts w:ascii="Times New Roman" w:hAnsi="Times New Roman"/>
          <w:color w:val="000000"/>
          <w:szCs w:val="24"/>
          <w:shd w:val="clear" w:color="auto" w:fill="FFFFFF"/>
          <w:lang w:val="en-US"/>
        </w:rPr>
        <w:t xml:space="preserve"> A nice abstract.</w:t>
      </w:r>
    </w:p>
    <w:p w14:paraId="3C511ABE" w14:textId="77777777" w:rsidR="00BC6104" w:rsidRDefault="00BC6104">
      <w:pPr>
        <w:spacing w:line="240" w:lineRule="auto"/>
        <w:jc w:val="both"/>
        <w:rPr>
          <w:rFonts w:ascii="Times New Roman" w:hAnsi="Times New Roman"/>
          <w:szCs w:val="24"/>
          <w:lang w:val="en-US"/>
        </w:rPr>
      </w:pPr>
    </w:p>
    <w:p w14:paraId="0E7BAFD0" w14:textId="77777777" w:rsidR="00BC6104" w:rsidRDefault="00BC6104">
      <w:pPr>
        <w:spacing w:line="240" w:lineRule="auto"/>
        <w:jc w:val="both"/>
        <w:rPr>
          <w:rFonts w:ascii="Times New Roman" w:hAnsi="Times New Roman"/>
          <w:szCs w:val="24"/>
          <w:lang w:val="en-US"/>
        </w:rPr>
      </w:pPr>
    </w:p>
    <w:p w14:paraId="3A14684C" w14:textId="77777777" w:rsidR="00BC6104" w:rsidRDefault="00BC6104">
      <w:pPr>
        <w:spacing w:line="240" w:lineRule="auto"/>
        <w:jc w:val="both"/>
        <w:rPr>
          <w:rFonts w:ascii="Times New Roman" w:hAnsi="Times New Roman"/>
          <w:szCs w:val="24"/>
          <w:lang w:val="en-US"/>
        </w:rPr>
      </w:pPr>
    </w:p>
    <w:p w14:paraId="3BF20C1E" w14:textId="77777777" w:rsidR="00BC6104" w:rsidRDefault="00BC6104">
      <w:pPr>
        <w:spacing w:line="240" w:lineRule="auto"/>
        <w:jc w:val="both"/>
        <w:rPr>
          <w:rFonts w:ascii="Times New Roman" w:hAnsi="Times New Roman"/>
          <w:szCs w:val="24"/>
          <w:lang w:val="en-US"/>
        </w:rPr>
      </w:pPr>
    </w:p>
    <w:p w14:paraId="4FC7B2F0" w14:textId="77777777" w:rsidR="00BC6104" w:rsidRDefault="00BC6104">
      <w:pPr>
        <w:spacing w:line="240" w:lineRule="auto"/>
        <w:jc w:val="both"/>
        <w:rPr>
          <w:rFonts w:ascii="Times New Roman" w:hAnsi="Times New Roman"/>
          <w:szCs w:val="24"/>
          <w:lang w:val="en-US"/>
        </w:rPr>
      </w:pPr>
    </w:p>
    <w:p w14:paraId="3B288B70" w14:textId="77777777" w:rsidR="00BC6104" w:rsidRDefault="00F84880">
      <w:pPr>
        <w:jc w:val="right"/>
        <w:rPr>
          <w:rFonts w:ascii="Times New Roman" w:hAnsi="Times New Roman"/>
          <w:szCs w:val="24"/>
          <w:lang w:val="en-US"/>
        </w:rPr>
      </w:pPr>
      <w:r>
        <w:rPr>
          <w:rFonts w:ascii="Times New Roman" w:hAnsi="Times New Roman"/>
          <w:b/>
          <w:szCs w:val="24"/>
          <w:lang w:val="en-US"/>
        </w:rPr>
        <w:t>Key-words</w:t>
      </w:r>
      <w:r>
        <w:rPr>
          <w:rFonts w:ascii="Times New Roman" w:hAnsi="Times New Roman"/>
          <w:szCs w:val="24"/>
          <w:lang w:val="en-US"/>
        </w:rPr>
        <w:t xml:space="preserve">: show time, </w:t>
      </w:r>
      <w:proofErr w:type="spellStart"/>
      <w:r>
        <w:rPr>
          <w:rFonts w:ascii="Times New Roman" w:hAnsi="Times New Roman"/>
          <w:szCs w:val="24"/>
          <w:lang w:val="en-US"/>
        </w:rPr>
        <w:t>ossom</w:t>
      </w:r>
      <w:proofErr w:type="spellEnd"/>
    </w:p>
    <w:p w14:paraId="1D7A10E5" w14:textId="77777777" w:rsidR="00BC6104" w:rsidRDefault="00F84880">
      <w:pPr>
        <w:spacing w:line="240" w:lineRule="auto"/>
        <w:jc w:val="left"/>
        <w:rPr>
          <w:rFonts w:ascii="Times New Roman" w:hAnsi="Times New Roman"/>
          <w:szCs w:val="24"/>
          <w:lang w:val="en-US"/>
        </w:rPr>
      </w:pPr>
      <w:r w:rsidRPr="00C634EA">
        <w:rPr>
          <w:lang w:val="en-US"/>
        </w:rPr>
        <w:br w:type="page"/>
      </w:r>
    </w:p>
    <w:p w14:paraId="6EE6E66C" w14:textId="77777777" w:rsidR="00BC6104" w:rsidRDefault="00F84880">
      <w:pPr>
        <w:spacing w:line="240" w:lineRule="auto"/>
        <w:rPr>
          <w:rFonts w:ascii="Times New Roman" w:hAnsi="Times New Roman"/>
          <w:b/>
          <w:szCs w:val="24"/>
        </w:rPr>
      </w:pPr>
      <w:r>
        <w:rPr>
          <w:rFonts w:ascii="Times New Roman" w:hAnsi="Times New Roman"/>
          <w:b/>
          <w:szCs w:val="24"/>
        </w:rPr>
        <w:lastRenderedPageBreak/>
        <w:t>LISTA DE ILUSTRAÇÕES</w:t>
      </w:r>
    </w:p>
    <w:p w14:paraId="2B22B725" w14:textId="77777777" w:rsidR="00BC6104" w:rsidRDefault="00BC6104">
      <w:pPr>
        <w:spacing w:line="240" w:lineRule="auto"/>
        <w:rPr>
          <w:rFonts w:ascii="Times New Roman" w:hAnsi="Times New Roman"/>
          <w:szCs w:val="24"/>
        </w:rPr>
      </w:pPr>
    </w:p>
    <w:p w14:paraId="6DD8CE4C" w14:textId="77777777" w:rsidR="00BC6104" w:rsidRDefault="00F84880">
      <w:pPr>
        <w:spacing w:line="240" w:lineRule="auto"/>
        <w:jc w:val="both"/>
        <w:rPr>
          <w:rFonts w:ascii="Times New Roman" w:hAnsi="Times New Roman"/>
          <w:szCs w:val="24"/>
          <w:u w:color="000000"/>
        </w:rPr>
      </w:pPr>
      <w:r>
        <w:rPr>
          <w:rFonts w:ascii="Times New Roman" w:hAnsi="Times New Roman"/>
          <w:color w:val="000000"/>
          <w:szCs w:val="24"/>
          <w:shd w:val="clear" w:color="auto" w:fill="FFFFFF"/>
        </w:rPr>
        <w:t>Umas imagens legais.</w:t>
      </w:r>
    </w:p>
    <w:p w14:paraId="316F1ADE" w14:textId="77777777" w:rsidR="00BC6104" w:rsidRDefault="00F84880">
      <w:pPr>
        <w:spacing w:line="240" w:lineRule="auto"/>
        <w:jc w:val="both"/>
        <w:rPr>
          <w:rFonts w:ascii="Times New Roman" w:hAnsi="Times New Roman"/>
          <w:szCs w:val="24"/>
        </w:rPr>
      </w:pPr>
      <w:r>
        <w:br w:type="page"/>
      </w:r>
    </w:p>
    <w:p w14:paraId="0E6687CD" w14:textId="77777777" w:rsidR="00BC6104" w:rsidRDefault="00F84880">
      <w:pPr>
        <w:spacing w:line="240" w:lineRule="auto"/>
        <w:rPr>
          <w:rFonts w:ascii="Times New Roman" w:hAnsi="Times New Roman"/>
          <w:b/>
          <w:szCs w:val="24"/>
        </w:rPr>
      </w:pPr>
      <w:r>
        <w:rPr>
          <w:rFonts w:ascii="Times New Roman" w:hAnsi="Times New Roman"/>
          <w:b/>
          <w:szCs w:val="24"/>
        </w:rPr>
        <w:lastRenderedPageBreak/>
        <w:t>LISTA DE TABELAS</w:t>
      </w:r>
    </w:p>
    <w:p w14:paraId="0E746C16" w14:textId="77777777" w:rsidR="00BC6104" w:rsidRDefault="00BC6104">
      <w:pPr>
        <w:spacing w:line="240" w:lineRule="auto"/>
        <w:rPr>
          <w:rFonts w:ascii="Times New Roman" w:hAnsi="Times New Roman"/>
          <w:szCs w:val="24"/>
        </w:rPr>
      </w:pPr>
    </w:p>
    <w:p w14:paraId="23634CB4" w14:textId="77777777" w:rsidR="00BC6104" w:rsidRDefault="00F84880">
      <w:pPr>
        <w:spacing w:line="240" w:lineRule="auto"/>
        <w:jc w:val="both"/>
        <w:rPr>
          <w:rFonts w:ascii="Times New Roman" w:hAnsi="Times New Roman"/>
          <w:szCs w:val="24"/>
          <w:u w:color="000000"/>
        </w:rPr>
      </w:pPr>
      <w:r>
        <w:rPr>
          <w:rFonts w:ascii="Times New Roman" w:hAnsi="Times New Roman"/>
          <w:color w:val="000000"/>
          <w:szCs w:val="24"/>
          <w:shd w:val="clear" w:color="auto" w:fill="FFFFFF"/>
        </w:rPr>
        <w:t>Umas tabelas legais.</w:t>
      </w:r>
    </w:p>
    <w:p w14:paraId="33825E86" w14:textId="77777777" w:rsidR="00BC6104" w:rsidRDefault="00F84880">
      <w:pPr>
        <w:spacing w:line="240" w:lineRule="auto"/>
        <w:jc w:val="both"/>
        <w:rPr>
          <w:rFonts w:ascii="Times New Roman" w:hAnsi="Times New Roman"/>
          <w:szCs w:val="24"/>
        </w:rPr>
      </w:pPr>
      <w:r>
        <w:br w:type="page"/>
      </w:r>
    </w:p>
    <w:p w14:paraId="2B70F8F2" w14:textId="77777777" w:rsidR="00BC6104" w:rsidRDefault="00F84880">
      <w:r>
        <w:rPr>
          <w:rFonts w:ascii="Times New Roman" w:hAnsi="Times New Roman"/>
          <w:b/>
          <w:szCs w:val="24"/>
        </w:rPr>
        <w:lastRenderedPageBreak/>
        <w:t>LISTA DE ABREVIATURAS E SIGLAS</w:t>
      </w:r>
    </w:p>
    <w:p w14:paraId="280B3395" w14:textId="77777777" w:rsidR="00BC6104" w:rsidRDefault="00BC6104">
      <w:pPr>
        <w:spacing w:line="240" w:lineRule="auto"/>
        <w:rPr>
          <w:rFonts w:ascii="Times New Roman" w:hAnsi="Times New Roman"/>
          <w:szCs w:val="24"/>
        </w:rPr>
      </w:pPr>
    </w:p>
    <w:tbl>
      <w:tblPr>
        <w:tblStyle w:val="Tabelacomgrade"/>
        <w:tblW w:w="8644" w:type="dxa"/>
        <w:tblLook w:val="04A0" w:firstRow="1" w:lastRow="0" w:firstColumn="1" w:lastColumn="0" w:noHBand="0" w:noVBand="1"/>
      </w:tblPr>
      <w:tblGrid>
        <w:gridCol w:w="1242"/>
        <w:gridCol w:w="7402"/>
      </w:tblGrid>
      <w:tr w:rsidR="00BC6104" w14:paraId="5AD1FA7D" w14:textId="77777777">
        <w:tc>
          <w:tcPr>
            <w:tcW w:w="1242" w:type="dxa"/>
            <w:shd w:val="clear" w:color="auto" w:fill="FFFFFF" w:themeFill="background1"/>
            <w:tcMar>
              <w:left w:w="108" w:type="dxa"/>
            </w:tcMar>
          </w:tcPr>
          <w:p w14:paraId="50C6A289" w14:textId="77777777" w:rsidR="00BC6104" w:rsidRDefault="00F84880">
            <w:pPr>
              <w:jc w:val="both"/>
              <w:rPr>
                <w:rFonts w:ascii="Times New Roman" w:hAnsi="Times New Roman"/>
                <w:szCs w:val="24"/>
              </w:rPr>
            </w:pPr>
            <w:r>
              <w:rPr>
                <w:rFonts w:ascii="Times New Roman" w:hAnsi="Times New Roman"/>
                <w:szCs w:val="24"/>
              </w:rPr>
              <w:t>ANVISA</w:t>
            </w:r>
          </w:p>
        </w:tc>
        <w:tc>
          <w:tcPr>
            <w:tcW w:w="7401" w:type="dxa"/>
            <w:shd w:val="clear" w:color="auto" w:fill="FFFFFF" w:themeFill="background1"/>
            <w:tcMar>
              <w:left w:w="108" w:type="dxa"/>
            </w:tcMar>
          </w:tcPr>
          <w:p w14:paraId="6F563F94" w14:textId="77777777" w:rsidR="00BC6104" w:rsidRDefault="00F84880">
            <w:pPr>
              <w:jc w:val="both"/>
              <w:rPr>
                <w:rFonts w:ascii="Times New Roman" w:hAnsi="Times New Roman"/>
                <w:szCs w:val="24"/>
              </w:rPr>
            </w:pPr>
            <w:r>
              <w:rPr>
                <w:rFonts w:ascii="Times New Roman" w:hAnsi="Times New Roman"/>
                <w:szCs w:val="24"/>
              </w:rPr>
              <w:t>Agência Nacional de Vigilância Sanitária</w:t>
            </w:r>
          </w:p>
        </w:tc>
      </w:tr>
    </w:tbl>
    <w:p w14:paraId="448372A3" w14:textId="77777777" w:rsidR="00BC6104" w:rsidRDefault="00F84880">
      <w:pPr>
        <w:spacing w:line="240" w:lineRule="auto"/>
        <w:jc w:val="both"/>
        <w:rPr>
          <w:rFonts w:ascii="Times New Roman" w:hAnsi="Times New Roman"/>
          <w:szCs w:val="24"/>
        </w:rPr>
      </w:pPr>
      <w:r>
        <w:br w:type="page"/>
      </w:r>
    </w:p>
    <w:p w14:paraId="01D1C045" w14:textId="77777777" w:rsidR="00BC6104" w:rsidRDefault="00F84880">
      <w:pPr>
        <w:rPr>
          <w:rFonts w:ascii="Times New Roman" w:hAnsi="Times New Roman"/>
          <w:b/>
          <w:szCs w:val="24"/>
        </w:rPr>
      </w:pPr>
      <w:r>
        <w:rPr>
          <w:rFonts w:ascii="Times New Roman" w:hAnsi="Times New Roman"/>
          <w:b/>
          <w:szCs w:val="24"/>
        </w:rPr>
        <w:lastRenderedPageBreak/>
        <w:t>LISTA DE SÍMBOLOS</w:t>
      </w:r>
    </w:p>
    <w:p w14:paraId="66C9BD81" w14:textId="77777777" w:rsidR="00BC6104" w:rsidRDefault="00BC6104"/>
    <w:tbl>
      <w:tblPr>
        <w:tblStyle w:val="Tabelacomgrade"/>
        <w:tblW w:w="8840" w:type="dxa"/>
        <w:tblLook w:val="04A0" w:firstRow="1" w:lastRow="0" w:firstColumn="1" w:lastColumn="0" w:noHBand="0" w:noVBand="1"/>
      </w:tblPr>
      <w:tblGrid>
        <w:gridCol w:w="950"/>
        <w:gridCol w:w="7890"/>
      </w:tblGrid>
      <w:tr w:rsidR="00BC6104" w14:paraId="387FBD55" w14:textId="77777777">
        <w:tc>
          <w:tcPr>
            <w:tcW w:w="950" w:type="dxa"/>
            <w:tcBorders>
              <w:top w:val="nil"/>
              <w:left w:val="nil"/>
              <w:bottom w:val="nil"/>
              <w:right w:val="nil"/>
            </w:tcBorders>
            <w:shd w:val="clear" w:color="auto" w:fill="auto"/>
          </w:tcPr>
          <w:p w14:paraId="6477DEAC" w14:textId="77777777" w:rsidR="00BC6104" w:rsidRDefault="00F84880">
            <w:pPr>
              <w:rPr>
                <w:rFonts w:ascii="Times New Roman" w:hAnsi="Times New Roman"/>
                <w:bCs/>
                <w:szCs w:val="24"/>
              </w:rPr>
            </w:pPr>
            <w:r>
              <w:rPr>
                <w:rFonts w:ascii="Times New Roman" w:hAnsi="Times New Roman"/>
                <w:bCs/>
                <w:szCs w:val="24"/>
              </w:rPr>
              <w:t>%</w:t>
            </w:r>
          </w:p>
        </w:tc>
        <w:tc>
          <w:tcPr>
            <w:tcW w:w="7889" w:type="dxa"/>
            <w:tcBorders>
              <w:top w:val="nil"/>
              <w:left w:val="nil"/>
              <w:bottom w:val="nil"/>
              <w:right w:val="nil"/>
            </w:tcBorders>
            <w:shd w:val="clear" w:color="auto" w:fill="auto"/>
          </w:tcPr>
          <w:p w14:paraId="65A65109" w14:textId="77777777" w:rsidR="00BC6104" w:rsidRDefault="00F84880">
            <w:pPr>
              <w:rPr>
                <w:rFonts w:ascii="Times New Roman" w:hAnsi="Times New Roman"/>
                <w:bCs/>
                <w:szCs w:val="24"/>
              </w:rPr>
            </w:pPr>
            <w:r>
              <w:rPr>
                <w:rFonts w:ascii="Times New Roman" w:hAnsi="Times New Roman"/>
                <w:bCs/>
                <w:szCs w:val="24"/>
              </w:rPr>
              <w:t>Por cento</w:t>
            </w:r>
          </w:p>
        </w:tc>
      </w:tr>
      <w:tr w:rsidR="00BC6104" w14:paraId="73176B39" w14:textId="77777777">
        <w:tc>
          <w:tcPr>
            <w:tcW w:w="950" w:type="dxa"/>
            <w:tcBorders>
              <w:top w:val="nil"/>
              <w:left w:val="nil"/>
              <w:bottom w:val="nil"/>
              <w:right w:val="nil"/>
            </w:tcBorders>
            <w:shd w:val="clear" w:color="auto" w:fill="auto"/>
          </w:tcPr>
          <w:p w14:paraId="178F3169" w14:textId="77777777" w:rsidR="00BC6104" w:rsidRDefault="00F84880">
            <w:pPr>
              <w:rPr>
                <w:rFonts w:ascii="Times New Roman" w:hAnsi="Times New Roman"/>
                <w:bCs/>
                <w:szCs w:val="24"/>
              </w:rPr>
            </w:pPr>
            <w:proofErr w:type="spellStart"/>
            <w:proofErr w:type="gramStart"/>
            <w:r>
              <w:rPr>
                <w:rFonts w:ascii="Times New Roman" w:hAnsi="Times New Roman"/>
                <w:bCs/>
                <w:szCs w:val="24"/>
              </w:rPr>
              <w:t>mL</w:t>
            </w:r>
            <w:proofErr w:type="spellEnd"/>
            <w:proofErr w:type="gramEnd"/>
          </w:p>
        </w:tc>
        <w:tc>
          <w:tcPr>
            <w:tcW w:w="7889" w:type="dxa"/>
            <w:tcBorders>
              <w:top w:val="nil"/>
              <w:left w:val="nil"/>
              <w:bottom w:val="nil"/>
              <w:right w:val="nil"/>
            </w:tcBorders>
            <w:shd w:val="clear" w:color="auto" w:fill="auto"/>
          </w:tcPr>
          <w:p w14:paraId="6B674037" w14:textId="77777777" w:rsidR="00BC6104" w:rsidRDefault="00F84880">
            <w:pPr>
              <w:rPr>
                <w:rFonts w:ascii="Times New Roman" w:hAnsi="Times New Roman"/>
                <w:bCs/>
                <w:szCs w:val="24"/>
              </w:rPr>
            </w:pPr>
            <w:r>
              <w:rPr>
                <w:rFonts w:ascii="Times New Roman" w:hAnsi="Times New Roman"/>
                <w:bCs/>
                <w:szCs w:val="24"/>
              </w:rPr>
              <w:t>Mililitro</w:t>
            </w:r>
          </w:p>
        </w:tc>
      </w:tr>
      <w:tr w:rsidR="00BC6104" w14:paraId="3F18DADF" w14:textId="77777777">
        <w:tc>
          <w:tcPr>
            <w:tcW w:w="950" w:type="dxa"/>
            <w:tcBorders>
              <w:top w:val="nil"/>
              <w:left w:val="nil"/>
              <w:bottom w:val="nil"/>
              <w:right w:val="nil"/>
            </w:tcBorders>
            <w:shd w:val="clear" w:color="auto" w:fill="auto"/>
          </w:tcPr>
          <w:p w14:paraId="6479639D" w14:textId="77777777" w:rsidR="00BC6104" w:rsidRDefault="00F84880">
            <w:pPr>
              <w:rPr>
                <w:rFonts w:ascii="Times New Roman" w:hAnsi="Times New Roman"/>
                <w:bCs/>
                <w:szCs w:val="24"/>
              </w:rPr>
            </w:pPr>
            <w:proofErr w:type="gramStart"/>
            <w:r>
              <w:rPr>
                <w:rFonts w:ascii="Times New Roman" w:hAnsi="Times New Roman"/>
                <w:bCs/>
                <w:szCs w:val="24"/>
              </w:rPr>
              <w:t>ml</w:t>
            </w:r>
            <w:proofErr w:type="gramEnd"/>
            <w:r>
              <w:rPr>
                <w:rFonts w:ascii="Times New Roman" w:hAnsi="Times New Roman"/>
                <w:bCs/>
                <w:szCs w:val="24"/>
              </w:rPr>
              <w:t>/Kg</w:t>
            </w:r>
          </w:p>
        </w:tc>
        <w:tc>
          <w:tcPr>
            <w:tcW w:w="7889" w:type="dxa"/>
            <w:tcBorders>
              <w:top w:val="nil"/>
              <w:left w:val="nil"/>
              <w:bottom w:val="nil"/>
              <w:right w:val="nil"/>
            </w:tcBorders>
            <w:shd w:val="clear" w:color="auto" w:fill="auto"/>
          </w:tcPr>
          <w:p w14:paraId="1FEF6C42" w14:textId="77777777" w:rsidR="00BC6104" w:rsidRDefault="00F84880">
            <w:pPr>
              <w:rPr>
                <w:rFonts w:ascii="Times New Roman" w:hAnsi="Times New Roman"/>
                <w:bCs/>
                <w:szCs w:val="24"/>
              </w:rPr>
            </w:pPr>
            <w:proofErr w:type="gramStart"/>
            <w:r>
              <w:rPr>
                <w:rFonts w:ascii="Times New Roman" w:hAnsi="Times New Roman"/>
                <w:bCs/>
                <w:szCs w:val="24"/>
              </w:rPr>
              <w:t>mililitro</w:t>
            </w:r>
            <w:proofErr w:type="gramEnd"/>
            <w:r>
              <w:rPr>
                <w:rFonts w:ascii="Times New Roman" w:hAnsi="Times New Roman"/>
                <w:bCs/>
                <w:szCs w:val="24"/>
              </w:rPr>
              <w:t xml:space="preserve">/ </w:t>
            </w:r>
            <w:proofErr w:type="spellStart"/>
            <w:r>
              <w:rPr>
                <w:rFonts w:ascii="Times New Roman" w:hAnsi="Times New Roman"/>
                <w:bCs/>
                <w:szCs w:val="24"/>
              </w:rPr>
              <w:t>Kilograma</w:t>
            </w:r>
            <w:proofErr w:type="spellEnd"/>
          </w:p>
        </w:tc>
      </w:tr>
      <w:tr w:rsidR="00BC6104" w14:paraId="75FB00F0" w14:textId="77777777">
        <w:tc>
          <w:tcPr>
            <w:tcW w:w="950" w:type="dxa"/>
            <w:tcBorders>
              <w:top w:val="nil"/>
              <w:left w:val="nil"/>
              <w:bottom w:val="nil"/>
              <w:right w:val="nil"/>
            </w:tcBorders>
            <w:shd w:val="clear" w:color="auto" w:fill="auto"/>
          </w:tcPr>
          <w:p w14:paraId="37916E03" w14:textId="77777777" w:rsidR="00BC6104" w:rsidRDefault="00F84880">
            <w:pPr>
              <w:rPr>
                <w:rFonts w:ascii="Times New Roman" w:hAnsi="Times New Roman"/>
                <w:bCs/>
                <w:szCs w:val="24"/>
              </w:rPr>
            </w:pPr>
            <w:proofErr w:type="gramStart"/>
            <w:r>
              <w:rPr>
                <w:rFonts w:ascii="Times New Roman" w:hAnsi="Times New Roman"/>
                <w:bCs/>
                <w:szCs w:val="24"/>
              </w:rPr>
              <w:t>p</w:t>
            </w:r>
            <w:proofErr w:type="gramEnd"/>
          </w:p>
        </w:tc>
        <w:tc>
          <w:tcPr>
            <w:tcW w:w="7889" w:type="dxa"/>
            <w:tcBorders>
              <w:top w:val="nil"/>
              <w:left w:val="nil"/>
              <w:bottom w:val="nil"/>
              <w:right w:val="nil"/>
            </w:tcBorders>
            <w:shd w:val="clear" w:color="auto" w:fill="auto"/>
          </w:tcPr>
          <w:p w14:paraId="61362A20" w14:textId="77777777" w:rsidR="00BC6104" w:rsidRDefault="00F84880">
            <w:pPr>
              <w:rPr>
                <w:rFonts w:ascii="Times New Roman" w:hAnsi="Times New Roman"/>
                <w:bCs/>
                <w:szCs w:val="24"/>
              </w:rPr>
            </w:pPr>
            <w:proofErr w:type="gramStart"/>
            <w:r>
              <w:rPr>
                <w:rFonts w:ascii="Times New Roman" w:hAnsi="Times New Roman"/>
                <w:bCs/>
                <w:szCs w:val="24"/>
              </w:rPr>
              <w:t>significância</w:t>
            </w:r>
            <w:proofErr w:type="gramEnd"/>
          </w:p>
        </w:tc>
      </w:tr>
      <w:tr w:rsidR="00BC6104" w14:paraId="655DFD9B" w14:textId="77777777">
        <w:tc>
          <w:tcPr>
            <w:tcW w:w="950" w:type="dxa"/>
            <w:tcBorders>
              <w:top w:val="nil"/>
              <w:left w:val="nil"/>
              <w:bottom w:val="nil"/>
              <w:right w:val="nil"/>
            </w:tcBorders>
            <w:shd w:val="clear" w:color="auto" w:fill="auto"/>
          </w:tcPr>
          <w:p w14:paraId="395FE5EF" w14:textId="77777777" w:rsidR="00BC6104" w:rsidRDefault="00F84880">
            <w:pPr>
              <w:rPr>
                <w:rFonts w:ascii="Times New Roman" w:hAnsi="Times New Roman"/>
                <w:bCs/>
                <w:szCs w:val="24"/>
              </w:rPr>
            </w:pPr>
            <w:r>
              <w:rPr>
                <w:rFonts w:ascii="Times New Roman" w:hAnsi="Times New Roman"/>
                <w:bCs/>
                <w:szCs w:val="24"/>
              </w:rPr>
              <w:t>&gt;</w:t>
            </w:r>
          </w:p>
        </w:tc>
        <w:tc>
          <w:tcPr>
            <w:tcW w:w="7889" w:type="dxa"/>
            <w:tcBorders>
              <w:top w:val="nil"/>
              <w:left w:val="nil"/>
              <w:bottom w:val="nil"/>
              <w:right w:val="nil"/>
            </w:tcBorders>
            <w:shd w:val="clear" w:color="auto" w:fill="auto"/>
          </w:tcPr>
          <w:p w14:paraId="2F04C749" w14:textId="77777777" w:rsidR="00BC6104" w:rsidRDefault="00F84880">
            <w:pPr>
              <w:rPr>
                <w:rFonts w:ascii="Times New Roman" w:hAnsi="Times New Roman"/>
                <w:bCs/>
                <w:szCs w:val="24"/>
              </w:rPr>
            </w:pPr>
            <w:proofErr w:type="gramStart"/>
            <w:r>
              <w:rPr>
                <w:rFonts w:ascii="Times New Roman" w:hAnsi="Times New Roman"/>
                <w:bCs/>
                <w:szCs w:val="24"/>
              </w:rPr>
              <w:t>maior</w:t>
            </w:r>
            <w:proofErr w:type="gramEnd"/>
          </w:p>
        </w:tc>
      </w:tr>
      <w:tr w:rsidR="00BC6104" w14:paraId="2708361F" w14:textId="77777777">
        <w:tc>
          <w:tcPr>
            <w:tcW w:w="950" w:type="dxa"/>
            <w:tcBorders>
              <w:top w:val="nil"/>
              <w:left w:val="nil"/>
              <w:bottom w:val="nil"/>
              <w:right w:val="nil"/>
            </w:tcBorders>
            <w:shd w:val="clear" w:color="auto" w:fill="auto"/>
          </w:tcPr>
          <w:p w14:paraId="61D70517" w14:textId="77777777" w:rsidR="00BC6104" w:rsidRDefault="00F84880">
            <w:pPr>
              <w:rPr>
                <w:rFonts w:ascii="Times New Roman" w:hAnsi="Times New Roman"/>
                <w:bCs/>
                <w:szCs w:val="24"/>
              </w:rPr>
            </w:pPr>
            <w:r>
              <w:rPr>
                <w:rFonts w:ascii="Times New Roman" w:hAnsi="Times New Roman"/>
                <w:b/>
                <w:bCs/>
                <w:szCs w:val="24"/>
              </w:rPr>
              <w:t>&lt;</w:t>
            </w:r>
          </w:p>
        </w:tc>
        <w:tc>
          <w:tcPr>
            <w:tcW w:w="7889" w:type="dxa"/>
            <w:tcBorders>
              <w:top w:val="nil"/>
              <w:left w:val="nil"/>
              <w:bottom w:val="nil"/>
              <w:right w:val="nil"/>
            </w:tcBorders>
            <w:shd w:val="clear" w:color="auto" w:fill="auto"/>
          </w:tcPr>
          <w:p w14:paraId="10EB1EC5" w14:textId="77777777" w:rsidR="00BC6104" w:rsidRDefault="00F84880">
            <w:pPr>
              <w:rPr>
                <w:rFonts w:ascii="Times New Roman" w:hAnsi="Times New Roman"/>
                <w:b/>
                <w:bCs/>
                <w:szCs w:val="24"/>
              </w:rPr>
            </w:pPr>
            <w:proofErr w:type="gramStart"/>
            <w:r>
              <w:rPr>
                <w:rFonts w:ascii="Times New Roman" w:hAnsi="Times New Roman"/>
                <w:bCs/>
                <w:szCs w:val="24"/>
              </w:rPr>
              <w:t>menor</w:t>
            </w:r>
            <w:proofErr w:type="gramEnd"/>
          </w:p>
        </w:tc>
      </w:tr>
    </w:tbl>
    <w:p w14:paraId="011112D7" w14:textId="77777777" w:rsidR="00BC6104" w:rsidRDefault="00BC6104">
      <w:pPr>
        <w:spacing w:line="240" w:lineRule="auto"/>
        <w:jc w:val="left"/>
      </w:pPr>
    </w:p>
    <w:p w14:paraId="070C71D7" w14:textId="77777777" w:rsidR="00BC6104" w:rsidRDefault="00F84880">
      <w:pPr>
        <w:spacing w:line="240" w:lineRule="auto"/>
        <w:jc w:val="left"/>
      </w:pPr>
      <w:r>
        <w:br w:type="page"/>
      </w:r>
    </w:p>
    <w:p w14:paraId="0377ED46" w14:textId="77777777" w:rsidR="00BC6104" w:rsidRDefault="00BC6104">
      <w:pPr>
        <w:jc w:val="both"/>
      </w:pPr>
    </w:p>
    <w:p w14:paraId="2AD63CD5" w14:textId="77777777" w:rsidR="00BC6104" w:rsidRDefault="00BC6104">
      <w:pPr>
        <w:spacing w:line="240" w:lineRule="auto"/>
        <w:jc w:val="left"/>
      </w:pPr>
    </w:p>
    <w:p w14:paraId="77E88184" w14:textId="77777777" w:rsidR="00BC6104" w:rsidRDefault="00BC6104">
      <w:pPr>
        <w:jc w:val="both"/>
      </w:pPr>
    </w:p>
    <w:p w14:paraId="2DBDAE1C" w14:textId="77777777" w:rsidR="00BC6104" w:rsidRDefault="00BC6104">
      <w:pPr>
        <w:spacing w:line="240" w:lineRule="auto"/>
        <w:jc w:val="left"/>
        <w:rPr>
          <w:rFonts w:ascii="Times New Roman" w:hAnsi="Times New Roman"/>
          <w:b/>
          <w:caps/>
        </w:rPr>
      </w:pPr>
    </w:p>
    <w:p w14:paraId="60CD41DC" w14:textId="77777777" w:rsidR="00BC6104" w:rsidRDefault="00F84880">
      <w:pPr>
        <w:pStyle w:val="Capa-FolhaDeRosto"/>
        <w:rPr>
          <w:rFonts w:ascii="Times New Roman" w:hAnsi="Times New Roman"/>
        </w:rPr>
      </w:pPr>
      <w:del w:id="15" w:author="Francisco Felix" w:date="2017-04-15T14:58:00Z">
        <w:r>
          <w:rPr>
            <w:rFonts w:ascii="Times New Roman" w:hAnsi="Times New Roman"/>
          </w:rPr>
          <w:delText>6</w:delText>
        </w:r>
      </w:del>
      <w:r>
        <w:rPr>
          <w:rFonts w:ascii="Times New Roman" w:hAnsi="Times New Roman"/>
          <w:color w:val="000000"/>
          <w:szCs w:val="24"/>
        </w:rPr>
        <w:t>SUMÁRIO</w:t>
      </w:r>
    </w:p>
    <w:p w14:paraId="3D647F05" w14:textId="77777777" w:rsidR="00BC6104" w:rsidRDefault="00BC6104">
      <w:pPr>
        <w:pStyle w:val="Subttulo"/>
        <w:jc w:val="both"/>
        <w:rPr>
          <w:rFonts w:ascii="Times New Roman" w:hAnsi="Times New Roman"/>
        </w:rPr>
      </w:pPr>
    </w:p>
    <w:tbl>
      <w:tblPr>
        <w:tblW w:w="8527" w:type="dxa"/>
        <w:tblLook w:val="04A0" w:firstRow="1" w:lastRow="0" w:firstColumn="1" w:lastColumn="0" w:noHBand="0" w:noVBand="1"/>
      </w:tblPr>
      <w:tblGrid>
        <w:gridCol w:w="884"/>
        <w:gridCol w:w="7643"/>
      </w:tblGrid>
      <w:tr w:rsidR="00BC6104" w14:paraId="3A14B969" w14:textId="77777777">
        <w:tc>
          <w:tcPr>
            <w:tcW w:w="884" w:type="dxa"/>
            <w:shd w:val="clear" w:color="auto" w:fill="FFFFFF"/>
          </w:tcPr>
          <w:p w14:paraId="5369C472" w14:textId="77777777" w:rsidR="00BC6104" w:rsidRDefault="00F84880">
            <w:pPr>
              <w:spacing w:after="200" w:line="276" w:lineRule="auto"/>
              <w:rPr>
                <w:rFonts w:ascii="Times New Roman" w:eastAsia="Times New Roman" w:hAnsi="Times New Roman"/>
                <w:b/>
                <w:szCs w:val="24"/>
              </w:rPr>
            </w:pPr>
            <w:r>
              <w:rPr>
                <w:rFonts w:ascii="Times New Roman" w:eastAsia="Times New Roman" w:hAnsi="Times New Roman"/>
                <w:b/>
                <w:szCs w:val="24"/>
              </w:rPr>
              <w:t>1</w:t>
            </w:r>
          </w:p>
        </w:tc>
        <w:tc>
          <w:tcPr>
            <w:tcW w:w="7642" w:type="dxa"/>
            <w:shd w:val="clear" w:color="auto" w:fill="FFFFFF"/>
          </w:tcPr>
          <w:p w14:paraId="1BA23D41" w14:textId="77777777" w:rsidR="00BC6104" w:rsidRDefault="00F84880">
            <w:pPr>
              <w:pStyle w:val="Subttulo"/>
              <w:spacing w:after="0" w:line="360" w:lineRule="auto"/>
              <w:jc w:val="both"/>
              <w:rPr>
                <w:rFonts w:ascii="Times New Roman" w:hAnsi="Times New Roman"/>
                <w:b/>
                <w:lang w:val="pt-BR" w:eastAsia="pt-BR"/>
              </w:rPr>
            </w:pPr>
            <w:r>
              <w:rPr>
                <w:rFonts w:ascii="Times New Roman" w:hAnsi="Times New Roman"/>
                <w:b/>
                <w:lang w:val="pt-BR" w:eastAsia="pt-BR"/>
              </w:rPr>
              <w:t>INTRODUÇÃO</w:t>
            </w:r>
            <w:r>
              <w:rPr>
                <w:rFonts w:ascii="Times New Roman" w:hAnsi="Times New Roman"/>
                <w:lang w:val="pt-BR" w:eastAsia="pt-BR"/>
              </w:rPr>
              <w:t>................................................................................................</w:t>
            </w:r>
          </w:p>
        </w:tc>
      </w:tr>
      <w:tr w:rsidR="00BC6104" w14:paraId="08862ACF" w14:textId="77777777">
        <w:tc>
          <w:tcPr>
            <w:tcW w:w="884" w:type="dxa"/>
            <w:shd w:val="clear" w:color="auto" w:fill="FFFFFF"/>
          </w:tcPr>
          <w:p w14:paraId="4819BFF8" w14:textId="77777777" w:rsidR="00BC6104" w:rsidRDefault="00F84880">
            <w:pPr>
              <w:spacing w:after="200" w:line="276" w:lineRule="auto"/>
              <w:rPr>
                <w:rFonts w:ascii="Times New Roman" w:eastAsia="Times New Roman" w:hAnsi="Times New Roman"/>
                <w:b/>
                <w:szCs w:val="24"/>
              </w:rPr>
            </w:pPr>
            <w:r>
              <w:rPr>
                <w:rFonts w:ascii="Times New Roman" w:eastAsia="Times New Roman" w:hAnsi="Times New Roman"/>
                <w:b/>
                <w:szCs w:val="24"/>
              </w:rPr>
              <w:t>2</w:t>
            </w:r>
          </w:p>
        </w:tc>
        <w:tc>
          <w:tcPr>
            <w:tcW w:w="7642" w:type="dxa"/>
            <w:shd w:val="clear" w:color="auto" w:fill="FFFFFF"/>
          </w:tcPr>
          <w:p w14:paraId="1EE66A3B" w14:textId="77777777" w:rsidR="00BC6104" w:rsidRDefault="00F84880">
            <w:pPr>
              <w:spacing w:after="200" w:line="276" w:lineRule="auto"/>
              <w:jc w:val="left"/>
              <w:rPr>
                <w:rFonts w:ascii="Times New Roman" w:eastAsia="Times New Roman" w:hAnsi="Times New Roman"/>
                <w:szCs w:val="24"/>
              </w:rPr>
            </w:pPr>
            <w:r>
              <w:rPr>
                <w:rFonts w:ascii="Times New Roman" w:eastAsia="Times New Roman" w:hAnsi="Times New Roman"/>
                <w:b/>
                <w:szCs w:val="24"/>
              </w:rPr>
              <w:t>REFERENCIAL TEÓRICO</w:t>
            </w:r>
            <w:r>
              <w:rPr>
                <w:rFonts w:ascii="Times New Roman" w:eastAsia="Times New Roman" w:hAnsi="Times New Roman"/>
                <w:szCs w:val="24"/>
              </w:rPr>
              <w:t xml:space="preserve"> .........................................................................</w:t>
            </w:r>
          </w:p>
        </w:tc>
      </w:tr>
      <w:tr w:rsidR="00BC6104" w14:paraId="6EDD850D" w14:textId="77777777">
        <w:tc>
          <w:tcPr>
            <w:tcW w:w="884" w:type="dxa"/>
            <w:shd w:val="clear" w:color="auto" w:fill="FFFFFF"/>
          </w:tcPr>
          <w:p w14:paraId="1E2504B8" w14:textId="77777777" w:rsidR="00BC6104" w:rsidRDefault="00F84880">
            <w:pPr>
              <w:spacing w:after="200" w:line="276" w:lineRule="auto"/>
              <w:rPr>
                <w:rFonts w:ascii="Times New Roman" w:eastAsia="Times New Roman" w:hAnsi="Times New Roman"/>
                <w:b/>
                <w:szCs w:val="24"/>
              </w:rPr>
            </w:pPr>
            <w:r>
              <w:rPr>
                <w:rFonts w:ascii="Times New Roman" w:eastAsia="Times New Roman" w:hAnsi="Times New Roman"/>
                <w:b/>
                <w:szCs w:val="24"/>
              </w:rPr>
              <w:t>3</w:t>
            </w:r>
          </w:p>
        </w:tc>
        <w:tc>
          <w:tcPr>
            <w:tcW w:w="7642" w:type="dxa"/>
            <w:shd w:val="clear" w:color="auto" w:fill="FFFFFF"/>
          </w:tcPr>
          <w:p w14:paraId="0D32BF31" w14:textId="77777777" w:rsidR="00BC6104" w:rsidRDefault="00F84880">
            <w:pPr>
              <w:spacing w:after="200" w:line="276" w:lineRule="auto"/>
              <w:jc w:val="left"/>
              <w:rPr>
                <w:rFonts w:ascii="Times New Roman" w:eastAsia="Times New Roman" w:hAnsi="Times New Roman"/>
                <w:szCs w:val="24"/>
              </w:rPr>
            </w:pPr>
            <w:r>
              <w:rPr>
                <w:rFonts w:ascii="Times New Roman" w:eastAsia="Times New Roman" w:hAnsi="Times New Roman"/>
                <w:b/>
                <w:szCs w:val="24"/>
              </w:rPr>
              <w:t>OBJETIVOS</w:t>
            </w:r>
            <w:r>
              <w:rPr>
                <w:rFonts w:ascii="Times New Roman" w:eastAsia="Times New Roman" w:hAnsi="Times New Roman"/>
                <w:szCs w:val="24"/>
              </w:rPr>
              <w:t xml:space="preserve"> ...................................................................................................</w:t>
            </w:r>
          </w:p>
        </w:tc>
      </w:tr>
      <w:tr w:rsidR="00BC6104" w14:paraId="21D1D85F" w14:textId="77777777">
        <w:trPr>
          <w:trHeight w:val="567"/>
        </w:trPr>
        <w:tc>
          <w:tcPr>
            <w:tcW w:w="884" w:type="dxa"/>
            <w:shd w:val="clear" w:color="auto" w:fill="FFFFFF"/>
          </w:tcPr>
          <w:p w14:paraId="43464426" w14:textId="77777777" w:rsidR="00BC6104" w:rsidRDefault="00F84880">
            <w:pPr>
              <w:spacing w:after="200" w:line="276" w:lineRule="auto"/>
              <w:rPr>
                <w:rFonts w:ascii="Times New Roman" w:eastAsia="Times New Roman" w:hAnsi="Times New Roman"/>
                <w:b/>
                <w:szCs w:val="24"/>
              </w:rPr>
            </w:pPr>
            <w:r>
              <w:rPr>
                <w:rFonts w:ascii="Times New Roman" w:eastAsia="Times New Roman" w:hAnsi="Times New Roman"/>
                <w:b/>
                <w:szCs w:val="24"/>
              </w:rPr>
              <w:t>4</w:t>
            </w:r>
          </w:p>
        </w:tc>
        <w:tc>
          <w:tcPr>
            <w:tcW w:w="7642" w:type="dxa"/>
            <w:shd w:val="clear" w:color="auto" w:fill="FFFFFF"/>
          </w:tcPr>
          <w:p w14:paraId="79B14C87" w14:textId="77777777" w:rsidR="00BC6104" w:rsidRDefault="00F84880">
            <w:pPr>
              <w:spacing w:after="200" w:line="276" w:lineRule="auto"/>
              <w:jc w:val="left"/>
              <w:rPr>
                <w:rFonts w:ascii="Times New Roman" w:eastAsia="Times New Roman" w:hAnsi="Times New Roman"/>
                <w:szCs w:val="24"/>
              </w:rPr>
            </w:pPr>
            <w:r>
              <w:rPr>
                <w:rFonts w:ascii="Times New Roman" w:eastAsia="Times New Roman" w:hAnsi="Times New Roman"/>
                <w:b/>
                <w:szCs w:val="24"/>
              </w:rPr>
              <w:t>MATERIAIS E MÉTODOS</w:t>
            </w:r>
            <w:r>
              <w:rPr>
                <w:rFonts w:ascii="Times New Roman" w:eastAsia="Times New Roman" w:hAnsi="Times New Roman"/>
                <w:szCs w:val="24"/>
              </w:rPr>
              <w:t xml:space="preserve"> ..........................................................................</w:t>
            </w:r>
          </w:p>
        </w:tc>
      </w:tr>
      <w:tr w:rsidR="00BC6104" w14:paraId="5A622EA7" w14:textId="77777777">
        <w:tc>
          <w:tcPr>
            <w:tcW w:w="884" w:type="dxa"/>
            <w:shd w:val="clear" w:color="auto" w:fill="FFFFFF"/>
          </w:tcPr>
          <w:p w14:paraId="0A667BC6" w14:textId="77777777" w:rsidR="00BC6104" w:rsidRDefault="00F84880">
            <w:pPr>
              <w:spacing w:after="200" w:line="276" w:lineRule="auto"/>
              <w:rPr>
                <w:rFonts w:ascii="Times New Roman" w:eastAsia="Times New Roman" w:hAnsi="Times New Roman"/>
                <w:b/>
                <w:szCs w:val="24"/>
              </w:rPr>
            </w:pPr>
            <w:r>
              <w:rPr>
                <w:rFonts w:ascii="Times New Roman" w:eastAsia="Times New Roman" w:hAnsi="Times New Roman"/>
                <w:b/>
                <w:szCs w:val="24"/>
              </w:rPr>
              <w:t>5</w:t>
            </w:r>
          </w:p>
        </w:tc>
        <w:tc>
          <w:tcPr>
            <w:tcW w:w="7642" w:type="dxa"/>
            <w:shd w:val="clear" w:color="auto" w:fill="FFFFFF"/>
          </w:tcPr>
          <w:p w14:paraId="18A70471" w14:textId="77777777" w:rsidR="00BC6104" w:rsidRDefault="00F84880">
            <w:pPr>
              <w:spacing w:after="200" w:line="276" w:lineRule="auto"/>
              <w:jc w:val="left"/>
              <w:rPr>
                <w:rFonts w:ascii="Times New Roman" w:eastAsia="Times New Roman" w:hAnsi="Times New Roman"/>
                <w:szCs w:val="24"/>
              </w:rPr>
            </w:pPr>
            <w:r>
              <w:rPr>
                <w:rFonts w:ascii="Times New Roman" w:eastAsia="Times New Roman" w:hAnsi="Times New Roman"/>
                <w:b/>
                <w:szCs w:val="24"/>
              </w:rPr>
              <w:t>RESULTADOS</w:t>
            </w:r>
            <w:r>
              <w:rPr>
                <w:rFonts w:ascii="Times New Roman" w:eastAsia="Times New Roman" w:hAnsi="Times New Roman"/>
                <w:szCs w:val="24"/>
              </w:rPr>
              <w:t xml:space="preserve"> ...............................................................................................</w:t>
            </w:r>
          </w:p>
        </w:tc>
      </w:tr>
      <w:tr w:rsidR="00BC6104" w14:paraId="46F30587" w14:textId="77777777">
        <w:tc>
          <w:tcPr>
            <w:tcW w:w="884" w:type="dxa"/>
            <w:shd w:val="clear" w:color="auto" w:fill="FFFFFF"/>
          </w:tcPr>
          <w:p w14:paraId="03A4A113" w14:textId="77777777" w:rsidR="00BC6104" w:rsidRDefault="00F84880">
            <w:pPr>
              <w:spacing w:after="200" w:line="276" w:lineRule="auto"/>
              <w:rPr>
                <w:rFonts w:ascii="Times New Roman" w:eastAsia="Times New Roman" w:hAnsi="Times New Roman"/>
                <w:b/>
                <w:szCs w:val="24"/>
              </w:rPr>
            </w:pPr>
            <w:r>
              <w:rPr>
                <w:rFonts w:ascii="Times New Roman" w:eastAsia="Times New Roman" w:hAnsi="Times New Roman"/>
                <w:b/>
                <w:szCs w:val="24"/>
              </w:rPr>
              <w:t>6</w:t>
            </w:r>
          </w:p>
        </w:tc>
        <w:tc>
          <w:tcPr>
            <w:tcW w:w="7642" w:type="dxa"/>
            <w:shd w:val="clear" w:color="auto" w:fill="FFFFFF"/>
          </w:tcPr>
          <w:p w14:paraId="5DC418A9" w14:textId="77777777" w:rsidR="00BC6104" w:rsidRDefault="00F84880">
            <w:pPr>
              <w:spacing w:after="200" w:line="276" w:lineRule="auto"/>
              <w:jc w:val="left"/>
              <w:rPr>
                <w:rFonts w:ascii="Times New Roman" w:eastAsia="Times New Roman" w:hAnsi="Times New Roman"/>
                <w:szCs w:val="24"/>
              </w:rPr>
            </w:pPr>
            <w:r>
              <w:rPr>
                <w:rFonts w:ascii="Times New Roman" w:eastAsia="Times New Roman" w:hAnsi="Times New Roman"/>
                <w:b/>
                <w:szCs w:val="24"/>
              </w:rPr>
              <w:t>DISCUSSÃO</w:t>
            </w:r>
            <w:r>
              <w:rPr>
                <w:rFonts w:ascii="Times New Roman" w:eastAsia="Times New Roman" w:hAnsi="Times New Roman"/>
                <w:szCs w:val="24"/>
              </w:rPr>
              <w:t xml:space="preserve"> ...................................................................................................</w:t>
            </w:r>
          </w:p>
        </w:tc>
      </w:tr>
      <w:tr w:rsidR="00BC6104" w14:paraId="49F19D2A" w14:textId="77777777">
        <w:tc>
          <w:tcPr>
            <w:tcW w:w="884" w:type="dxa"/>
            <w:shd w:val="clear" w:color="auto" w:fill="FFFFFF"/>
          </w:tcPr>
          <w:p w14:paraId="7427E8BA" w14:textId="77777777" w:rsidR="00BC6104" w:rsidRDefault="00F84880">
            <w:pPr>
              <w:spacing w:after="200" w:line="276" w:lineRule="auto"/>
              <w:rPr>
                <w:rFonts w:ascii="Times New Roman" w:eastAsia="Times New Roman" w:hAnsi="Times New Roman"/>
                <w:b/>
                <w:szCs w:val="24"/>
              </w:rPr>
            </w:pPr>
            <w:r>
              <w:rPr>
                <w:rFonts w:ascii="Times New Roman" w:eastAsia="Times New Roman" w:hAnsi="Times New Roman"/>
                <w:b/>
                <w:szCs w:val="24"/>
              </w:rPr>
              <w:t>7</w:t>
            </w:r>
          </w:p>
        </w:tc>
        <w:tc>
          <w:tcPr>
            <w:tcW w:w="7642" w:type="dxa"/>
            <w:shd w:val="clear" w:color="auto" w:fill="FFFFFF"/>
          </w:tcPr>
          <w:p w14:paraId="3A181BDC" w14:textId="77777777" w:rsidR="00BC6104" w:rsidRDefault="00F84880">
            <w:pPr>
              <w:spacing w:after="200" w:line="276" w:lineRule="auto"/>
              <w:jc w:val="left"/>
              <w:rPr>
                <w:rFonts w:ascii="Times New Roman" w:eastAsia="Times New Roman" w:hAnsi="Times New Roman"/>
                <w:szCs w:val="24"/>
              </w:rPr>
            </w:pPr>
            <w:r>
              <w:rPr>
                <w:rFonts w:ascii="Times New Roman" w:eastAsia="Times New Roman" w:hAnsi="Times New Roman"/>
                <w:b/>
                <w:szCs w:val="24"/>
              </w:rPr>
              <w:t xml:space="preserve">CONCLUSÕES </w:t>
            </w:r>
            <w:r>
              <w:rPr>
                <w:rFonts w:ascii="Times New Roman" w:eastAsia="Times New Roman" w:hAnsi="Times New Roman"/>
                <w:szCs w:val="24"/>
              </w:rPr>
              <w:t>...............................................................................................</w:t>
            </w:r>
          </w:p>
        </w:tc>
      </w:tr>
      <w:tr w:rsidR="00BC6104" w14:paraId="13E7ADAE" w14:textId="77777777">
        <w:tc>
          <w:tcPr>
            <w:tcW w:w="884" w:type="dxa"/>
            <w:shd w:val="clear" w:color="auto" w:fill="FFFFFF"/>
          </w:tcPr>
          <w:p w14:paraId="552730B8" w14:textId="77777777" w:rsidR="00BC6104" w:rsidRDefault="00F84880">
            <w:pPr>
              <w:spacing w:after="200" w:line="276" w:lineRule="auto"/>
              <w:rPr>
                <w:rFonts w:ascii="Times New Roman" w:eastAsia="Times New Roman" w:hAnsi="Times New Roman"/>
                <w:b/>
                <w:szCs w:val="24"/>
              </w:rPr>
            </w:pPr>
            <w:r>
              <w:rPr>
                <w:rFonts w:ascii="Times New Roman" w:eastAsia="Times New Roman" w:hAnsi="Times New Roman"/>
                <w:b/>
                <w:szCs w:val="24"/>
              </w:rPr>
              <w:t>8</w:t>
            </w:r>
          </w:p>
        </w:tc>
        <w:tc>
          <w:tcPr>
            <w:tcW w:w="7642" w:type="dxa"/>
            <w:shd w:val="clear" w:color="auto" w:fill="FFFFFF"/>
          </w:tcPr>
          <w:p w14:paraId="5B84E23A" w14:textId="77777777" w:rsidR="00BC6104" w:rsidRDefault="00F84880">
            <w:pPr>
              <w:spacing w:after="200" w:line="276" w:lineRule="auto"/>
              <w:jc w:val="left"/>
              <w:rPr>
                <w:rFonts w:ascii="Times New Roman" w:eastAsia="Times New Roman" w:hAnsi="Times New Roman"/>
                <w:b/>
                <w:szCs w:val="24"/>
              </w:rPr>
            </w:pPr>
            <w:r>
              <w:rPr>
                <w:rFonts w:ascii="Times New Roman" w:eastAsia="Times New Roman" w:hAnsi="Times New Roman"/>
                <w:b/>
                <w:szCs w:val="24"/>
              </w:rPr>
              <w:t>REFERÊNCIAS</w:t>
            </w:r>
            <w:r>
              <w:rPr>
                <w:rFonts w:ascii="Times New Roman" w:eastAsia="Times New Roman" w:hAnsi="Times New Roman"/>
                <w:szCs w:val="24"/>
              </w:rPr>
              <w:t xml:space="preserve"> ..............................................................................................</w:t>
            </w:r>
          </w:p>
        </w:tc>
      </w:tr>
      <w:tr w:rsidR="00BC6104" w14:paraId="0C7523E1" w14:textId="77777777">
        <w:tc>
          <w:tcPr>
            <w:tcW w:w="884" w:type="dxa"/>
            <w:shd w:val="clear" w:color="auto" w:fill="FFFFFF"/>
          </w:tcPr>
          <w:p w14:paraId="39FEA130" w14:textId="77777777" w:rsidR="00BC6104" w:rsidRDefault="00BC6104">
            <w:pPr>
              <w:spacing w:after="200" w:line="276" w:lineRule="auto"/>
              <w:rPr>
                <w:rFonts w:ascii="Times New Roman" w:eastAsia="Times New Roman" w:hAnsi="Times New Roman"/>
                <w:b/>
                <w:szCs w:val="24"/>
              </w:rPr>
            </w:pPr>
          </w:p>
        </w:tc>
        <w:tc>
          <w:tcPr>
            <w:tcW w:w="7642" w:type="dxa"/>
            <w:shd w:val="clear" w:color="auto" w:fill="FFFFFF"/>
          </w:tcPr>
          <w:p w14:paraId="787A7205" w14:textId="77777777" w:rsidR="00BC6104" w:rsidRDefault="00BC6104">
            <w:pPr>
              <w:spacing w:after="200" w:line="276" w:lineRule="auto"/>
              <w:jc w:val="left"/>
              <w:rPr>
                <w:rFonts w:ascii="Times New Roman" w:eastAsia="Times New Roman" w:hAnsi="Times New Roman"/>
                <w:szCs w:val="24"/>
              </w:rPr>
            </w:pPr>
          </w:p>
        </w:tc>
      </w:tr>
    </w:tbl>
    <w:p w14:paraId="04EE1E2C" w14:textId="77777777" w:rsidR="00BC6104" w:rsidRDefault="00BC6104">
      <w:pPr>
        <w:spacing w:after="200" w:line="276" w:lineRule="auto"/>
        <w:jc w:val="left"/>
        <w:rPr>
          <w:rFonts w:ascii="Times New Roman" w:eastAsia="Times New Roman" w:hAnsi="Times New Roman"/>
          <w:szCs w:val="24"/>
        </w:rPr>
      </w:pPr>
    </w:p>
    <w:p w14:paraId="3E0830A3" w14:textId="77777777" w:rsidR="00BC6104" w:rsidRDefault="00BC6104">
      <w:pPr>
        <w:spacing w:after="200" w:line="276" w:lineRule="auto"/>
        <w:jc w:val="left"/>
        <w:rPr>
          <w:rFonts w:ascii="Times New Roman" w:eastAsia="Times New Roman" w:hAnsi="Times New Roman"/>
          <w:szCs w:val="24"/>
        </w:rPr>
      </w:pPr>
    </w:p>
    <w:p w14:paraId="5B3EAEF6" w14:textId="77777777" w:rsidR="00BC6104" w:rsidRDefault="00BC6104">
      <w:pPr>
        <w:spacing w:after="200" w:line="276" w:lineRule="auto"/>
        <w:jc w:val="left"/>
        <w:rPr>
          <w:rFonts w:ascii="Times New Roman" w:eastAsia="Times New Roman" w:hAnsi="Times New Roman"/>
          <w:szCs w:val="24"/>
        </w:rPr>
      </w:pPr>
    </w:p>
    <w:p w14:paraId="0ECAF3BA" w14:textId="77777777" w:rsidR="00BC6104" w:rsidRDefault="00BC6104">
      <w:pPr>
        <w:spacing w:after="200" w:line="276" w:lineRule="auto"/>
        <w:jc w:val="left"/>
        <w:rPr>
          <w:rFonts w:ascii="Times New Roman" w:eastAsia="Times New Roman" w:hAnsi="Times New Roman"/>
          <w:szCs w:val="24"/>
        </w:rPr>
      </w:pPr>
    </w:p>
    <w:p w14:paraId="1AF4F0AD" w14:textId="77777777" w:rsidR="00BC6104" w:rsidRDefault="00BC6104">
      <w:pPr>
        <w:spacing w:after="200" w:line="276" w:lineRule="auto"/>
        <w:jc w:val="left"/>
        <w:rPr>
          <w:rFonts w:ascii="Times New Roman" w:eastAsia="Times New Roman" w:hAnsi="Times New Roman"/>
          <w:szCs w:val="24"/>
        </w:rPr>
      </w:pPr>
    </w:p>
    <w:p w14:paraId="41C1E8FA" w14:textId="77777777" w:rsidR="00BC6104" w:rsidRDefault="00BC6104">
      <w:pPr>
        <w:spacing w:after="200" w:line="276" w:lineRule="auto"/>
        <w:jc w:val="left"/>
        <w:rPr>
          <w:rFonts w:ascii="Times New Roman" w:eastAsia="Times New Roman" w:hAnsi="Times New Roman"/>
          <w:szCs w:val="24"/>
        </w:rPr>
      </w:pPr>
    </w:p>
    <w:p w14:paraId="47138747" w14:textId="77777777" w:rsidR="00BC6104" w:rsidRDefault="00BC6104">
      <w:pPr>
        <w:spacing w:after="200" w:line="276" w:lineRule="auto"/>
        <w:jc w:val="left"/>
        <w:rPr>
          <w:rFonts w:ascii="Times New Roman" w:eastAsia="Times New Roman" w:hAnsi="Times New Roman"/>
          <w:szCs w:val="24"/>
        </w:rPr>
      </w:pPr>
    </w:p>
    <w:p w14:paraId="53397B12" w14:textId="77777777" w:rsidR="00BC6104" w:rsidRDefault="00BC6104">
      <w:pPr>
        <w:spacing w:after="200" w:line="276" w:lineRule="auto"/>
        <w:jc w:val="left"/>
        <w:rPr>
          <w:rFonts w:ascii="Times New Roman" w:eastAsia="Times New Roman" w:hAnsi="Times New Roman"/>
          <w:szCs w:val="24"/>
        </w:rPr>
      </w:pPr>
    </w:p>
    <w:p w14:paraId="5F3337EE" w14:textId="77777777" w:rsidR="00BC6104" w:rsidRDefault="00BC6104">
      <w:pPr>
        <w:spacing w:after="200" w:line="276" w:lineRule="auto"/>
        <w:jc w:val="left"/>
        <w:rPr>
          <w:rFonts w:ascii="Times New Roman" w:eastAsia="Times New Roman" w:hAnsi="Times New Roman"/>
          <w:szCs w:val="24"/>
        </w:rPr>
      </w:pPr>
    </w:p>
    <w:p w14:paraId="4AF58FDC" w14:textId="77777777" w:rsidR="00BC6104" w:rsidRDefault="00BC6104">
      <w:pPr>
        <w:spacing w:after="200" w:line="276" w:lineRule="auto"/>
        <w:jc w:val="left"/>
        <w:rPr>
          <w:rFonts w:ascii="Times New Roman" w:eastAsia="Times New Roman" w:hAnsi="Times New Roman"/>
          <w:szCs w:val="24"/>
        </w:rPr>
      </w:pPr>
    </w:p>
    <w:p w14:paraId="499CC210" w14:textId="77777777" w:rsidR="00BC6104" w:rsidRDefault="00BC6104">
      <w:pPr>
        <w:spacing w:after="200" w:line="276" w:lineRule="auto"/>
        <w:jc w:val="left"/>
        <w:rPr>
          <w:rFonts w:ascii="Times New Roman" w:eastAsia="Times New Roman" w:hAnsi="Times New Roman"/>
          <w:szCs w:val="24"/>
        </w:rPr>
      </w:pPr>
    </w:p>
    <w:p w14:paraId="1DCDC32B" w14:textId="77777777" w:rsidR="00BC6104" w:rsidRDefault="00BC6104">
      <w:pPr>
        <w:spacing w:after="200" w:line="276" w:lineRule="auto"/>
        <w:jc w:val="left"/>
        <w:rPr>
          <w:rFonts w:ascii="Times New Roman" w:eastAsia="Times New Roman" w:hAnsi="Times New Roman"/>
          <w:szCs w:val="24"/>
        </w:rPr>
      </w:pPr>
    </w:p>
    <w:p w14:paraId="79C51CEA" w14:textId="77777777" w:rsidR="00BC6104" w:rsidRDefault="00BC6104">
      <w:pPr>
        <w:spacing w:after="200" w:line="276" w:lineRule="auto"/>
        <w:jc w:val="left"/>
        <w:rPr>
          <w:rFonts w:ascii="Times New Roman" w:eastAsia="Times New Roman" w:hAnsi="Times New Roman"/>
          <w:szCs w:val="24"/>
        </w:rPr>
      </w:pPr>
    </w:p>
    <w:p w14:paraId="19F3241D" w14:textId="77777777" w:rsidR="00BC6104" w:rsidRDefault="00BC6104">
      <w:pPr>
        <w:spacing w:after="200" w:line="276" w:lineRule="auto"/>
        <w:jc w:val="left"/>
        <w:rPr>
          <w:rFonts w:ascii="Times New Roman" w:eastAsia="Times New Roman" w:hAnsi="Times New Roman"/>
          <w:szCs w:val="24"/>
        </w:rPr>
      </w:pPr>
    </w:p>
    <w:p w14:paraId="1FBD1D9E" w14:textId="77777777" w:rsidR="00BC6104" w:rsidRDefault="00BC6104">
      <w:pPr>
        <w:spacing w:after="200" w:line="276" w:lineRule="auto"/>
        <w:jc w:val="left"/>
        <w:rPr>
          <w:rFonts w:ascii="Times New Roman" w:eastAsia="Times New Roman" w:hAnsi="Times New Roman"/>
          <w:szCs w:val="24"/>
        </w:rPr>
      </w:pPr>
    </w:p>
    <w:p w14:paraId="3525E8E7" w14:textId="77777777" w:rsidR="00BC6104" w:rsidRDefault="00BC6104">
      <w:pPr>
        <w:spacing w:after="200" w:line="276" w:lineRule="auto"/>
        <w:jc w:val="left"/>
        <w:rPr>
          <w:rFonts w:ascii="Times New Roman" w:eastAsia="Times New Roman" w:hAnsi="Times New Roman"/>
          <w:szCs w:val="24"/>
        </w:rPr>
      </w:pPr>
    </w:p>
    <w:p w14:paraId="0A64A9BB" w14:textId="77777777" w:rsidR="00BC6104" w:rsidRDefault="00BC6104">
      <w:pPr>
        <w:jc w:val="left"/>
        <w:rPr>
          <w:rFonts w:ascii="Times New Roman" w:eastAsia="Times New Roman" w:hAnsi="Times New Roman"/>
          <w:szCs w:val="24"/>
        </w:rPr>
      </w:pPr>
    </w:p>
    <w:p w14:paraId="52D02D2B" w14:textId="77777777" w:rsidR="00BC6104" w:rsidRDefault="00BC6104">
      <w:pPr>
        <w:jc w:val="left"/>
        <w:rPr>
          <w:rFonts w:ascii="Times New Roman" w:eastAsia="Times New Roman" w:hAnsi="Times New Roman"/>
          <w:szCs w:val="24"/>
        </w:rPr>
      </w:pPr>
    </w:p>
    <w:p w14:paraId="1761BA58" w14:textId="77777777" w:rsidR="00BC6104" w:rsidRDefault="00F84880">
      <w:pPr>
        <w:jc w:val="left"/>
        <w:rPr>
          <w:rFonts w:ascii="Times New Roman" w:hAnsi="Times New Roman"/>
          <w:b/>
        </w:rPr>
      </w:pPr>
      <w:bookmarkStart w:id="16" w:name="_Toc257735653"/>
      <w:bookmarkStart w:id="17" w:name="_Toc257734708"/>
      <w:bookmarkEnd w:id="16"/>
      <w:bookmarkEnd w:id="17"/>
      <w:r>
        <w:rPr>
          <w:rFonts w:ascii="Times New Roman" w:hAnsi="Times New Roman"/>
          <w:b/>
        </w:rPr>
        <w:t>1. INTRODUÇÃO</w:t>
      </w:r>
    </w:p>
    <w:p w14:paraId="1B366EC7" w14:textId="77777777" w:rsidR="00BC6104" w:rsidRDefault="00BC6104">
      <w:pPr>
        <w:pStyle w:val="Corpodetexto2"/>
        <w:ind w:firstLine="360"/>
        <w:rPr>
          <w:rFonts w:ascii="Times New Roman" w:hAnsi="Times New Roman"/>
          <w:sz w:val="21"/>
          <w:szCs w:val="21"/>
        </w:rPr>
      </w:pPr>
    </w:p>
    <w:p w14:paraId="12449399" w14:textId="77777777" w:rsidR="00BC6104" w:rsidRDefault="00F84880">
      <w:pPr>
        <w:pStyle w:val="Corpodetexto2"/>
        <w:rPr>
          <w:rFonts w:ascii="Times New Roman" w:hAnsi="Times New Roman"/>
          <w:szCs w:val="24"/>
        </w:rPr>
      </w:pPr>
      <w:r>
        <w:rPr>
          <w:rFonts w:ascii="Times New Roman" w:hAnsi="Times New Roman"/>
          <w:szCs w:val="24"/>
        </w:rPr>
        <w:tab/>
      </w:r>
      <w:ins w:id="18" w:author="Francisco Felix" w:date="2017-04-15T15:00:00Z">
        <w:r>
          <w:rPr>
            <w:rFonts w:ascii="Times New Roman" w:hAnsi="Times New Roman"/>
            <w:szCs w:val="24"/>
          </w:rPr>
          <w:t xml:space="preserve">Embora os tumores do sistema nervoso central (SNC) representem 2% de todas as neoplasias em geral, têm morbi-mortalidade desproporcionalmente grandes, representando a quinta doença neoplásica com maior mortalidade, contando todas as idades. Em adultos, tanto a incidência quanto a mortalidade relacionada a tumores cerebrais têm aumentado (Batchelor, 2005). Os tumores do SNC representam a segunda forma de câncer mais comum em crianças e a principal neoplasia sólida na infância nos EUA, ocorrendo em torno de 21,3% de todas as crianças com doenças malignas (ACS, 2010), com incidência anual de 3,1 casos por 100.000 (Howlader, 2013). Estima-se que, no mundo inteiro, cerca de 8 a 15% das neoplasias pediátricas são representadas por esse grupo, sendo o mais frequente tumor sólido pediátrico (Ries, 1999; Little, 1999). </w:t>
        </w:r>
      </w:ins>
    </w:p>
    <w:p w14:paraId="6BDF1D1C" w14:textId="77777777" w:rsidR="00BC6104" w:rsidRDefault="00F84880">
      <w:pPr>
        <w:pStyle w:val="Corpodetexto2"/>
        <w:rPr>
          <w:rFonts w:ascii="Times New Roman" w:hAnsi="Times New Roman"/>
          <w:szCs w:val="24"/>
        </w:rPr>
      </w:pPr>
      <w:r>
        <w:rPr>
          <w:rFonts w:ascii="Times New Roman" w:hAnsi="Times New Roman"/>
          <w:szCs w:val="24"/>
        </w:rPr>
        <w:tab/>
      </w:r>
      <w:ins w:id="19" w:author="Francisco Felix" w:date="2017-04-15T15:00:00Z">
        <w:r>
          <w:rPr>
            <w:rFonts w:ascii="Times New Roman" w:hAnsi="Times New Roman"/>
            <w:szCs w:val="24"/>
          </w:rPr>
          <w:t xml:space="preserve">Nos países em desenvolvimento, constituem o terceiro tipo de câncer mais incidente em crianças (Little, 1999). Já na Europa, entre 1988-1997, a incidência reportada foi de 2,99 por 100000 (Peris-Bonet, 2006).  Esta incidência é mais alta do que a usualmente reportada na Ásia, onde relatos indicam entre 1,8-2,2 casos por 100.000 (Wong, 2005). No Brasil, o primeiro relato do Registro de Câncer de Base Populacional (RCBP) indicou uma incidência, em crianças e adolescentes até 19 anos, de 9,6 a 32,5 casos por 1.000.000, variando significativamente em relação à estatística do mundo desenvolvido ocidental (Camargo, 2010). Em Fortaleza (CE), a incidência ajustada para a idade no período entre 1998 e 2002 foi de 13,4 casos por 1.000.000. Isso representa 11% de todos os diagnósticos de câncer pediátrico, ocupando o terceiro lugar entre os grupos de neoplasias infantis, abaixo apenas de leucemias (30%) e linfomas (15%) (INCA, 2008). A incidência reportada para fortaleza no período de 2001-2005 foi de 16,6 casos por 1.000.000, representando 13,2% dos tumores pediátricos no período, mas ainda em terceiro lugar dentre as neoplasias infantis (INCA, 2010). Um terço desses tumores é diagnosticado antes dos 3 anos de idade. Meninos são mais afetados que meninas, dependendo do tipo neoplásico e da idade do paciente. </w:t>
        </w:r>
      </w:ins>
    </w:p>
    <w:p w14:paraId="696CB4C7" w14:textId="77777777" w:rsidR="00BC6104" w:rsidRDefault="00F84880">
      <w:pPr>
        <w:pStyle w:val="Corpodetexto2"/>
        <w:rPr>
          <w:rFonts w:ascii="Times New Roman" w:hAnsi="Times New Roman"/>
          <w:szCs w:val="24"/>
        </w:rPr>
      </w:pPr>
      <w:r>
        <w:rPr>
          <w:rFonts w:ascii="Times New Roman" w:hAnsi="Times New Roman"/>
          <w:szCs w:val="24"/>
        </w:rPr>
        <w:tab/>
      </w:r>
      <w:ins w:id="20" w:author="Francisco Felix" w:date="2017-04-15T15:00:00Z">
        <w:r>
          <w:rPr>
            <w:rFonts w:ascii="Times New Roman" w:hAnsi="Times New Roman"/>
            <w:szCs w:val="24"/>
          </w:rPr>
          <w:t xml:space="preserve">A incidência de tumores está aumentando progressivamente, e a sobrevida melhorou pouco em relação às outras neoplasias (Gurney, 1999). Entre 1975 e 2010, a incidência </w:t>
        </w:r>
        <w:r>
          <w:rPr>
            <w:rFonts w:ascii="Times New Roman" w:hAnsi="Times New Roman"/>
            <w:szCs w:val="24"/>
          </w:rPr>
          <w:lastRenderedPageBreak/>
          <w:t>ajustada para a idade em crianças de 0-19 anos nos EUA aumentou de 2,1 para 3,4 casos por 100 mil (Howlader, 2013). Apesar de os tumores representarem a segunda neoplasia mais comum na infância, são as causas mais comuns de mortalidade (30%) por câncer na juventude e a segunda maior causa de mortes de crianças a partir do 1º ano de vida, sendo superada apenas pelos acidentes (Gurney, 1999). Houve um declínio da mortalidade ajustada para a idade relacionada aos tumores de SNC de 1975 a 2010 nos EUA, de 0,9 para 0,6 óbitos por 100 mil. Ao mesmo tempo, a mortalidade para todos os casos de câncer pediátrico caiu mais da metade (Howlader, 2013). Autores brasileiros não encontraram redução de mortalidade em crianças diagnosticadas com tumores cerebrais no período de 1980 a 1998. Em Fortaleza, relatou-se uma discreta redução de 1,3 para 1,1 óbitos por 100.000 habitantes quanto à taxa de óbitos por tumores cerebrais em menores de 15 anos entre os períodos de 1980 a 1982 e de 1995 a 1997 (Monteiro, 2003).</w:t>
        </w:r>
      </w:ins>
    </w:p>
    <w:p w14:paraId="0A602F02" w14:textId="77777777" w:rsidR="00BC6104" w:rsidRDefault="00F84880">
      <w:pPr>
        <w:ind w:firstLine="1134"/>
        <w:jc w:val="both"/>
      </w:pPr>
      <w:del w:id="21" w:author="Francisco Felix" w:date="2017-04-15T15:00:00Z">
        <w:r>
          <w:rPr>
            <w:rFonts w:ascii="Times New Roman" w:hAnsi="Times New Roman"/>
            <w:szCs w:val="24"/>
          </w:rPr>
          <w:delText xml:space="preserve">Os tumores do sistema nervoso central (SNC) representam a segunda forma de câncer mais comum em crianças e a principal neoplasia sólida na infância nos EUA, ocorrendo em torno de 21,3% de todas as crianças com doenças malignas, (AMERICAN CANCER SOCIETY, 2010) com incidência anual de 2,5 casos por 100.000. (RIES </w:delText>
        </w:r>
      </w:del>
      <w:r>
        <w:rPr>
          <w:rFonts w:ascii="Times New Roman" w:hAnsi="Times New Roman"/>
          <w:szCs w:val="24"/>
        </w:rPr>
        <w:commentReference w:id="22"/>
      </w:r>
      <w:del w:id="23" w:author="Francisco Felix" w:date="2017-04-15T15:00:00Z">
        <w:r>
          <w:rPr>
            <w:rFonts w:ascii="Times New Roman" w:hAnsi="Times New Roman"/>
            <w:i/>
            <w:szCs w:val="24"/>
          </w:rPr>
          <w:delText>et al.,</w:delText>
        </w:r>
        <w:r>
          <w:rPr>
            <w:rFonts w:ascii="Times New Roman" w:hAnsi="Times New Roman"/>
            <w:szCs w:val="24"/>
          </w:rPr>
          <w:delText xml:space="preserve"> 1999) Estima-se que, no mundo inteiro, cerca de 8 a 15% das neoplasias pediátricas são representadas por esse grupo, sendo o mais frequente tumor sólido pediátrico. (RIES </w:delText>
        </w:r>
        <w:r>
          <w:rPr>
            <w:rFonts w:ascii="Times New Roman" w:hAnsi="Times New Roman"/>
            <w:i/>
            <w:szCs w:val="24"/>
          </w:rPr>
          <w:delText>et al.</w:delText>
        </w:r>
        <w:r>
          <w:rPr>
            <w:rFonts w:ascii="Times New Roman" w:hAnsi="Times New Roman"/>
            <w:szCs w:val="24"/>
          </w:rPr>
          <w:delText xml:space="preserve">, 1999; LITTLE, 1999) </w:delText>
        </w:r>
      </w:del>
    </w:p>
    <w:p w14:paraId="26F804BE" w14:textId="77777777" w:rsidR="00BC6104" w:rsidRDefault="00F84880">
      <w:pPr>
        <w:ind w:firstLine="1134"/>
        <w:jc w:val="both"/>
      </w:pPr>
      <w:del w:id="24" w:author="Francisco Felix" w:date="2017-04-15T15:00:00Z">
        <w:r>
          <w:rPr>
            <w:rFonts w:ascii="Times New Roman" w:hAnsi="Times New Roman"/>
            <w:szCs w:val="24"/>
          </w:rPr>
          <w:delText xml:space="preserve">Nos países em desenvolvimento, constituem o terceiro tipo de câncer mais incidente em crianças. (LITTLE, 1999) Em Fortaleza (CE), a incidência ajustada para a idade no período de 1998 a 2002 foi de 1,3 casos por 100.000 crianças menores de 18 anos, </w:delText>
        </w:r>
        <w:r>
          <w:rPr>
            <w:rFonts w:ascii="Times New Roman" w:hAnsi="Times New Roman"/>
            <w:strike/>
            <w:color w:val="FF0000"/>
            <w:szCs w:val="24"/>
          </w:rPr>
          <w:delText>correspondendo</w:delText>
        </w:r>
      </w:del>
      <w:r>
        <w:rPr>
          <w:rFonts w:ascii="Times New Roman" w:hAnsi="Times New Roman"/>
          <w:strike/>
          <w:color w:val="FF0000"/>
          <w:szCs w:val="24"/>
        </w:rPr>
        <w:commentReference w:id="25"/>
      </w:r>
      <w:del w:id="26" w:author="Francisco Felix" w:date="2017-04-15T15:00:00Z">
        <w:r>
          <w:rPr>
            <w:rFonts w:ascii="Times New Roman" w:hAnsi="Times New Roman"/>
            <w:strike/>
            <w:color w:val="FF0000"/>
            <w:szCs w:val="24"/>
          </w:rPr>
          <w:delText xml:space="preserve"> a incidência anual de 2,6 casos por 100.000</w:delText>
        </w:r>
        <w:r>
          <w:rPr>
            <w:rFonts w:ascii="Times New Roman" w:hAnsi="Times New Roman"/>
            <w:szCs w:val="24"/>
          </w:rPr>
          <w:delText>. Isso representa 11% de todos os diagnósticos de câncer pediátrico, ocupando o terceiro lugar entre os grupos de neoplasias infantis, abaixo apenas de leucemias (30%) e linfomas (15%). (INCA, 2008)</w:delText>
        </w:r>
      </w:del>
    </w:p>
    <w:p w14:paraId="13DABC86" w14:textId="77777777" w:rsidR="00BC6104" w:rsidRDefault="00F84880">
      <w:pPr>
        <w:ind w:firstLine="1134"/>
        <w:jc w:val="both"/>
      </w:pPr>
      <w:del w:id="27" w:author="Francisco Felix" w:date="2017-04-15T15:00:00Z">
        <w:r>
          <w:rPr>
            <w:rFonts w:ascii="Times New Roman" w:hAnsi="Times New Roman"/>
            <w:szCs w:val="24"/>
          </w:rPr>
          <w:delText xml:space="preserve">Um terço desses tumores é diagnosticado antes dos 3 anos de idade. Meninos são mais afetados que meninas, dependendo do tipo neoplásico e da idade do paciente. (GURNEY; SMITH; BURNIN, 1999) A incidência de tumores do SNC está aumentando progressivamente e a sobrevida melhorou pouco em relação às outras neoplasias. Apesar desses tumores representarem a segunda neoplasia mais comum da infância, são as causas mais comuns de mortalidade </w:delText>
        </w:r>
      </w:del>
      <w:r>
        <w:rPr>
          <w:rFonts w:ascii="Times New Roman" w:hAnsi="Times New Roman"/>
          <w:szCs w:val="24"/>
        </w:rPr>
        <w:commentReference w:id="28"/>
      </w:r>
      <w:del w:id="29" w:author="Francisco Felix" w:date="2017-04-15T15:00:00Z">
        <w:r>
          <w:rPr>
            <w:rFonts w:ascii="Times New Roman" w:hAnsi="Times New Roman"/>
            <w:szCs w:val="24"/>
          </w:rPr>
          <w:delText>(30%) por câncer na juventude e a segunda maior causa de mortes de crianças a partir do primeiro ano de vida, sendo superada apenas pelos acidentes. (GURNEY; SMITH; BURNIN, 1999)</w:delText>
        </w:r>
      </w:del>
    </w:p>
    <w:p w14:paraId="497F2FCE" w14:textId="77777777" w:rsidR="00BC6104" w:rsidRDefault="00F84880">
      <w:pPr>
        <w:ind w:firstLine="1134"/>
        <w:jc w:val="both"/>
      </w:pPr>
      <w:del w:id="30" w:author="Francisco Felix" w:date="2017-04-15T15:00:00Z">
        <w:r>
          <w:rPr>
            <w:rFonts w:ascii="Times New Roman" w:hAnsi="Times New Roman"/>
            <w:szCs w:val="24"/>
          </w:rPr>
          <w:delText xml:space="preserve">Houve um declínio em 1,1% ao ano da mortalidade relacionada aos tumores de SNC de 1975 a 1995 nos EUA. (RIES </w:delText>
        </w:r>
        <w:r>
          <w:rPr>
            <w:rFonts w:ascii="Times New Roman" w:hAnsi="Times New Roman"/>
            <w:i/>
            <w:szCs w:val="24"/>
          </w:rPr>
          <w:delText>et al.,</w:delText>
        </w:r>
        <w:r>
          <w:rPr>
            <w:rFonts w:ascii="Times New Roman" w:hAnsi="Times New Roman"/>
            <w:szCs w:val="24"/>
          </w:rPr>
          <w:delText xml:space="preserve"> 1999) Autores brasileiros não encontraram redução de mortalidade em crianças diagnosticadas com tumores cerebrais no período de 1980 a 1998. (MONTEIRO; KOIFMAN, 2003) Em Fortaleza, relatou-se uma discreta redução de 1,3 para 1,1</w:delText>
        </w:r>
      </w:del>
      <w:del w:id="31" w:author="Francisco Felix" w:date="2016-01-04T21:59:00Z">
        <w:r>
          <w:rPr>
            <w:rFonts w:ascii="Times New Roman" w:hAnsi="Times New Roman"/>
            <w:szCs w:val="24"/>
          </w:rPr>
          <w:delText xml:space="preserve">obitos </w:delText>
        </w:r>
      </w:del>
      <w:del w:id="32" w:author="Francisco Felix" w:date="2017-04-15T15:00:00Z">
        <w:r>
          <w:rPr>
            <w:rFonts w:ascii="Times New Roman" w:hAnsi="Times New Roman"/>
            <w:szCs w:val="24"/>
          </w:rPr>
          <w:delText xml:space="preserve">por 100.000 habitantes </w:delText>
        </w:r>
      </w:del>
      <w:del w:id="33" w:author="Francisco Felix" w:date="2016-01-04T22:00:00Z">
        <w:r>
          <w:rPr>
            <w:rFonts w:ascii="Times New Roman" w:hAnsi="Times New Roman"/>
            <w:szCs w:val="24"/>
          </w:rPr>
          <w:delText xml:space="preserve">quanto à taxa de óbitos por </w:delText>
        </w:r>
      </w:del>
      <w:del w:id="34" w:author="Francisco Felix" w:date="2017-04-15T15:00:00Z">
        <w:r>
          <w:rPr>
            <w:rFonts w:ascii="Times New Roman" w:hAnsi="Times New Roman"/>
            <w:szCs w:val="24"/>
          </w:rPr>
          <w:delText>tumores cerebrais em menores de 15 anos de idade entre os períodos de 1980 a 1982 e de 1995 a 1997. (MONTEIRO; KOIFMAN, 2003)</w:delText>
        </w:r>
      </w:del>
    </w:p>
    <w:p w14:paraId="2F59C47C" w14:textId="77777777" w:rsidR="00BC6104" w:rsidRDefault="00F84880">
      <w:pPr>
        <w:ind w:firstLine="1134"/>
        <w:jc w:val="both"/>
      </w:pPr>
      <w:del w:id="35" w:author="Francisco Felix" w:date="2017-04-15T15:00:00Z">
        <w:r>
          <w:rPr>
            <w:rFonts w:ascii="Times New Roman" w:hAnsi="Times New Roman"/>
            <w:szCs w:val="24"/>
          </w:rPr>
          <w:delText xml:space="preserve">O tratamento de tumores inclui três modalidades principais: cirurgia, radioterapia e quimioterapia. A cirurgia (ressecção completa) é o principal tratamento dos tumores do SNC, sendo, por exemplo, a única modalidade necessária para muitos pacientes com astrocitomas de baixo grau, e o de maior impacto na sobrevida dos mesmos. A radioterapia é necessária em pacientes nos quais somente o tratamento cirúrgico nao é suficiente para controlar a doença ou nos pacientes em que a cirurgia não é possível, como por exemplo em pacientes com meduloblastomas ou tumores infiltrativos de ponte. </w:delText>
        </w:r>
      </w:del>
    </w:p>
    <w:p w14:paraId="21D389F0" w14:textId="77777777" w:rsidR="00BC6104" w:rsidRDefault="00F84880">
      <w:pPr>
        <w:ind w:firstLine="1134"/>
        <w:jc w:val="both"/>
      </w:pPr>
      <w:del w:id="36" w:author="Francisco Felix" w:date="2017-04-15T15:00:00Z">
        <w:r>
          <w:rPr>
            <w:rFonts w:ascii="Times New Roman" w:hAnsi="Times New Roman"/>
            <w:szCs w:val="24"/>
          </w:rPr>
          <w:delText xml:space="preserve">A radioterapia, porém, não é isenta de efeitos colaterais a curto e longo prazo, sobretudo em relação à cognição e ao crescimento </w:delText>
        </w:r>
      </w:del>
      <w:del w:id="37" w:author="Francisco Felix" w:date="2016-01-04T22:01:00Z">
        <w:r>
          <w:rPr>
            <w:rFonts w:ascii="Times New Roman" w:hAnsi="Times New Roman"/>
            <w:szCs w:val="24"/>
          </w:rPr>
          <w:delText>na dependência</w:delText>
        </w:r>
      </w:del>
      <w:del w:id="38" w:author="Francisco Felix" w:date="2017-04-15T15:00:00Z">
        <w:r>
          <w:rPr>
            <w:rFonts w:ascii="Times New Roman" w:hAnsi="Times New Roman"/>
            <w:szCs w:val="24"/>
          </w:rPr>
          <w:delText xml:space="preserve"> da dose utilizada e da área coberta. Além disso, não é rotineiramente realizada em menores de 3 anos. (BLANEY </w:delText>
        </w:r>
        <w:r>
          <w:rPr>
            <w:rFonts w:ascii="Times New Roman" w:hAnsi="Times New Roman"/>
            <w:i/>
            <w:szCs w:val="24"/>
          </w:rPr>
          <w:delText>et al</w:delText>
        </w:r>
        <w:r>
          <w:rPr>
            <w:rFonts w:ascii="Times New Roman" w:hAnsi="Times New Roman"/>
            <w:szCs w:val="24"/>
          </w:rPr>
          <w:delText>., 2006) Até a década de 1990, o uso de quimioterapia era controverso em tumores cerebrais, mas um número cada vez maior de pacientes beneficia-se dessa modalidade. Atualmente, a quimioterapia está bem estabelecida em pacientes pediátricos com meduloblastoma</w:delText>
        </w:r>
      </w:del>
      <w:del w:id="39" w:author="Francisco Felix" w:date="2016-01-04T22:01:00Z">
        <w:r>
          <w:rPr>
            <w:rFonts w:ascii="Times New Roman" w:hAnsi="Times New Roman"/>
            <w:szCs w:val="24"/>
          </w:rPr>
          <w:delText>s</w:delText>
        </w:r>
      </w:del>
      <w:del w:id="40" w:author="Francisco Felix" w:date="2017-04-15T15:00:00Z">
        <w:r>
          <w:rPr>
            <w:rFonts w:ascii="Times New Roman" w:hAnsi="Times New Roman"/>
            <w:szCs w:val="24"/>
          </w:rPr>
          <w:delText xml:space="preserve"> e astrocitomas de baixo grau pela classificação da OMS. (BLANEY </w:delText>
        </w:r>
        <w:r>
          <w:rPr>
            <w:rFonts w:ascii="Times New Roman" w:hAnsi="Times New Roman"/>
            <w:i/>
            <w:szCs w:val="24"/>
          </w:rPr>
          <w:delText>et al</w:delText>
        </w:r>
        <w:r>
          <w:rPr>
            <w:rFonts w:ascii="Times New Roman" w:hAnsi="Times New Roman"/>
            <w:szCs w:val="24"/>
          </w:rPr>
          <w:delText>., 2006)</w:delText>
        </w:r>
      </w:del>
    </w:p>
    <w:p w14:paraId="4B5F7B34" w14:textId="77777777" w:rsidR="00BC6104" w:rsidRDefault="00F84880">
      <w:pPr>
        <w:ind w:firstLine="1134"/>
        <w:jc w:val="both"/>
      </w:pPr>
      <w:del w:id="41" w:author="Francisco Felix" w:date="2017-04-15T15:00:00Z">
        <w:r>
          <w:rPr>
            <w:rFonts w:ascii="Times New Roman" w:hAnsi="Times New Roman"/>
            <w:szCs w:val="24"/>
          </w:rPr>
          <w:delText xml:space="preserve">Os resultados do tratamento multimodalidade de pacientes com os mais comuns tumores cerebrais pediátricos (meduloblastoma e astrocitomas de baixo grau) tem sido satisfatórios, com ensaios clínicos e séries na literatura recente mostrando sobrevida acima de 80% em 5 anos para pacientes com estas doenças. Todavia, no caso de tumores menos comuns na infância, como os astocitomas anaplásicos e glioblastomas, além de tumores no tronco cerebral, </w:delText>
        </w:r>
      </w:del>
      <w:del w:id="42" w:author="Francisco Felix" w:date="2016-01-04T22:02:00Z">
        <w:r>
          <w:rPr>
            <w:rFonts w:ascii="Times New Roman" w:hAnsi="Times New Roman"/>
            <w:szCs w:val="24"/>
          </w:rPr>
          <w:delText xml:space="preserve">que é </w:delText>
        </w:r>
      </w:del>
      <w:del w:id="43" w:author="Francisco Felix" w:date="2017-04-15T15:00:00Z">
        <w:r>
          <w:rPr>
            <w:rFonts w:ascii="Times New Roman" w:hAnsi="Times New Roman"/>
            <w:szCs w:val="24"/>
          </w:rPr>
          <w:delText xml:space="preserve">uma região de difícil acesso cirúrgico, a sobrevida a longo prazo dos pacientes reduz-se sensivelmente. Outro grupo de pacientes de alto risco inclui aqueles com doença recorrente após tratamento anterior. Pacientes com tumores cerebrais recorrentes tipicamente têm sobrevida de apenas meses. (GAJJAR </w:delText>
        </w:r>
        <w:r>
          <w:rPr>
            <w:rFonts w:ascii="Times New Roman" w:hAnsi="Times New Roman"/>
            <w:i/>
            <w:szCs w:val="24"/>
          </w:rPr>
          <w:delText>et al</w:delText>
        </w:r>
        <w:r>
          <w:rPr>
            <w:rFonts w:ascii="Times New Roman" w:hAnsi="Times New Roman"/>
            <w:szCs w:val="24"/>
          </w:rPr>
          <w:delText>., 2012)</w:delText>
        </w:r>
      </w:del>
    </w:p>
    <w:p w14:paraId="29064A84" w14:textId="77777777" w:rsidR="00BC6104" w:rsidRDefault="00F84880">
      <w:pPr>
        <w:ind w:firstLine="1134"/>
        <w:jc w:val="both"/>
      </w:pPr>
      <w:del w:id="44" w:author="Francisco Felix" w:date="2017-04-15T15:00:00Z">
        <w:r>
          <w:rPr>
            <w:rFonts w:ascii="Times New Roman" w:hAnsi="Times New Roman"/>
            <w:szCs w:val="24"/>
          </w:rPr>
          <w:delText xml:space="preserve">Várias modalidades de tratamento experimental ou compassivo são empregadas, sem uma óbvia vantagem. Recentemente o tratamento off-label com temozolomida tem sido empregado </w:delText>
        </w:r>
      </w:del>
      <w:del w:id="45" w:author="Francisco Felix" w:date="2016-01-04T22:03:00Z">
        <w:r>
          <w:rPr>
            <w:rFonts w:ascii="Times New Roman" w:hAnsi="Times New Roman"/>
            <w:szCs w:val="24"/>
          </w:rPr>
          <w:delText>ao redor do</w:delText>
        </w:r>
      </w:del>
      <w:del w:id="46" w:author="Francisco Felix" w:date="2017-04-15T15:00:00Z">
        <w:r>
          <w:rPr>
            <w:rFonts w:ascii="Times New Roman" w:hAnsi="Times New Roman"/>
            <w:szCs w:val="24"/>
          </w:rPr>
          <w:delText xml:space="preserve"> mundo para crianças com tumores cerebrais malignos recorrentes. (NICHOLSON </w:delText>
        </w:r>
        <w:r>
          <w:rPr>
            <w:rFonts w:ascii="Times New Roman" w:hAnsi="Times New Roman"/>
            <w:i/>
            <w:szCs w:val="24"/>
          </w:rPr>
          <w:delText>et al</w:delText>
        </w:r>
        <w:r>
          <w:rPr>
            <w:rFonts w:ascii="Times New Roman" w:hAnsi="Times New Roman"/>
            <w:szCs w:val="24"/>
          </w:rPr>
          <w:delText xml:space="preserve">., 2007) Igualmente, o tratamento com vimblastina semanal tem demonstrado eficácia em pacientes com astrocitomas de baixo grau recorrentes. (BOUFFET </w:delText>
        </w:r>
        <w:r>
          <w:rPr>
            <w:rFonts w:ascii="Times New Roman" w:hAnsi="Times New Roman"/>
            <w:i/>
            <w:szCs w:val="24"/>
          </w:rPr>
          <w:delText>et al</w:delText>
        </w:r>
        <w:r>
          <w:rPr>
            <w:rFonts w:ascii="Times New Roman" w:hAnsi="Times New Roman"/>
            <w:szCs w:val="24"/>
          </w:rPr>
          <w:delText xml:space="preserve">., 2012) Ambas as drogas sao aprovadas pela ANVISA para uso pediátrico. </w:delText>
        </w:r>
      </w:del>
    </w:p>
    <w:p w14:paraId="71656E83" w14:textId="77777777" w:rsidR="00BC6104" w:rsidRDefault="00BC6104">
      <w:pPr>
        <w:ind w:firstLine="1134"/>
        <w:jc w:val="both"/>
        <w:rPr>
          <w:rFonts w:ascii="Times New Roman" w:hAnsi="Times New Roman"/>
          <w:szCs w:val="24"/>
        </w:rPr>
      </w:pPr>
    </w:p>
    <w:p w14:paraId="5B4D7925" w14:textId="77777777" w:rsidR="00BC6104" w:rsidRDefault="00F84880">
      <w:pPr>
        <w:spacing w:line="240" w:lineRule="auto"/>
        <w:jc w:val="left"/>
        <w:rPr>
          <w:rFonts w:ascii="Times New Roman" w:hAnsi="Times New Roman"/>
          <w:szCs w:val="24"/>
        </w:rPr>
      </w:pPr>
      <w:r>
        <w:rPr>
          <w:rFonts w:ascii="Times New Roman" w:hAnsi="Times New Roman"/>
          <w:b/>
          <w:szCs w:val="24"/>
        </w:rPr>
        <w:t>2. REFERENCIAL TEÓRICO</w:t>
      </w:r>
    </w:p>
    <w:p w14:paraId="462D6D76" w14:textId="77777777" w:rsidR="00BC6104" w:rsidRDefault="00F84880">
      <w:pPr>
        <w:jc w:val="both"/>
        <w:rPr>
          <w:rFonts w:ascii="Times New Roman" w:hAnsi="Times New Roman"/>
          <w:b/>
          <w:szCs w:val="24"/>
        </w:rPr>
      </w:pPr>
      <w:r>
        <w:rPr>
          <w:rFonts w:ascii="Times New Roman" w:hAnsi="Times New Roman"/>
          <w:b/>
          <w:szCs w:val="24"/>
        </w:rPr>
        <w:tab/>
      </w:r>
    </w:p>
    <w:p w14:paraId="57CD2CB8" w14:textId="77777777" w:rsidR="00BC6104" w:rsidRDefault="00F84880">
      <w:pPr>
        <w:ind w:firstLine="708"/>
        <w:jc w:val="both"/>
        <w:rPr>
          <w:rFonts w:ascii="Times New Roman" w:hAnsi="Times New Roman"/>
          <w:b/>
          <w:szCs w:val="24"/>
        </w:rPr>
      </w:pPr>
      <w:r>
        <w:rPr>
          <w:rFonts w:ascii="Times New Roman" w:eastAsia="Times New Roman" w:hAnsi="Times New Roman"/>
          <w:color w:val="000000"/>
          <w:szCs w:val="24"/>
        </w:rPr>
        <w:t xml:space="preserve">A necessidade de se organizar as informações sistematizadas sobre a incidência de câncer motivou o aparecimento de registros de câncer de base populacional (RCBP). Os primeiros registros de câncer no mundo foram estruturados em Hamburgo na Alemanha em 1926; Massachusetts nos Estados Unidos em 1927; Saskatchewan no Canadá em 1932; Connecticut nos Estados Unidos em 1935; e na Dinamarca em 1942. No Brasil, em 1921 foi criado o Departamento Nacional de Câncer, com o objetivo de estabelecer estatísticas sobre a doença. Recomendava-se que os atestados de óbito fossem fornecidos em impressos apropriados, com quesitos sobre câncer e incentivou-se a notificação dos casos de câncer, e não apenas dos óbitos. O Decreto-Lei no 15.971 de 4/7/1944, criou o Serviço Nacional de Câncer, que tinha como uma de suas atribuições cooperar com o Serviço Federal de Bioestatística no levantamento, em todo o território nacional, da morbidade e mortalidade por </w:t>
      </w:r>
      <w:r>
        <w:rPr>
          <w:rFonts w:ascii="Times New Roman" w:eastAsia="Times New Roman" w:hAnsi="Times New Roman"/>
          <w:color w:val="000000"/>
          <w:szCs w:val="24"/>
        </w:rPr>
        <w:lastRenderedPageBreak/>
        <w:t xml:space="preserve">câncer. Em 1968, foi criada a Campanha Nacional de Combate ao Câncer - CNCC, que tinha como um dos objetivos incentivar a implantação de registros de câncer de base populacional nas diversas regiões do país. Naquela época, existia apenas o registro de Recife (1967), com início de suas atividades no ano anterior. Foram criados então os registros de São Paulo (1969), Fortaleza (1971) e Porto Alegre (1973) (Ministério da Saúde, 2003). </w:t>
      </w:r>
    </w:p>
    <w:p w14:paraId="75397B69" w14:textId="77777777" w:rsidR="00BC6104" w:rsidRDefault="00F84880">
      <w:pPr>
        <w:jc w:val="both"/>
        <w:rPr>
          <w:rFonts w:ascii="Times New Roman" w:hAnsi="Times New Roman"/>
          <w:b/>
          <w:szCs w:val="24"/>
        </w:rPr>
      </w:pPr>
      <w:r>
        <w:rPr>
          <w:rFonts w:ascii="Times New Roman" w:hAnsi="Times New Roman"/>
          <w:b/>
          <w:szCs w:val="24"/>
        </w:rPr>
        <w:tab/>
      </w:r>
      <w:r>
        <w:rPr>
          <w:rFonts w:ascii="Times New Roman" w:eastAsia="Times New Roman" w:hAnsi="Times New Roman"/>
          <w:color w:val="000000"/>
          <w:szCs w:val="24"/>
        </w:rPr>
        <w:t xml:space="preserve">O registro do câncer é muitas vezes restrito ao grupo de neoplasias malignas, ao passo que a informação sobre os tumores benignos e de comportamento incerto não está geralmente disponível. Os tumores cerebrais, no entanto, diferem daqueles de outros sítios pelo largo espectro de diferentes tipos de tumores, e pela localização na proximidade de áreas eloquentes com considerável </w:t>
      </w:r>
      <w:proofErr w:type="spellStart"/>
      <w:r>
        <w:rPr>
          <w:rFonts w:ascii="Times New Roman" w:eastAsia="Times New Roman" w:hAnsi="Times New Roman"/>
          <w:color w:val="000000"/>
          <w:szCs w:val="24"/>
        </w:rPr>
        <w:t>comorbidade</w:t>
      </w:r>
      <w:proofErr w:type="spellEnd"/>
      <w:r>
        <w:rPr>
          <w:rFonts w:ascii="Times New Roman" w:eastAsia="Times New Roman" w:hAnsi="Times New Roman"/>
          <w:color w:val="000000"/>
          <w:szCs w:val="24"/>
        </w:rPr>
        <w:t xml:space="preserve"> neurológica e mortalidade, independentemente do seu comportamento biológico. A fim de obter uma visão global do impacto dos tumores cerebrais, registros especializados, que fornecem informações sobre todos os tipos de tumor cerebral, têm surgido em vários países (</w:t>
      </w:r>
      <w:proofErr w:type="spellStart"/>
      <w:r>
        <w:rPr>
          <w:rFonts w:ascii="Times New Roman" w:eastAsia="Times New Roman" w:hAnsi="Times New Roman"/>
          <w:color w:val="000000"/>
          <w:szCs w:val="24"/>
        </w:rPr>
        <w:t>Woehrer</w:t>
      </w:r>
      <w:proofErr w:type="spellEnd"/>
      <w:r>
        <w:rPr>
          <w:rFonts w:ascii="Times New Roman" w:eastAsia="Times New Roman" w:hAnsi="Times New Roman"/>
          <w:color w:val="000000"/>
          <w:szCs w:val="24"/>
        </w:rPr>
        <w:t xml:space="preserve">, 2013). Seguindo-se às pioneiras experiências japonesa e norte-americana de registros especializados em tumores cerebrais, o </w:t>
      </w:r>
      <w:proofErr w:type="spellStart"/>
      <w:r>
        <w:rPr>
          <w:rFonts w:ascii="Times New Roman" w:eastAsia="Times New Roman" w:hAnsi="Times New Roman"/>
          <w:color w:val="000000"/>
          <w:szCs w:val="24"/>
        </w:rPr>
        <w:t>Brain</w:t>
      </w:r>
      <w:proofErr w:type="spellEnd"/>
      <w:r>
        <w:rPr>
          <w:rFonts w:ascii="Times New Roman" w:eastAsia="Times New Roman" w:hAnsi="Times New Roman"/>
          <w:color w:val="000000"/>
          <w:szCs w:val="24"/>
        </w:rPr>
        <w:t xml:space="preserve"> Tumor Registry </w:t>
      </w:r>
      <w:proofErr w:type="spellStart"/>
      <w:r>
        <w:rPr>
          <w:rFonts w:ascii="Times New Roman" w:eastAsia="Times New Roman" w:hAnsi="Times New Roman"/>
          <w:color w:val="000000"/>
          <w:szCs w:val="24"/>
        </w:rPr>
        <w:t>of</w:t>
      </w:r>
      <w:proofErr w:type="spellEnd"/>
      <w:r>
        <w:rPr>
          <w:rFonts w:ascii="Times New Roman" w:eastAsia="Times New Roman" w:hAnsi="Times New Roman"/>
          <w:color w:val="000000"/>
          <w:szCs w:val="24"/>
        </w:rPr>
        <w:t xml:space="preserve"> </w:t>
      </w:r>
      <w:proofErr w:type="spellStart"/>
      <w:r>
        <w:rPr>
          <w:rFonts w:ascii="Times New Roman" w:eastAsia="Times New Roman" w:hAnsi="Times New Roman"/>
          <w:color w:val="000000"/>
          <w:szCs w:val="24"/>
        </w:rPr>
        <w:t>Japan</w:t>
      </w:r>
      <w:proofErr w:type="spellEnd"/>
      <w:r>
        <w:rPr>
          <w:rFonts w:ascii="Times New Roman" w:eastAsia="Times New Roman" w:hAnsi="Times New Roman"/>
          <w:color w:val="000000"/>
          <w:szCs w:val="24"/>
        </w:rPr>
        <w:t xml:space="preserve"> (Nomura, 2000) e o Central </w:t>
      </w:r>
      <w:proofErr w:type="spellStart"/>
      <w:r>
        <w:rPr>
          <w:rFonts w:ascii="Times New Roman" w:eastAsia="Times New Roman" w:hAnsi="Times New Roman"/>
          <w:color w:val="000000"/>
          <w:szCs w:val="24"/>
        </w:rPr>
        <w:t>Brain</w:t>
      </w:r>
      <w:proofErr w:type="spellEnd"/>
      <w:r>
        <w:rPr>
          <w:rFonts w:ascii="Times New Roman" w:eastAsia="Times New Roman" w:hAnsi="Times New Roman"/>
          <w:color w:val="000000"/>
          <w:szCs w:val="24"/>
        </w:rPr>
        <w:t xml:space="preserve"> Tumor Registry </w:t>
      </w:r>
      <w:proofErr w:type="spellStart"/>
      <w:r>
        <w:rPr>
          <w:rFonts w:ascii="Times New Roman" w:eastAsia="Times New Roman" w:hAnsi="Times New Roman"/>
          <w:color w:val="000000"/>
          <w:szCs w:val="24"/>
        </w:rPr>
        <w:t>of</w:t>
      </w:r>
      <w:proofErr w:type="spellEnd"/>
      <w:r>
        <w:rPr>
          <w:rFonts w:ascii="Times New Roman" w:eastAsia="Times New Roman" w:hAnsi="Times New Roman"/>
          <w:color w:val="000000"/>
          <w:szCs w:val="24"/>
        </w:rPr>
        <w:t xml:space="preserve"> </w:t>
      </w:r>
      <w:proofErr w:type="spellStart"/>
      <w:r>
        <w:rPr>
          <w:rFonts w:ascii="Times New Roman" w:eastAsia="Times New Roman" w:hAnsi="Times New Roman"/>
          <w:color w:val="000000"/>
          <w:szCs w:val="24"/>
        </w:rPr>
        <w:t>the</w:t>
      </w:r>
      <w:proofErr w:type="spellEnd"/>
      <w:r>
        <w:rPr>
          <w:rFonts w:ascii="Times New Roman" w:eastAsia="Times New Roman" w:hAnsi="Times New Roman"/>
          <w:color w:val="000000"/>
          <w:szCs w:val="24"/>
        </w:rPr>
        <w:t xml:space="preserve"> United </w:t>
      </w:r>
      <w:proofErr w:type="spellStart"/>
      <w:r>
        <w:rPr>
          <w:rFonts w:ascii="Times New Roman" w:eastAsia="Times New Roman" w:hAnsi="Times New Roman"/>
          <w:color w:val="000000"/>
          <w:szCs w:val="24"/>
        </w:rPr>
        <w:t>States</w:t>
      </w:r>
      <w:proofErr w:type="spellEnd"/>
      <w:r>
        <w:rPr>
          <w:rFonts w:ascii="Times New Roman" w:eastAsia="Times New Roman" w:hAnsi="Times New Roman"/>
          <w:color w:val="000000"/>
          <w:szCs w:val="24"/>
        </w:rPr>
        <w:t xml:space="preserve"> (CBTRUS), outros registros especializados foram abertos em países europeus, como o Reino Unido (NBTR - </w:t>
      </w:r>
      <w:proofErr w:type="spellStart"/>
      <w:r>
        <w:rPr>
          <w:rFonts w:ascii="Times New Roman" w:eastAsia="Times New Roman" w:hAnsi="Times New Roman"/>
          <w:color w:val="000000"/>
          <w:szCs w:val="24"/>
        </w:rPr>
        <w:t>National</w:t>
      </w:r>
      <w:proofErr w:type="spellEnd"/>
      <w:r>
        <w:rPr>
          <w:rFonts w:ascii="Times New Roman" w:eastAsia="Times New Roman" w:hAnsi="Times New Roman"/>
          <w:color w:val="000000"/>
          <w:szCs w:val="24"/>
        </w:rPr>
        <w:t xml:space="preserve"> </w:t>
      </w:r>
      <w:proofErr w:type="spellStart"/>
      <w:r>
        <w:rPr>
          <w:rFonts w:ascii="Times New Roman" w:eastAsia="Times New Roman" w:hAnsi="Times New Roman"/>
          <w:color w:val="000000"/>
          <w:szCs w:val="24"/>
        </w:rPr>
        <w:t>Brain</w:t>
      </w:r>
      <w:proofErr w:type="spellEnd"/>
      <w:r>
        <w:rPr>
          <w:rFonts w:ascii="Times New Roman" w:eastAsia="Times New Roman" w:hAnsi="Times New Roman"/>
          <w:color w:val="000000"/>
          <w:szCs w:val="24"/>
        </w:rPr>
        <w:t xml:space="preserve"> Tumor Registry), a Áustria, a Suécia, a Dinamarca e a Holanda. Em todas essas experiências, ocorre a cooperação de entidades educacionais, sociedades de especialidade e dos registros nacionais (</w:t>
      </w:r>
      <w:proofErr w:type="spellStart"/>
      <w:r>
        <w:rPr>
          <w:rFonts w:ascii="Times New Roman" w:eastAsia="Times New Roman" w:hAnsi="Times New Roman"/>
          <w:color w:val="000000"/>
          <w:szCs w:val="24"/>
        </w:rPr>
        <w:t>Woehrer</w:t>
      </w:r>
      <w:proofErr w:type="spellEnd"/>
      <w:r>
        <w:rPr>
          <w:rFonts w:ascii="Times New Roman" w:eastAsia="Times New Roman" w:hAnsi="Times New Roman"/>
          <w:color w:val="000000"/>
          <w:szCs w:val="24"/>
        </w:rPr>
        <w:t xml:space="preserve">, 2013). A </w:t>
      </w:r>
      <w:proofErr w:type="spellStart"/>
      <w:r>
        <w:rPr>
          <w:rFonts w:ascii="Times New Roman" w:eastAsia="Times New Roman" w:hAnsi="Times New Roman"/>
          <w:color w:val="000000"/>
          <w:szCs w:val="24"/>
        </w:rPr>
        <w:t>Brain</w:t>
      </w:r>
      <w:proofErr w:type="spellEnd"/>
      <w:r>
        <w:rPr>
          <w:rFonts w:ascii="Times New Roman" w:eastAsia="Times New Roman" w:hAnsi="Times New Roman"/>
          <w:color w:val="000000"/>
          <w:szCs w:val="24"/>
        </w:rPr>
        <w:t xml:space="preserve"> Tumor Foundation do Canadá iniciou recentemente um projeto para criar um registro nacional de tumores cerebrais nos moldes do CBTRUS. </w:t>
      </w:r>
    </w:p>
    <w:p w14:paraId="394072EA" w14:textId="77777777" w:rsidR="00BC6104" w:rsidRDefault="00F84880">
      <w:pPr>
        <w:jc w:val="both"/>
        <w:rPr>
          <w:rFonts w:ascii="Times New Roman" w:hAnsi="Times New Roman"/>
          <w:b/>
          <w:szCs w:val="24"/>
        </w:rPr>
      </w:pPr>
      <w:r>
        <w:rPr>
          <w:rFonts w:ascii="Times New Roman" w:hAnsi="Times New Roman"/>
          <w:b/>
          <w:szCs w:val="24"/>
        </w:rPr>
        <w:tab/>
      </w:r>
      <w:r>
        <w:rPr>
          <w:rFonts w:ascii="Times New Roman" w:eastAsia="Times New Roman" w:hAnsi="Times New Roman"/>
          <w:color w:val="000000"/>
          <w:szCs w:val="24"/>
        </w:rPr>
        <w:t>Em outros países, experiências de registros de tumores cerebrais em centros isolados têm sido descritas, como na Grécia (</w:t>
      </w:r>
      <w:proofErr w:type="spellStart"/>
      <w:r>
        <w:rPr>
          <w:rFonts w:ascii="Times New Roman" w:eastAsia="Times New Roman" w:hAnsi="Times New Roman"/>
          <w:color w:val="000000"/>
          <w:szCs w:val="24"/>
        </w:rPr>
        <w:t>Stranjalis</w:t>
      </w:r>
      <w:proofErr w:type="spellEnd"/>
      <w:r>
        <w:rPr>
          <w:rFonts w:ascii="Times New Roman" w:eastAsia="Times New Roman" w:hAnsi="Times New Roman"/>
          <w:color w:val="000000"/>
          <w:szCs w:val="24"/>
        </w:rPr>
        <w:t xml:space="preserve">, 2013), Jamaica (Campbell, 2012), e outros. Os Registros Hospitalares de Câncer – RHC são fontes sistemáticas de informações, instalados em hospitais gerais ou especializados em oncologia, com o objetivo de coletar dados referentes ao diagnóstico, tratamento e evolução dos casos de neoplasia maligna atendidos nessas instituições, sejam públicas, privadas, filantrópicas ou universitárias. A implantação de registros de câncer em cada hospital objetiva disponibilizar informações, melhoria de processos administrativos e da documentação referentes à assistência ao paciente e também assegurar o retorno dos pacientes para o seguimento. O propósito de um RHC é o de atender às necessidades da administração do hospital, do programa de controle do câncer nele desenvolvido e, sobretudo, do paciente em particular. Como parte da padronização de informações, todos os registros utilizam classificações e codificações de uso nacional e padrões internacionais para identificar características pessoais dos pacientes com câncer, </w:t>
      </w:r>
      <w:r>
        <w:rPr>
          <w:rFonts w:ascii="Times New Roman" w:eastAsia="Times New Roman" w:hAnsi="Times New Roman"/>
          <w:color w:val="000000"/>
          <w:szCs w:val="24"/>
        </w:rPr>
        <w:lastRenderedPageBreak/>
        <w:t>informações clínicas e da doença (INCA, 2010). As normas de registro dos RHC incluem todos os tumores malignos, deixando o registro de tumores benignos ou de comportamento incerto à discrição de cada serviço hospitalar. Assim, apesar de serem fontes inestimáveis de informação sobre os pacientes com câncer, os RHC também não abarcam todo o espectro dos tumores cerebrais. Embora as experiências de registros hospitalares de tumores cerebrais mostrem que estes têm limitações, eles são muitas vezes as únicas fontes de informação sobre tumores cerebrais em locais sem registro nacional e em relação a períodos anteriores à sua estruturação (</w:t>
      </w:r>
      <w:proofErr w:type="spellStart"/>
      <w:r>
        <w:rPr>
          <w:rFonts w:ascii="Times New Roman" w:eastAsia="Times New Roman" w:hAnsi="Times New Roman"/>
          <w:color w:val="000000"/>
          <w:szCs w:val="24"/>
        </w:rPr>
        <w:t>Bunin</w:t>
      </w:r>
      <w:proofErr w:type="spellEnd"/>
      <w:r>
        <w:rPr>
          <w:rFonts w:ascii="Times New Roman" w:eastAsia="Times New Roman" w:hAnsi="Times New Roman"/>
          <w:color w:val="000000"/>
          <w:szCs w:val="24"/>
        </w:rPr>
        <w:t>, 1998).</w:t>
      </w:r>
    </w:p>
    <w:p w14:paraId="788559F0" w14:textId="77777777" w:rsidR="00BC6104" w:rsidRDefault="00F84880">
      <w:pPr>
        <w:widowControl w:val="0"/>
        <w:ind w:right="-278" w:firstLine="709"/>
        <w:jc w:val="both"/>
        <w:rPr>
          <w:rFonts w:ascii="Times New Roman" w:eastAsia="Times New Roman" w:hAnsi="Times New Roman"/>
          <w:color w:val="000000"/>
          <w:szCs w:val="24"/>
        </w:rPr>
      </w:pPr>
      <w:r>
        <w:rPr>
          <w:rFonts w:ascii="Times New Roman" w:eastAsia="Times New Roman" w:hAnsi="Times New Roman"/>
          <w:color w:val="000000"/>
          <w:szCs w:val="24"/>
        </w:rPr>
        <w:t>A informação armazenada num registro de câncer pode ser utilizada para avaliar a qualidade da atenção à saúde no âmbito dos serviços de saúde (RHC) ou num âmbito populacional (RCBP). Para tanto, é necessário que os dados armazenados tenham uma qualidade mínima a fim de permitir sua utilização para mensurar a adequação a padrões de prática clínica. Embora não existam critérios bem definidos de qualidade para a utilização de registros de câncer na avaliação da atenção à saúde, sabe-se que a maioria dos RCBP têm falhas e lacunas em seu banco de dados que dificultam enormemente seu uso para tanto (</w:t>
      </w:r>
      <w:proofErr w:type="spellStart"/>
      <w:r>
        <w:rPr>
          <w:rFonts w:ascii="Times New Roman" w:eastAsia="Times New Roman" w:hAnsi="Times New Roman"/>
          <w:color w:val="000000"/>
          <w:szCs w:val="24"/>
        </w:rPr>
        <w:t>Malin</w:t>
      </w:r>
      <w:proofErr w:type="spellEnd"/>
      <w:r>
        <w:rPr>
          <w:rFonts w:ascii="Times New Roman" w:eastAsia="Times New Roman" w:hAnsi="Times New Roman"/>
          <w:color w:val="000000"/>
          <w:szCs w:val="24"/>
        </w:rPr>
        <w:t xml:space="preserve">, 2002; Beatty, 2010). Assim, pelo menos neste momento, parece mais factível utilizar os dados oriundos de um RHC bem estruturado a fim de monitorar a qualidade da atenção à saúde. </w:t>
      </w:r>
    </w:p>
    <w:p w14:paraId="2ED851B6" w14:textId="77777777" w:rsidR="00BC6104" w:rsidRDefault="00BC6104">
      <w:pPr>
        <w:spacing w:line="240" w:lineRule="auto"/>
        <w:jc w:val="both"/>
        <w:rPr>
          <w:rFonts w:ascii="Times New Roman" w:hAnsi="Times New Roman"/>
          <w:b/>
        </w:rPr>
      </w:pPr>
    </w:p>
    <w:p w14:paraId="3BC380F8" w14:textId="77777777" w:rsidR="00BC6104" w:rsidRDefault="00F84880">
      <w:pPr>
        <w:spacing w:line="240" w:lineRule="auto"/>
        <w:jc w:val="both"/>
        <w:rPr>
          <w:rFonts w:ascii="Times New Roman" w:eastAsia="TimesNewRomanPSMT" w:hAnsi="Times New Roman"/>
          <w:iCs/>
          <w:color w:val="000000"/>
          <w:szCs w:val="24"/>
        </w:rPr>
      </w:pPr>
      <w:r>
        <w:rPr>
          <w:rFonts w:ascii="Times New Roman" w:hAnsi="Times New Roman"/>
          <w:b/>
        </w:rPr>
        <w:t xml:space="preserve">3. </w:t>
      </w:r>
      <w:r>
        <w:rPr>
          <w:rFonts w:ascii="Times New Roman" w:hAnsi="Times New Roman"/>
          <w:b/>
          <w:bCs/>
          <w:szCs w:val="24"/>
        </w:rPr>
        <w:t xml:space="preserve"> OBJETIVOS:</w:t>
      </w:r>
    </w:p>
    <w:p w14:paraId="5637795E" w14:textId="77777777" w:rsidR="00BC6104" w:rsidRDefault="00BC6104">
      <w:pPr>
        <w:ind w:left="567"/>
        <w:jc w:val="both"/>
        <w:rPr>
          <w:rFonts w:ascii="Times New Roman" w:hAnsi="Times New Roman"/>
          <w:szCs w:val="24"/>
        </w:rPr>
      </w:pPr>
    </w:p>
    <w:p w14:paraId="2937EBBC" w14:textId="77777777" w:rsidR="00BC6104" w:rsidRDefault="00F84880">
      <w:pPr>
        <w:jc w:val="both"/>
        <w:rPr>
          <w:rFonts w:ascii="Times New Roman" w:hAnsi="Times New Roman"/>
          <w:b/>
          <w:bCs/>
          <w:szCs w:val="24"/>
        </w:rPr>
      </w:pPr>
      <w:r>
        <w:rPr>
          <w:rFonts w:ascii="Times New Roman" w:hAnsi="Times New Roman"/>
          <w:b/>
          <w:bCs/>
          <w:szCs w:val="24"/>
        </w:rPr>
        <w:t>3.1. GERAL:</w:t>
      </w:r>
    </w:p>
    <w:p w14:paraId="615B43F1" w14:textId="77777777" w:rsidR="00BC6104" w:rsidRDefault="00F84880">
      <w:pPr>
        <w:jc w:val="both"/>
        <w:rPr>
          <w:rFonts w:ascii="Times New Roman" w:hAnsi="Times New Roman"/>
          <w:szCs w:val="24"/>
        </w:rPr>
      </w:pPr>
      <w:r>
        <w:rPr>
          <w:rFonts w:ascii="Times New Roman" w:hAnsi="Times New Roman"/>
          <w:szCs w:val="24"/>
        </w:rPr>
        <w:tab/>
        <w:t>Construir um registro do perfil epidemiológico dos pacientes submetidos a tratamento para tumores do SNC no CPC do HIAS, no período de janeiro de 2000 a dezembro de 2014, ao diagnóstico e durante o seguimento, atualizando as informações em períodos determinados. Incluir estes dados numa base eletrônica capaz de armazenar, recuperar e apresentar as informações de interesse. Dessa forma, criando um registro hospitalar de pacientes pediátricos com tumores do SNC.</w:t>
      </w:r>
    </w:p>
    <w:p w14:paraId="054A5AAF" w14:textId="77777777" w:rsidR="00BC6104" w:rsidRDefault="00BC6104">
      <w:pPr>
        <w:ind w:left="567"/>
        <w:jc w:val="both"/>
        <w:rPr>
          <w:rFonts w:ascii="Times New Roman" w:hAnsi="Times New Roman"/>
          <w:szCs w:val="24"/>
        </w:rPr>
      </w:pPr>
    </w:p>
    <w:p w14:paraId="10858ECB" w14:textId="77777777" w:rsidR="00BC6104" w:rsidRDefault="00F84880">
      <w:pPr>
        <w:jc w:val="both"/>
        <w:rPr>
          <w:rFonts w:ascii="Times New Roman" w:hAnsi="Times New Roman"/>
          <w:b/>
          <w:bCs/>
          <w:szCs w:val="24"/>
        </w:rPr>
      </w:pPr>
      <w:r>
        <w:rPr>
          <w:rFonts w:ascii="Times New Roman" w:hAnsi="Times New Roman"/>
          <w:b/>
          <w:bCs/>
          <w:szCs w:val="24"/>
        </w:rPr>
        <w:t>3.2. ESPECÍFICOS:</w:t>
      </w:r>
    </w:p>
    <w:p w14:paraId="6EC3C375" w14:textId="77777777" w:rsidR="00BC6104" w:rsidRDefault="00F84880">
      <w:pPr>
        <w:jc w:val="both"/>
        <w:rPr>
          <w:rFonts w:ascii="Times New Roman" w:hAnsi="Times New Roman"/>
          <w:bCs/>
          <w:szCs w:val="24"/>
        </w:rPr>
      </w:pPr>
      <w:r>
        <w:rPr>
          <w:rFonts w:ascii="Times New Roman" w:hAnsi="Times New Roman"/>
          <w:bCs/>
          <w:szCs w:val="24"/>
        </w:rPr>
        <w:tab/>
        <w:t>Descrever por meio de estatística descritiva as informações coletadas e deixá-las disponíveis a fim de gerar subsídios para a gestão hospitalar para otimizar e tomar decisões que reflitam no tratamento mais adequado de pacientes pediátricos com tumores cerebrais.</w:t>
      </w:r>
    </w:p>
    <w:p w14:paraId="672E44CE" w14:textId="77777777" w:rsidR="00BC6104" w:rsidRDefault="00BC6104">
      <w:pPr>
        <w:spacing w:line="240" w:lineRule="auto"/>
        <w:jc w:val="left"/>
        <w:rPr>
          <w:rFonts w:ascii="Times New Roman" w:hAnsi="Times New Roman"/>
          <w:szCs w:val="24"/>
        </w:rPr>
      </w:pPr>
    </w:p>
    <w:p w14:paraId="751282DA" w14:textId="77777777" w:rsidR="00BC6104" w:rsidRDefault="00F84880">
      <w:pPr>
        <w:jc w:val="left"/>
        <w:rPr>
          <w:rFonts w:ascii="Times New Roman" w:hAnsi="Times New Roman"/>
          <w:b/>
          <w:szCs w:val="24"/>
        </w:rPr>
      </w:pPr>
      <w:r>
        <w:rPr>
          <w:rFonts w:ascii="Times New Roman" w:hAnsi="Times New Roman"/>
          <w:b/>
          <w:szCs w:val="24"/>
        </w:rPr>
        <w:t>4. MATERIAIS E MÉTODOS</w:t>
      </w:r>
    </w:p>
    <w:p w14:paraId="6232D43D" w14:textId="77777777" w:rsidR="00BC6104" w:rsidRDefault="00BC6104">
      <w:pPr>
        <w:jc w:val="left"/>
        <w:rPr>
          <w:rFonts w:ascii="Times New Roman" w:hAnsi="Times New Roman"/>
        </w:rPr>
      </w:pPr>
    </w:p>
    <w:p w14:paraId="5305097E" w14:textId="77777777" w:rsidR="00BC6104" w:rsidRDefault="00F84880">
      <w:pPr>
        <w:jc w:val="left"/>
        <w:rPr>
          <w:rFonts w:ascii="Times New Roman" w:hAnsi="Times New Roman"/>
          <w:b/>
        </w:rPr>
      </w:pPr>
      <w:r>
        <w:rPr>
          <w:rFonts w:ascii="Times New Roman" w:hAnsi="Times New Roman"/>
          <w:b/>
        </w:rPr>
        <w:lastRenderedPageBreak/>
        <w:t xml:space="preserve">4.1 Delineamento e local da pesquisa </w:t>
      </w:r>
    </w:p>
    <w:p w14:paraId="0349FEBE" w14:textId="77777777" w:rsidR="00BC6104" w:rsidRDefault="00F84880">
      <w:pPr>
        <w:jc w:val="both"/>
        <w:rPr>
          <w:rFonts w:ascii="Times New Roman" w:hAnsi="Times New Roman"/>
          <w:szCs w:val="24"/>
        </w:rPr>
      </w:pPr>
      <w:r>
        <w:rPr>
          <w:rFonts w:ascii="Times New Roman" w:hAnsi="Times New Roman"/>
          <w:szCs w:val="24"/>
        </w:rPr>
        <w:tab/>
        <w:t>Foi realizado um estudo observacional, descritivo, longitudinal, com objetivo de gerar problematizações e hipóteses, para registrar as informações sobre pacientes pediátricos portadores de tumores cerebrais tratados no nosso serviço.</w:t>
      </w:r>
    </w:p>
    <w:p w14:paraId="48BE7BF1" w14:textId="77777777" w:rsidR="00BC6104" w:rsidRDefault="00F84880">
      <w:pPr>
        <w:jc w:val="both"/>
        <w:rPr>
          <w:rFonts w:ascii="Times New Roman" w:hAnsi="Times New Roman"/>
          <w:szCs w:val="24"/>
        </w:rPr>
      </w:pPr>
      <w:r>
        <w:rPr>
          <w:rFonts w:ascii="Times New Roman" w:hAnsi="Times New Roman"/>
          <w:szCs w:val="24"/>
        </w:rPr>
        <w:tab/>
        <w:t>A pesquisa foi desenvolvida no Hospital Infantil Albert Sabin e em seu anexo Centro Pediátrico do Câncer, especialmente no setor de atendimento ambulatorial do CPC, na enfermaria do CPC e na UTIP do CPC. Pacientes em outros setores do hospital podem ser recrutados, mas preferencialmente serão transferidos para as unidades citadas. Foi utilizada amostragem por acessibilidade, onde, conforme Gil (2008), "[...] o pesquisador seleciona os elementos a que tem acesso, admitindo que estes possam de alguma forma, representar o universo". A amostra foi constituída por pacientes diagnosticados por demanda espontânea.</w:t>
      </w:r>
    </w:p>
    <w:p w14:paraId="4EA599E1" w14:textId="77777777" w:rsidR="00BC6104" w:rsidRDefault="00F84880">
      <w:pPr>
        <w:jc w:val="both"/>
        <w:rPr>
          <w:rFonts w:ascii="Times New Roman" w:hAnsi="Times New Roman"/>
          <w:szCs w:val="24"/>
        </w:rPr>
      </w:pPr>
      <w:r>
        <w:rPr>
          <w:rFonts w:ascii="Times New Roman" w:hAnsi="Times New Roman"/>
          <w:szCs w:val="24"/>
        </w:rPr>
        <w:t>O Hospital Infantil Albert Sabin (HIAS) é uma instituição hospitalar da administração direta da saúde da Secretaria de Saúde do Estado do Ceará, habilitado como unidade de assistência de alta complexidade em neurologia/neurocirurgia, UNACON exclusiva de oncologia pediátrica, UTI pediátrica nível II e hospital de ensino, nível de atenção de alta complexidade, atendendo pelo SUS (fonte: CNES 2013 cnes.datasus.gov.br). O Centro Pediátrico do Câncer é o anexo do HIAS onde o tratamento oncológico clínico é realizado, contando ainda com equipe multiprofissional de atenção às crianças com câncer. Tem 22 leitos de internação em enfermaria (2 isolamentos), 06 leitos de UTIP, e 5 consultórios para atendimento ambulatorial. O ambulatório e a enfermaria contam com material para atendimento às urgências e emergências, incluindo carrinho de emergência completo com drogas e equipamento para reanimação. O CPC conta com plantão médico 24h por dia. O atendimento aos pacientes se dará preferencialmente no CPC (ambulatório, enfermaria, UTIP), exceto se o paciente estiver internado em outra unidade do HIAS e não puder ser transferido de leito.</w:t>
      </w:r>
    </w:p>
    <w:p w14:paraId="420D289A" w14:textId="77777777" w:rsidR="00BC6104" w:rsidRDefault="00F84880">
      <w:pPr>
        <w:jc w:val="both"/>
        <w:rPr>
          <w:rFonts w:ascii="Times New Roman" w:hAnsi="Times New Roman"/>
          <w:szCs w:val="24"/>
        </w:rPr>
      </w:pPr>
      <w:r>
        <w:rPr>
          <w:rFonts w:ascii="Times New Roman" w:hAnsi="Times New Roman"/>
          <w:szCs w:val="24"/>
        </w:rPr>
        <w:tab/>
        <w:t xml:space="preserve">Foram analisados prontuários de saúde dos pacientes entre 0 e 18 anos, portadores de tumores cerebrais, que iniciaram tratamento quimioterápico no Serviço de </w:t>
      </w:r>
      <w:proofErr w:type="spellStart"/>
      <w:r>
        <w:rPr>
          <w:rFonts w:ascii="Times New Roman" w:hAnsi="Times New Roman"/>
          <w:szCs w:val="24"/>
        </w:rPr>
        <w:t>Onco</w:t>
      </w:r>
      <w:proofErr w:type="spellEnd"/>
      <w:r>
        <w:rPr>
          <w:rFonts w:ascii="Times New Roman" w:hAnsi="Times New Roman"/>
          <w:szCs w:val="24"/>
        </w:rPr>
        <w:t xml:space="preserve">-Hematologia Pediátrica do Hospital Infantil Albert Sabin entre janeiro de 2002 e dezembro de 2014. </w:t>
      </w:r>
    </w:p>
    <w:p w14:paraId="0DDB69F3" w14:textId="77777777" w:rsidR="00BC6104" w:rsidRDefault="00F84880">
      <w:pPr>
        <w:jc w:val="both"/>
        <w:rPr>
          <w:rFonts w:ascii="Times New Roman" w:hAnsi="Times New Roman"/>
          <w:szCs w:val="24"/>
        </w:rPr>
      </w:pPr>
      <w:r>
        <w:rPr>
          <w:rFonts w:ascii="Times New Roman" w:hAnsi="Times New Roman"/>
          <w:szCs w:val="24"/>
        </w:rPr>
        <w:tab/>
        <w:t xml:space="preserve">Os participantes cujas informações foram extraídas após o óbito ou fim do tratamento não precisaram ser informados sobre a pesquisa (solicitado à Comissão de Ética em Pesquisa de acordo com o previsto na Resolução CNS nº 466/12). Os participantes incluídos enquanto ainda estavam em tratamento foram informados sobre o protocolo de estudo e esclarecidos sobre o objetivo do trabalho, sendo solicitado o preenchimento de consentimento informado para prosseguir com a coleta de dados.  Foi respeitada a autonomia do participante da pesquisa, garantia do seu anonimato, assegurando sua privacidade quanto a dados </w:t>
      </w:r>
      <w:r>
        <w:rPr>
          <w:rFonts w:ascii="Times New Roman" w:hAnsi="Times New Roman"/>
          <w:szCs w:val="24"/>
        </w:rPr>
        <w:lastRenderedPageBreak/>
        <w:t xml:space="preserve">confidenciais, como rege Resolução CNS nº 466/12 e a Norma Operacional 001/2013 do Conselho Nacional de Saúde. Para sua realização, o estudo será submetido à apreciação e aprovação do Comitê de Ética e Pesquisa (CEP) do HIAS. </w:t>
      </w:r>
    </w:p>
    <w:p w14:paraId="357C4620" w14:textId="77777777" w:rsidR="00BC6104" w:rsidRDefault="00F84880">
      <w:pPr>
        <w:jc w:val="both"/>
        <w:rPr>
          <w:rFonts w:ascii="Times New Roman" w:hAnsi="Times New Roman"/>
          <w:szCs w:val="24"/>
        </w:rPr>
      </w:pPr>
      <w:r>
        <w:rPr>
          <w:rFonts w:ascii="Times New Roman" w:hAnsi="Times New Roman"/>
          <w:szCs w:val="24"/>
        </w:rPr>
        <w:tab/>
        <w:t>O pesquisador responsável pela extração dos dados foi devidamente treinado e capacitado para realização dos procedimentos. Após este treinamento, foi iniciado o recrutamento da amostra, com identificação dos pacientes admitidos.</w:t>
      </w:r>
    </w:p>
    <w:p w14:paraId="7B9B11F6" w14:textId="77777777" w:rsidR="00BC6104" w:rsidRDefault="00BC6104">
      <w:pPr>
        <w:jc w:val="both"/>
        <w:rPr>
          <w:rFonts w:ascii="Times New Roman" w:hAnsi="Times New Roman"/>
          <w:szCs w:val="24"/>
        </w:rPr>
      </w:pPr>
    </w:p>
    <w:p w14:paraId="070D107E" w14:textId="77777777" w:rsidR="00BC6104" w:rsidRDefault="00F84880">
      <w:pPr>
        <w:jc w:val="both"/>
        <w:rPr>
          <w:rFonts w:ascii="Times New Roman" w:hAnsi="Times New Roman"/>
          <w:b/>
        </w:rPr>
      </w:pPr>
      <w:r>
        <w:rPr>
          <w:rFonts w:ascii="Times New Roman" w:hAnsi="Times New Roman"/>
          <w:b/>
        </w:rPr>
        <w:t xml:space="preserve">4.2 Critérios de inclusão e exclusão </w:t>
      </w:r>
    </w:p>
    <w:p w14:paraId="1B3E6AA6" w14:textId="77777777" w:rsidR="00BC6104" w:rsidRDefault="00F84880">
      <w:pPr>
        <w:jc w:val="both"/>
        <w:rPr>
          <w:rFonts w:ascii="Times New Roman" w:hAnsi="Times New Roman"/>
          <w:b/>
          <w:szCs w:val="24"/>
        </w:rPr>
      </w:pPr>
      <w:r>
        <w:rPr>
          <w:rFonts w:ascii="Times New Roman" w:hAnsi="Times New Roman"/>
          <w:b/>
          <w:szCs w:val="24"/>
        </w:rPr>
        <w:t xml:space="preserve">4.2.1 Critérios de inclusão. </w:t>
      </w:r>
    </w:p>
    <w:p w14:paraId="448E109C" w14:textId="77777777" w:rsidR="00BC6104" w:rsidRDefault="00F84880">
      <w:pPr>
        <w:jc w:val="both"/>
        <w:rPr>
          <w:rFonts w:ascii="Times New Roman" w:hAnsi="Times New Roman"/>
          <w:szCs w:val="24"/>
        </w:rPr>
      </w:pPr>
      <w:r>
        <w:rPr>
          <w:rFonts w:ascii="Times New Roman" w:hAnsi="Times New Roman"/>
          <w:szCs w:val="24"/>
        </w:rPr>
        <w:tab/>
        <w:t>A. Pacientes entre 0 e 18 anos que receberam diagnóstico de tumor cerebral primário comprovado por imagem e/ou histologia, tratados no Centro Pediátrico do Câncer (pacientes que receberam diagnóstico em outro lugar e foram transferidos posteriormente também foram incluídos).</w:t>
      </w:r>
    </w:p>
    <w:p w14:paraId="19201441" w14:textId="77777777" w:rsidR="00BC6104" w:rsidRDefault="00F84880">
      <w:pPr>
        <w:jc w:val="both"/>
        <w:rPr>
          <w:rFonts w:ascii="Times New Roman" w:hAnsi="Times New Roman"/>
          <w:szCs w:val="24"/>
        </w:rPr>
      </w:pPr>
      <w:r>
        <w:rPr>
          <w:rFonts w:ascii="Times New Roman" w:hAnsi="Times New Roman"/>
          <w:szCs w:val="24"/>
        </w:rPr>
        <w:tab/>
        <w:t xml:space="preserve">B. Diagnóstico descrito na Classificação Internacional de Câncer na Infância, terceira edição (CICI-3), grupo III (SNC e </w:t>
      </w:r>
      <w:proofErr w:type="spellStart"/>
      <w:r>
        <w:rPr>
          <w:rFonts w:ascii="Times New Roman" w:hAnsi="Times New Roman"/>
          <w:szCs w:val="24"/>
        </w:rPr>
        <w:t>miscelânia</w:t>
      </w:r>
      <w:proofErr w:type="spellEnd"/>
      <w:r>
        <w:rPr>
          <w:rFonts w:ascii="Times New Roman" w:hAnsi="Times New Roman"/>
          <w:szCs w:val="24"/>
        </w:rPr>
        <w:t xml:space="preserve"> de neoplasias intracranianas e </w:t>
      </w:r>
      <w:proofErr w:type="spellStart"/>
      <w:r>
        <w:rPr>
          <w:rFonts w:ascii="Times New Roman" w:hAnsi="Times New Roman"/>
          <w:szCs w:val="24"/>
        </w:rPr>
        <w:t>intra-espinhais</w:t>
      </w:r>
      <w:proofErr w:type="spellEnd"/>
      <w:r>
        <w:rPr>
          <w:rFonts w:ascii="Times New Roman" w:hAnsi="Times New Roman"/>
          <w:szCs w:val="24"/>
        </w:rPr>
        <w:t>) (</w:t>
      </w:r>
      <w:proofErr w:type="spellStart"/>
      <w:r>
        <w:rPr>
          <w:rFonts w:ascii="Times New Roman" w:hAnsi="Times New Roman"/>
          <w:szCs w:val="24"/>
        </w:rPr>
        <w:t>Steliarova-Foucher</w:t>
      </w:r>
      <w:proofErr w:type="spellEnd"/>
      <w:r>
        <w:rPr>
          <w:rFonts w:ascii="Times New Roman" w:hAnsi="Times New Roman"/>
          <w:szCs w:val="24"/>
        </w:rPr>
        <w:t>, 2005).</w:t>
      </w:r>
    </w:p>
    <w:p w14:paraId="7EB5C472" w14:textId="77777777" w:rsidR="00BC6104" w:rsidRDefault="00F84880">
      <w:pPr>
        <w:jc w:val="both"/>
        <w:rPr>
          <w:rFonts w:ascii="Times New Roman" w:hAnsi="Times New Roman"/>
          <w:b/>
          <w:szCs w:val="24"/>
        </w:rPr>
      </w:pPr>
      <w:r>
        <w:rPr>
          <w:rFonts w:ascii="Times New Roman" w:hAnsi="Times New Roman"/>
          <w:b/>
          <w:szCs w:val="24"/>
        </w:rPr>
        <w:t xml:space="preserve">4.2.2 Critérios de exclusão. </w:t>
      </w:r>
    </w:p>
    <w:p w14:paraId="1E3E4A85" w14:textId="77777777" w:rsidR="00BC6104" w:rsidRDefault="00F84880">
      <w:pPr>
        <w:jc w:val="both"/>
        <w:rPr>
          <w:rFonts w:ascii="Times New Roman" w:hAnsi="Times New Roman"/>
          <w:szCs w:val="24"/>
        </w:rPr>
      </w:pPr>
      <w:r>
        <w:rPr>
          <w:rFonts w:ascii="Times New Roman" w:hAnsi="Times New Roman"/>
          <w:szCs w:val="24"/>
        </w:rPr>
        <w:tab/>
        <w:t>A. Vontade expressa do paciente ou seus familiares. Foi assinado termo de consentimento informado para extrair as informações do prontuário de saúde dos pacientes, exceto nos casos previstos na metodologia.</w:t>
      </w:r>
    </w:p>
    <w:p w14:paraId="56BD8298" w14:textId="77777777" w:rsidR="00BC6104" w:rsidRDefault="00F84880">
      <w:pPr>
        <w:jc w:val="both"/>
        <w:rPr>
          <w:rFonts w:ascii="Times New Roman" w:hAnsi="Times New Roman"/>
          <w:szCs w:val="24"/>
        </w:rPr>
      </w:pPr>
      <w:r>
        <w:rPr>
          <w:rFonts w:ascii="Times New Roman" w:hAnsi="Times New Roman"/>
          <w:szCs w:val="24"/>
        </w:rPr>
        <w:tab/>
        <w:t>B. Diagnóstico de doença não neoplásica: inflamatória, infecciosa ou de outra etiologia. Pacientes com patologia de etiologia duvidosa não serão incluídos.</w:t>
      </w:r>
    </w:p>
    <w:p w14:paraId="3F47D67D" w14:textId="77777777" w:rsidR="00BC6104" w:rsidRDefault="00BC6104">
      <w:pPr>
        <w:jc w:val="both"/>
        <w:rPr>
          <w:rFonts w:ascii="Times New Roman" w:hAnsi="Times New Roman"/>
          <w:szCs w:val="24"/>
        </w:rPr>
      </w:pPr>
    </w:p>
    <w:p w14:paraId="41FC4803" w14:textId="77777777" w:rsidR="00BC6104" w:rsidRDefault="00F84880">
      <w:pPr>
        <w:jc w:val="both"/>
        <w:rPr>
          <w:rFonts w:ascii="Times New Roman" w:hAnsi="Times New Roman"/>
          <w:b/>
        </w:rPr>
      </w:pPr>
      <w:r>
        <w:rPr>
          <w:rFonts w:ascii="Times New Roman" w:hAnsi="Times New Roman"/>
          <w:b/>
        </w:rPr>
        <w:t xml:space="preserve">4.3 Análise dos resultados </w:t>
      </w:r>
    </w:p>
    <w:p w14:paraId="06636353" w14:textId="2AC275A5" w:rsidR="00BC6104" w:rsidRDefault="00F84880">
      <w:pPr>
        <w:jc w:val="both"/>
        <w:rPr>
          <w:rFonts w:ascii="Times New Roman" w:hAnsi="Times New Roman"/>
          <w:szCs w:val="24"/>
        </w:rPr>
      </w:pPr>
      <w:r>
        <w:rPr>
          <w:rFonts w:ascii="Times New Roman" w:hAnsi="Times New Roman"/>
          <w:szCs w:val="24"/>
        </w:rPr>
        <w:tab/>
        <w:t>Foram avaliados nesse estudo, através de dados coletados dos prontuários dos pacientes, o tipo e subtipo histológico, grau de malignidade, topografia e disseminação local e distante, e o tamanho das lesões; o quadro clínico de entrada dos pacientes; o tratamento instituído, incluindo cirurgia, radioterapia, quimioterapia e quaisquer outros; o desfecho do tratamento (óbito, remissão completa ou parcial, estabilização da doença, progressão da doença); a indicação de mudança de tratamento.</w:t>
      </w:r>
    </w:p>
    <w:p w14:paraId="2DE61E87" w14:textId="77777777" w:rsidR="00BC6104" w:rsidRDefault="00F84880">
      <w:pPr>
        <w:jc w:val="both"/>
        <w:rPr>
          <w:rFonts w:ascii="Times New Roman" w:hAnsi="Times New Roman"/>
          <w:szCs w:val="24"/>
        </w:rPr>
      </w:pPr>
      <w:r>
        <w:rPr>
          <w:rFonts w:ascii="Times New Roman" w:hAnsi="Times New Roman"/>
          <w:szCs w:val="24"/>
        </w:rPr>
        <w:tab/>
        <w:t xml:space="preserve">O instrumento foi um questionário interativo construído com o aplicativo Google Formulários (Google Inc., 2014). Este aplicativo permite a criação, gerenciamento, aplicação, validação e recuperação de dados com formulários digitais com várias opções disponíveis. Os formulários puderam ser preenchidos em vários dispositivos diferentes (computadores PC, </w:t>
      </w:r>
      <w:r>
        <w:rPr>
          <w:rFonts w:ascii="Times New Roman" w:hAnsi="Times New Roman"/>
          <w:szCs w:val="24"/>
        </w:rPr>
        <w:lastRenderedPageBreak/>
        <w:t xml:space="preserve">Mac e Linux, </w:t>
      </w:r>
      <w:proofErr w:type="spellStart"/>
      <w:r>
        <w:rPr>
          <w:rFonts w:ascii="Times New Roman" w:hAnsi="Times New Roman"/>
          <w:szCs w:val="24"/>
        </w:rPr>
        <w:t>tablets</w:t>
      </w:r>
      <w:proofErr w:type="spellEnd"/>
      <w:r>
        <w:rPr>
          <w:rFonts w:ascii="Times New Roman" w:hAnsi="Times New Roman"/>
          <w:szCs w:val="24"/>
        </w:rPr>
        <w:t xml:space="preserve"> e smartphones Apple e </w:t>
      </w:r>
      <w:proofErr w:type="spellStart"/>
      <w:r>
        <w:rPr>
          <w:rFonts w:ascii="Times New Roman" w:hAnsi="Times New Roman"/>
          <w:szCs w:val="24"/>
        </w:rPr>
        <w:t>Android</w:t>
      </w:r>
      <w:proofErr w:type="spellEnd"/>
      <w:r>
        <w:rPr>
          <w:rFonts w:ascii="Times New Roman" w:hAnsi="Times New Roman"/>
          <w:szCs w:val="24"/>
        </w:rPr>
        <w:t xml:space="preserve">), permitindo grande mobilidade e flexibilidade aos pesquisadores. </w:t>
      </w:r>
    </w:p>
    <w:p w14:paraId="702DDD6F" w14:textId="77777777" w:rsidR="00BC6104" w:rsidRDefault="00F84880">
      <w:pPr>
        <w:jc w:val="both"/>
        <w:rPr>
          <w:rFonts w:ascii="Times New Roman" w:hAnsi="Times New Roman"/>
          <w:szCs w:val="24"/>
        </w:rPr>
      </w:pPr>
      <w:r>
        <w:rPr>
          <w:rFonts w:ascii="Times New Roman" w:hAnsi="Times New Roman"/>
          <w:szCs w:val="24"/>
        </w:rPr>
        <w:tab/>
        <w:t xml:space="preserve">O instrumento foi construído tendo por base instrumentos já validados e modelos padronizados. Os instrumentos e avaliações utilizados compreendem:  </w:t>
      </w:r>
    </w:p>
    <w:p w14:paraId="68833318" w14:textId="113A159E" w:rsidR="006B4D5F" w:rsidRDefault="00F84880">
      <w:pPr>
        <w:jc w:val="both"/>
        <w:rPr>
          <w:rFonts w:ascii="Times New Roman" w:hAnsi="Times New Roman"/>
          <w:szCs w:val="24"/>
        </w:rPr>
      </w:pPr>
      <w:r>
        <w:rPr>
          <w:rFonts w:ascii="Times New Roman" w:hAnsi="Times New Roman"/>
          <w:szCs w:val="24"/>
        </w:rPr>
        <w:tab/>
      </w:r>
      <w:r w:rsidR="006B4D5F">
        <w:rPr>
          <w:rFonts w:ascii="Times New Roman" w:hAnsi="Times New Roman"/>
          <w:szCs w:val="24"/>
        </w:rPr>
        <w:t xml:space="preserve">Avaliação </w:t>
      </w:r>
      <w:proofErr w:type="spellStart"/>
      <w:r w:rsidR="006B4D5F">
        <w:rPr>
          <w:rFonts w:ascii="Times New Roman" w:hAnsi="Times New Roman"/>
          <w:szCs w:val="24"/>
        </w:rPr>
        <w:t>s</w:t>
      </w:r>
      <w:r w:rsidR="006B4D5F" w:rsidRPr="006B4D5F">
        <w:rPr>
          <w:rFonts w:ascii="Times New Roman" w:hAnsi="Times New Roman"/>
          <w:szCs w:val="24"/>
        </w:rPr>
        <w:t>ócio-demográfica</w:t>
      </w:r>
      <w:proofErr w:type="spellEnd"/>
      <w:r w:rsidR="006B4D5F" w:rsidRPr="006B4D5F">
        <w:rPr>
          <w:rFonts w:ascii="Times New Roman" w:hAnsi="Times New Roman"/>
          <w:szCs w:val="24"/>
        </w:rPr>
        <w:t xml:space="preserve">: questões relacionadas às características </w:t>
      </w:r>
      <w:proofErr w:type="spellStart"/>
      <w:r w:rsidR="006B4D5F" w:rsidRPr="006B4D5F">
        <w:rPr>
          <w:rFonts w:ascii="Times New Roman" w:hAnsi="Times New Roman"/>
          <w:szCs w:val="24"/>
        </w:rPr>
        <w:t>sócio-demográficas</w:t>
      </w:r>
      <w:proofErr w:type="spellEnd"/>
      <w:r w:rsidR="006B4D5F" w:rsidRPr="006B4D5F">
        <w:rPr>
          <w:rFonts w:ascii="Times New Roman" w:hAnsi="Times New Roman"/>
          <w:szCs w:val="24"/>
        </w:rPr>
        <w:t>, como idade</w:t>
      </w:r>
      <w:r w:rsidR="006B4D5F">
        <w:rPr>
          <w:rFonts w:ascii="Times New Roman" w:hAnsi="Times New Roman"/>
          <w:szCs w:val="24"/>
        </w:rPr>
        <w:t xml:space="preserve"> ao diagnóstico</w:t>
      </w:r>
      <w:r w:rsidR="006B4D5F" w:rsidRPr="006B4D5F">
        <w:rPr>
          <w:rFonts w:ascii="Times New Roman" w:hAnsi="Times New Roman"/>
          <w:szCs w:val="24"/>
        </w:rPr>
        <w:t xml:space="preserve">, </w:t>
      </w:r>
      <w:r w:rsidR="006B4D5F">
        <w:rPr>
          <w:rFonts w:ascii="Times New Roman" w:hAnsi="Times New Roman"/>
          <w:szCs w:val="24"/>
        </w:rPr>
        <w:t>município de procedência</w:t>
      </w:r>
      <w:r w:rsidR="006B4D5F" w:rsidRPr="006B4D5F">
        <w:rPr>
          <w:rFonts w:ascii="Times New Roman" w:hAnsi="Times New Roman"/>
          <w:szCs w:val="24"/>
        </w:rPr>
        <w:t>, dentre outras, obtidas a partir</w:t>
      </w:r>
      <w:r w:rsidR="006B4D5F">
        <w:rPr>
          <w:rFonts w:ascii="Times New Roman" w:hAnsi="Times New Roman"/>
          <w:szCs w:val="24"/>
        </w:rPr>
        <w:t xml:space="preserve"> do prontuário de saúde do paci</w:t>
      </w:r>
      <w:r w:rsidR="006B4D5F" w:rsidRPr="006B4D5F">
        <w:rPr>
          <w:rFonts w:ascii="Times New Roman" w:hAnsi="Times New Roman"/>
          <w:szCs w:val="24"/>
        </w:rPr>
        <w:t>ente, baseada no protocolo da Organizaçã</w:t>
      </w:r>
      <w:r w:rsidR="006B4D5F">
        <w:rPr>
          <w:rFonts w:ascii="Times New Roman" w:hAnsi="Times New Roman"/>
          <w:szCs w:val="24"/>
        </w:rPr>
        <w:t>o Mundial de Saúde (OMS)</w:t>
      </w:r>
      <w:r w:rsidR="006B4D5F" w:rsidRPr="006B4D5F">
        <w:rPr>
          <w:rFonts w:ascii="Times New Roman" w:hAnsi="Times New Roman"/>
          <w:szCs w:val="24"/>
        </w:rPr>
        <w:t xml:space="preserve">. </w:t>
      </w:r>
    </w:p>
    <w:p w14:paraId="2A94D49A" w14:textId="0C4C05D9" w:rsidR="00BC6104" w:rsidRDefault="00F84880" w:rsidP="006B4D5F">
      <w:pPr>
        <w:ind w:firstLine="708"/>
        <w:jc w:val="both"/>
        <w:rPr>
          <w:rFonts w:ascii="Times New Roman" w:hAnsi="Times New Roman"/>
          <w:szCs w:val="24"/>
        </w:rPr>
      </w:pPr>
      <w:r>
        <w:rPr>
          <w:rFonts w:ascii="Times New Roman" w:hAnsi="Times New Roman"/>
          <w:szCs w:val="24"/>
        </w:rPr>
        <w:t xml:space="preserve">Informações do diagnóstico: topografia e tipo histológico do tumor de acordo com a Classificação Internacional de Doenças (CID-10) e com a CICI-3 (OMS, 2007; </w:t>
      </w:r>
      <w:proofErr w:type="spellStart"/>
      <w:r>
        <w:rPr>
          <w:rFonts w:ascii="Times New Roman" w:hAnsi="Times New Roman"/>
          <w:szCs w:val="24"/>
        </w:rPr>
        <w:t>Steliarova-Foucher</w:t>
      </w:r>
      <w:proofErr w:type="spellEnd"/>
      <w:r>
        <w:rPr>
          <w:rFonts w:ascii="Times New Roman" w:hAnsi="Times New Roman"/>
          <w:szCs w:val="24"/>
        </w:rPr>
        <w:t xml:space="preserve">, 2005). </w:t>
      </w:r>
    </w:p>
    <w:p w14:paraId="2AACD35D" w14:textId="41683513" w:rsidR="00BC6104" w:rsidRDefault="00F84880">
      <w:pPr>
        <w:jc w:val="both"/>
        <w:rPr>
          <w:rFonts w:ascii="Times New Roman" w:hAnsi="Times New Roman"/>
          <w:szCs w:val="24"/>
        </w:rPr>
      </w:pPr>
      <w:r>
        <w:rPr>
          <w:rFonts w:ascii="Times New Roman" w:hAnsi="Times New Roman"/>
          <w:szCs w:val="24"/>
        </w:rPr>
        <w:tab/>
      </w:r>
      <w:r w:rsidR="00B9579C">
        <w:rPr>
          <w:rFonts w:ascii="Times New Roman" w:hAnsi="Times New Roman"/>
          <w:szCs w:val="24"/>
        </w:rPr>
        <w:t>Capacidade de desempenho</w:t>
      </w:r>
      <w:r w:rsidR="00F25AC7">
        <w:rPr>
          <w:rFonts w:ascii="Times New Roman" w:hAnsi="Times New Roman"/>
          <w:szCs w:val="24"/>
        </w:rPr>
        <w:t>: e</w:t>
      </w:r>
      <w:r>
        <w:rPr>
          <w:rFonts w:ascii="Times New Roman" w:hAnsi="Times New Roman"/>
          <w:szCs w:val="24"/>
        </w:rPr>
        <w:t xml:space="preserve">scala modificada de </w:t>
      </w:r>
      <w:proofErr w:type="spellStart"/>
      <w:r>
        <w:rPr>
          <w:rFonts w:ascii="Times New Roman" w:hAnsi="Times New Roman"/>
          <w:szCs w:val="24"/>
        </w:rPr>
        <w:t>Lansky</w:t>
      </w:r>
      <w:proofErr w:type="spellEnd"/>
      <w:r>
        <w:rPr>
          <w:rFonts w:ascii="Times New Roman" w:hAnsi="Times New Roman"/>
          <w:szCs w:val="24"/>
        </w:rPr>
        <w:t xml:space="preserve"> (LPPS), para pacientes até 16 anos, ou de </w:t>
      </w:r>
      <w:proofErr w:type="spellStart"/>
      <w:r>
        <w:rPr>
          <w:rFonts w:ascii="Times New Roman" w:hAnsi="Times New Roman"/>
          <w:szCs w:val="24"/>
        </w:rPr>
        <w:t>Karnofsky</w:t>
      </w:r>
      <w:proofErr w:type="spellEnd"/>
      <w:r>
        <w:rPr>
          <w:rFonts w:ascii="Times New Roman" w:hAnsi="Times New Roman"/>
          <w:szCs w:val="24"/>
        </w:rPr>
        <w:t xml:space="preserve"> (</w:t>
      </w:r>
      <w:proofErr w:type="spellStart"/>
      <w:r>
        <w:rPr>
          <w:rFonts w:ascii="Times New Roman" w:hAnsi="Times New Roman"/>
          <w:szCs w:val="24"/>
        </w:rPr>
        <w:t>Lansky</w:t>
      </w:r>
      <w:proofErr w:type="spellEnd"/>
      <w:r>
        <w:rPr>
          <w:rFonts w:ascii="Times New Roman" w:hAnsi="Times New Roman"/>
          <w:szCs w:val="24"/>
        </w:rPr>
        <w:t>, 19</w:t>
      </w:r>
      <w:r w:rsidR="00B849E9">
        <w:rPr>
          <w:rFonts w:ascii="Times New Roman" w:hAnsi="Times New Roman"/>
          <w:szCs w:val="24"/>
        </w:rPr>
        <w:t>87</w:t>
      </w:r>
      <w:r w:rsidR="0025689A">
        <w:rPr>
          <w:rFonts w:ascii="Times New Roman" w:hAnsi="Times New Roman"/>
          <w:szCs w:val="24"/>
        </w:rPr>
        <w:t xml:space="preserve">; </w:t>
      </w:r>
      <w:proofErr w:type="spellStart"/>
      <w:r w:rsidR="0025689A">
        <w:rPr>
          <w:rFonts w:ascii="Times New Roman" w:hAnsi="Times New Roman"/>
          <w:szCs w:val="24"/>
        </w:rPr>
        <w:t>Karnofsky</w:t>
      </w:r>
      <w:proofErr w:type="spellEnd"/>
      <w:r w:rsidR="0025689A">
        <w:rPr>
          <w:rFonts w:ascii="Times New Roman" w:hAnsi="Times New Roman"/>
          <w:szCs w:val="24"/>
        </w:rPr>
        <w:t>, 1948</w:t>
      </w:r>
      <w:r w:rsidR="00B849E9">
        <w:rPr>
          <w:rFonts w:ascii="Times New Roman" w:hAnsi="Times New Roman"/>
          <w:szCs w:val="24"/>
        </w:rPr>
        <w:t>), para pacientes maiores de 16 anos</w:t>
      </w:r>
      <w:r>
        <w:rPr>
          <w:rFonts w:ascii="Times New Roman" w:hAnsi="Times New Roman"/>
          <w:szCs w:val="24"/>
        </w:rPr>
        <w:t>.</w:t>
      </w:r>
      <w:r w:rsidR="00B849E9">
        <w:rPr>
          <w:rFonts w:ascii="Times New Roman" w:hAnsi="Times New Roman"/>
          <w:szCs w:val="24"/>
        </w:rPr>
        <w:t xml:space="preserve"> Escala de </w:t>
      </w:r>
      <w:r w:rsidR="00B9579C">
        <w:rPr>
          <w:rFonts w:ascii="Times New Roman" w:hAnsi="Times New Roman"/>
          <w:szCs w:val="24"/>
        </w:rPr>
        <w:t>desempenho</w:t>
      </w:r>
      <w:r w:rsidR="00B849E9">
        <w:rPr>
          <w:rFonts w:ascii="Times New Roman" w:hAnsi="Times New Roman"/>
          <w:szCs w:val="24"/>
        </w:rPr>
        <w:t xml:space="preserve"> do </w:t>
      </w:r>
      <w:proofErr w:type="spellStart"/>
      <w:r w:rsidR="0025689A" w:rsidRPr="0025689A">
        <w:rPr>
          <w:rFonts w:ascii="Times New Roman" w:hAnsi="Times New Roman"/>
          <w:i/>
          <w:szCs w:val="24"/>
        </w:rPr>
        <w:t>Eastern</w:t>
      </w:r>
      <w:proofErr w:type="spellEnd"/>
      <w:r w:rsidR="0025689A" w:rsidRPr="0025689A">
        <w:rPr>
          <w:rFonts w:ascii="Times New Roman" w:hAnsi="Times New Roman"/>
          <w:i/>
          <w:szCs w:val="24"/>
        </w:rPr>
        <w:t xml:space="preserve"> </w:t>
      </w:r>
      <w:proofErr w:type="spellStart"/>
      <w:r w:rsidR="0025689A" w:rsidRPr="0025689A">
        <w:rPr>
          <w:rFonts w:ascii="Times New Roman" w:hAnsi="Times New Roman"/>
          <w:i/>
          <w:szCs w:val="24"/>
        </w:rPr>
        <w:t>Cooperative</w:t>
      </w:r>
      <w:proofErr w:type="spellEnd"/>
      <w:r w:rsidR="0025689A" w:rsidRPr="0025689A">
        <w:rPr>
          <w:rFonts w:ascii="Times New Roman" w:hAnsi="Times New Roman"/>
          <w:i/>
          <w:szCs w:val="24"/>
        </w:rPr>
        <w:t xml:space="preserve"> </w:t>
      </w:r>
      <w:proofErr w:type="spellStart"/>
      <w:r w:rsidR="0025689A" w:rsidRPr="0025689A">
        <w:rPr>
          <w:rFonts w:ascii="Times New Roman" w:hAnsi="Times New Roman"/>
          <w:i/>
          <w:szCs w:val="24"/>
        </w:rPr>
        <w:t>Oncology</w:t>
      </w:r>
      <w:proofErr w:type="spellEnd"/>
      <w:r w:rsidR="0025689A" w:rsidRPr="0025689A">
        <w:rPr>
          <w:rFonts w:ascii="Times New Roman" w:hAnsi="Times New Roman"/>
          <w:i/>
          <w:szCs w:val="24"/>
        </w:rPr>
        <w:t xml:space="preserve"> </w:t>
      </w:r>
      <w:proofErr w:type="spellStart"/>
      <w:r w:rsidR="0025689A" w:rsidRPr="0025689A">
        <w:rPr>
          <w:rFonts w:ascii="Times New Roman" w:hAnsi="Times New Roman"/>
          <w:i/>
          <w:szCs w:val="24"/>
        </w:rPr>
        <w:t>Group</w:t>
      </w:r>
      <w:proofErr w:type="spellEnd"/>
      <w:r w:rsidR="0025689A">
        <w:rPr>
          <w:rFonts w:ascii="Times New Roman" w:hAnsi="Times New Roman"/>
          <w:szCs w:val="24"/>
        </w:rPr>
        <w:t xml:space="preserve"> (ECOG), também chamada de escala da OMS ou de </w:t>
      </w:r>
      <w:proofErr w:type="spellStart"/>
      <w:r w:rsidR="0025689A">
        <w:rPr>
          <w:rFonts w:ascii="Times New Roman" w:hAnsi="Times New Roman"/>
          <w:szCs w:val="24"/>
        </w:rPr>
        <w:t>Zubrod</w:t>
      </w:r>
      <w:proofErr w:type="spellEnd"/>
      <w:r w:rsidR="0025689A">
        <w:rPr>
          <w:rFonts w:ascii="Times New Roman" w:hAnsi="Times New Roman"/>
          <w:szCs w:val="24"/>
        </w:rPr>
        <w:t xml:space="preserve"> (</w:t>
      </w:r>
      <w:proofErr w:type="spellStart"/>
      <w:r w:rsidR="0025689A">
        <w:rPr>
          <w:rFonts w:ascii="Times New Roman" w:hAnsi="Times New Roman"/>
          <w:szCs w:val="24"/>
        </w:rPr>
        <w:t>Oken</w:t>
      </w:r>
      <w:proofErr w:type="spellEnd"/>
      <w:r w:rsidR="0025689A">
        <w:rPr>
          <w:rFonts w:ascii="Times New Roman" w:hAnsi="Times New Roman"/>
          <w:szCs w:val="24"/>
        </w:rPr>
        <w:t xml:space="preserve">, 1982). </w:t>
      </w:r>
      <w:r w:rsidR="00D53A99">
        <w:rPr>
          <w:rFonts w:ascii="Times New Roman" w:hAnsi="Times New Roman"/>
          <w:szCs w:val="24"/>
        </w:rPr>
        <w:t xml:space="preserve">A capacidade de desempenho dos pacientes foi inicialmente avaliada pelo oncologista assistente na primeira consulta após referência pela </w:t>
      </w:r>
      <w:proofErr w:type="spellStart"/>
      <w:r w:rsidR="00D53A99">
        <w:rPr>
          <w:rFonts w:ascii="Times New Roman" w:hAnsi="Times New Roman"/>
          <w:szCs w:val="24"/>
        </w:rPr>
        <w:t>neuro-cirurgia</w:t>
      </w:r>
      <w:proofErr w:type="spellEnd"/>
      <w:r w:rsidR="00D53A99">
        <w:rPr>
          <w:rFonts w:ascii="Times New Roman" w:hAnsi="Times New Roman"/>
          <w:szCs w:val="24"/>
        </w:rPr>
        <w:t xml:space="preserve"> (depois do procedimento cirúrgico).</w:t>
      </w:r>
    </w:p>
    <w:p w14:paraId="43357233" w14:textId="77777777" w:rsidR="00BC6104" w:rsidRDefault="00BC6104">
      <w:pPr>
        <w:jc w:val="both"/>
        <w:rPr>
          <w:rFonts w:ascii="Times New Roman" w:hAnsi="Times New Roman"/>
          <w:szCs w:val="24"/>
        </w:rPr>
      </w:pPr>
    </w:p>
    <w:p w14:paraId="746AD914" w14:textId="77777777" w:rsidR="00BC6104" w:rsidRDefault="00F84880">
      <w:pPr>
        <w:tabs>
          <w:tab w:val="left" w:pos="5240"/>
        </w:tabs>
        <w:spacing w:line="240" w:lineRule="auto"/>
        <w:jc w:val="left"/>
        <w:rPr>
          <w:rFonts w:ascii="Times New Roman" w:hAnsi="Times New Roman"/>
          <w:szCs w:val="24"/>
        </w:rPr>
      </w:pPr>
      <w:r>
        <w:rPr>
          <w:rFonts w:ascii="Times New Roman" w:hAnsi="Times New Roman"/>
          <w:b/>
          <w:szCs w:val="24"/>
        </w:rPr>
        <w:t xml:space="preserve">4.3.1 Análise estatística dos resultados: </w:t>
      </w:r>
      <w:r>
        <w:rPr>
          <w:rFonts w:ascii="Times New Roman" w:hAnsi="Times New Roman"/>
          <w:b/>
          <w:szCs w:val="24"/>
        </w:rPr>
        <w:tab/>
      </w:r>
    </w:p>
    <w:p w14:paraId="4216CA34" w14:textId="77777777" w:rsidR="00BC6104" w:rsidRDefault="00F84880">
      <w:pPr>
        <w:jc w:val="both"/>
        <w:rPr>
          <w:rFonts w:ascii="Times New Roman" w:hAnsi="Times New Roman"/>
          <w:szCs w:val="24"/>
        </w:rPr>
      </w:pPr>
      <w:r>
        <w:rPr>
          <w:rFonts w:ascii="Times New Roman" w:hAnsi="Times New Roman"/>
          <w:szCs w:val="24"/>
        </w:rPr>
        <w:tab/>
        <w:t xml:space="preserve">O desenho do estudo é </w:t>
      </w:r>
      <w:proofErr w:type="spellStart"/>
      <w:r>
        <w:rPr>
          <w:rFonts w:ascii="Times New Roman" w:hAnsi="Times New Roman"/>
          <w:szCs w:val="24"/>
        </w:rPr>
        <w:t>unicêntrico</w:t>
      </w:r>
      <w:proofErr w:type="spellEnd"/>
      <w:r>
        <w:rPr>
          <w:rFonts w:ascii="Times New Roman" w:hAnsi="Times New Roman"/>
          <w:szCs w:val="24"/>
        </w:rPr>
        <w:t>, aberto, não randomizado, não controlado e retrospectivo. O principal objetivo do estudo é a descrição de um grupo de pacientes tratados em nosso serviço hospitalar. Um desenho experimental descritivo longitudinal foi utilizado, devido à necessidade de atualização periódica dos dados após o registro inicial de cada paciente.</w:t>
      </w:r>
    </w:p>
    <w:p w14:paraId="7F580321" w14:textId="77777777" w:rsidR="00BC6104" w:rsidRDefault="00F84880">
      <w:pPr>
        <w:jc w:val="both"/>
        <w:rPr>
          <w:rFonts w:ascii="Times New Roman" w:hAnsi="Times New Roman"/>
          <w:szCs w:val="24"/>
        </w:rPr>
      </w:pPr>
      <w:r>
        <w:rPr>
          <w:rFonts w:ascii="Times New Roman" w:hAnsi="Times New Roman"/>
          <w:szCs w:val="24"/>
        </w:rPr>
        <w:tab/>
        <w:t xml:space="preserve">Variáveis quantitativas foram resumidas através de média e desvio padrão da média, além de mediana e quartis inferior e superior para a idade. Variáveis qualitativas foram resumidas através de frequências. As tabulações e análises foram realizadas eletronicamente através dos programas Excel 2011 para Mac OS X (Microsoft, 2000-2011) e R 3.X (R </w:t>
      </w:r>
      <w:proofErr w:type="spellStart"/>
      <w:r>
        <w:rPr>
          <w:rFonts w:ascii="Times New Roman" w:hAnsi="Times New Roman"/>
          <w:szCs w:val="24"/>
        </w:rPr>
        <w:t>Development</w:t>
      </w:r>
      <w:proofErr w:type="spellEnd"/>
      <w:r>
        <w:rPr>
          <w:rFonts w:ascii="Times New Roman" w:hAnsi="Times New Roman"/>
          <w:szCs w:val="24"/>
        </w:rPr>
        <w:t xml:space="preserve"> Core Team, 2017). </w:t>
      </w:r>
    </w:p>
    <w:p w14:paraId="6E7D0BD0" w14:textId="77777777" w:rsidR="00BC6104" w:rsidRDefault="00BC6104">
      <w:pPr>
        <w:jc w:val="both"/>
        <w:rPr>
          <w:rFonts w:ascii="Times New Roman" w:hAnsi="Times New Roman"/>
          <w:szCs w:val="24"/>
        </w:rPr>
      </w:pPr>
    </w:p>
    <w:p w14:paraId="4E3B0A18" w14:textId="77777777" w:rsidR="00BC6104" w:rsidRDefault="00F84880">
      <w:pPr>
        <w:spacing w:line="240" w:lineRule="auto"/>
        <w:jc w:val="left"/>
        <w:rPr>
          <w:rFonts w:ascii="Times New Roman" w:hAnsi="Times New Roman"/>
          <w:b/>
          <w:szCs w:val="24"/>
        </w:rPr>
      </w:pPr>
      <w:r>
        <w:rPr>
          <w:rFonts w:ascii="Times New Roman" w:hAnsi="Times New Roman"/>
          <w:b/>
          <w:szCs w:val="24"/>
        </w:rPr>
        <w:t xml:space="preserve">4.3.2 Tamanho da amostra: </w:t>
      </w:r>
    </w:p>
    <w:p w14:paraId="49FF2B56" w14:textId="77777777" w:rsidR="00BC6104" w:rsidRDefault="00F84880">
      <w:pPr>
        <w:ind w:firstLine="708"/>
        <w:jc w:val="both"/>
        <w:rPr>
          <w:rFonts w:ascii="Times New Roman" w:hAnsi="Times New Roman"/>
          <w:szCs w:val="24"/>
        </w:rPr>
      </w:pPr>
      <w:r>
        <w:rPr>
          <w:rFonts w:ascii="Times New Roman" w:hAnsi="Times New Roman"/>
          <w:szCs w:val="24"/>
        </w:rPr>
        <w:t>O projeto não objetiva amostrar uma população, mas sim registrar exaustivamente todos os casos que preencham os critérios de inclusão. Assim, não foi calculado tamanho amostral para o presente projeto.</w:t>
      </w:r>
    </w:p>
    <w:p w14:paraId="5D2E5C4E" w14:textId="77777777" w:rsidR="00BC6104" w:rsidRDefault="00BC6104">
      <w:pPr>
        <w:jc w:val="both"/>
        <w:rPr>
          <w:rFonts w:ascii="Times New Roman" w:hAnsi="Times New Roman"/>
          <w:szCs w:val="24"/>
        </w:rPr>
      </w:pPr>
    </w:p>
    <w:p w14:paraId="569802E9" w14:textId="77777777" w:rsidR="00BC6104" w:rsidRPr="00C634EA" w:rsidRDefault="00F84880">
      <w:pPr>
        <w:jc w:val="left"/>
        <w:rPr>
          <w:rFonts w:ascii="Times New Roman" w:hAnsi="Times New Roman"/>
          <w:b/>
        </w:rPr>
      </w:pPr>
      <w:r w:rsidRPr="00C634EA">
        <w:rPr>
          <w:rFonts w:ascii="Times New Roman" w:hAnsi="Times New Roman"/>
          <w:b/>
        </w:rPr>
        <w:t>5. RESULTADOS</w:t>
      </w:r>
    </w:p>
    <w:p w14:paraId="20B49809" w14:textId="77777777" w:rsidR="00BC6104" w:rsidRPr="00C634EA" w:rsidRDefault="00BC6104">
      <w:pPr>
        <w:jc w:val="left"/>
        <w:rPr>
          <w:rFonts w:ascii="Times New Roman" w:hAnsi="Times New Roman"/>
          <w:b/>
        </w:rPr>
      </w:pPr>
    </w:p>
    <w:p w14:paraId="4B39609E" w14:textId="6AA79ABE" w:rsidR="00BC6104" w:rsidRDefault="00F84880">
      <w:pPr>
        <w:jc w:val="left"/>
        <w:rPr>
          <w:rFonts w:ascii="Times New Roman" w:hAnsi="Times New Roman"/>
        </w:rPr>
      </w:pPr>
      <w:r w:rsidRPr="00C634EA">
        <w:rPr>
          <w:rFonts w:ascii="Times New Roman" w:hAnsi="Times New Roman"/>
          <w:b/>
        </w:rPr>
        <w:tab/>
      </w:r>
      <w:r w:rsidR="00407FB4">
        <w:rPr>
          <w:rFonts w:ascii="Times New Roman" w:hAnsi="Times New Roman"/>
        </w:rPr>
        <w:t>Foram incluídos 39</w:t>
      </w:r>
      <w:r w:rsidR="008F0C8E">
        <w:rPr>
          <w:rFonts w:ascii="Times New Roman" w:hAnsi="Times New Roman"/>
        </w:rPr>
        <w:t>5 pacientes, sendo 216 do sexo masculino e 179</w:t>
      </w:r>
      <w:r>
        <w:rPr>
          <w:rFonts w:ascii="Times New Roman" w:hAnsi="Times New Roman"/>
        </w:rPr>
        <w:t xml:space="preserve"> do sexo masculino (relação </w:t>
      </w:r>
      <w:proofErr w:type="gramStart"/>
      <w:r>
        <w:rPr>
          <w:rFonts w:ascii="Times New Roman" w:hAnsi="Times New Roman"/>
        </w:rPr>
        <w:t>M:F</w:t>
      </w:r>
      <w:proofErr w:type="gramEnd"/>
      <w:r>
        <w:rPr>
          <w:rFonts w:ascii="Times New Roman" w:hAnsi="Times New Roman"/>
        </w:rPr>
        <w:t xml:space="preserve"> igual a 1,21). A idade média ao diagnóstico foi de 7,</w:t>
      </w:r>
      <w:r w:rsidR="008F0C8E">
        <w:rPr>
          <w:rFonts w:ascii="Times New Roman" w:hAnsi="Times New Roman"/>
        </w:rPr>
        <w:t>8 anos (desvio padrão, DP = 4,37</w:t>
      </w:r>
      <w:r>
        <w:rPr>
          <w:rFonts w:ascii="Times New Roman" w:hAnsi="Times New Roman"/>
        </w:rPr>
        <w:t>) e a mediana da</w:t>
      </w:r>
      <w:r w:rsidR="008F0C8E">
        <w:rPr>
          <w:rFonts w:ascii="Times New Roman" w:hAnsi="Times New Roman"/>
        </w:rPr>
        <w:t xml:space="preserve"> idade ao diagnóstico foi de 7,3</w:t>
      </w:r>
      <w:r>
        <w:rPr>
          <w:rFonts w:ascii="Times New Roman" w:hAnsi="Times New Roman"/>
        </w:rPr>
        <w:t xml:space="preserve"> anos (variação de 28 dias de vida a 17,9 anos). Em relação ao município declarado d</w:t>
      </w:r>
      <w:r w:rsidR="00D1438E">
        <w:rPr>
          <w:rFonts w:ascii="Times New Roman" w:hAnsi="Times New Roman"/>
        </w:rPr>
        <w:t>e residência ao diagnóstico, 131</w:t>
      </w:r>
      <w:r>
        <w:rPr>
          <w:rFonts w:ascii="Times New Roman" w:hAnsi="Times New Roman"/>
        </w:rPr>
        <w:t xml:space="preserve"> (33%) pacientes declararam residência em Fortaleza ao diagnóstico, 21 (5</w:t>
      </w:r>
      <w:r w:rsidR="00D1438E">
        <w:rPr>
          <w:rFonts w:ascii="Times New Roman" w:hAnsi="Times New Roman"/>
        </w:rPr>
        <w:t xml:space="preserve">%) pacientes em Caucaia, 11 (2,8%) pacientes em Itapipoca, 7 (1,8%) pacientes em Canindé e </w:t>
      </w:r>
      <w:r w:rsidR="00935593">
        <w:rPr>
          <w:rFonts w:ascii="Times New Roman" w:hAnsi="Times New Roman"/>
        </w:rPr>
        <w:t>Maracanaú, 6 (1,5</w:t>
      </w:r>
      <w:r>
        <w:rPr>
          <w:rFonts w:ascii="Times New Roman" w:hAnsi="Times New Roman"/>
        </w:rPr>
        <w:t xml:space="preserve">%) pacientes em </w:t>
      </w:r>
      <w:proofErr w:type="spellStart"/>
      <w:r>
        <w:rPr>
          <w:rFonts w:ascii="Times New Roman" w:hAnsi="Times New Roman"/>
        </w:rPr>
        <w:t>Itapajé</w:t>
      </w:r>
      <w:proofErr w:type="spellEnd"/>
      <w:r>
        <w:rPr>
          <w:rFonts w:ascii="Times New Roman" w:hAnsi="Times New Roman"/>
        </w:rPr>
        <w:t>, Pacatuba, Quixadá e Sobral, e 5 ou menos pacientes em outros 115 municípios</w:t>
      </w:r>
      <w:r w:rsidR="001B7087">
        <w:rPr>
          <w:rFonts w:ascii="Times New Roman" w:hAnsi="Times New Roman"/>
        </w:rPr>
        <w:t xml:space="preserve"> do estado do Ceará e mais 3 municípios de outros estados</w:t>
      </w:r>
      <w:r>
        <w:rPr>
          <w:rFonts w:ascii="Times New Roman" w:hAnsi="Times New Roman"/>
        </w:rPr>
        <w:t xml:space="preserve">.  </w:t>
      </w:r>
    </w:p>
    <w:p w14:paraId="733C74F2" w14:textId="4753B91F" w:rsidR="00BC6104" w:rsidRDefault="00F84880">
      <w:pPr>
        <w:ind w:firstLine="708"/>
        <w:jc w:val="left"/>
      </w:pPr>
      <w:r>
        <w:rPr>
          <w:rFonts w:ascii="Times New Roman" w:hAnsi="Times New Roman"/>
        </w:rPr>
        <w:t>O tempo médio de seguimento (do diagnóstico até a data da últi</w:t>
      </w:r>
      <w:r w:rsidR="004366F9">
        <w:rPr>
          <w:rFonts w:ascii="Times New Roman" w:hAnsi="Times New Roman"/>
        </w:rPr>
        <w:t>ma informação) foi de 3 anos (DP = 3,1</w:t>
      </w:r>
      <w:r>
        <w:rPr>
          <w:rFonts w:ascii="Times New Roman" w:hAnsi="Times New Roman"/>
        </w:rPr>
        <w:t>) e a mediana do tempo de seguimento foi de 1,7</w:t>
      </w:r>
      <w:r w:rsidR="004366F9">
        <w:rPr>
          <w:rFonts w:ascii="Times New Roman" w:hAnsi="Times New Roman"/>
        </w:rPr>
        <w:t xml:space="preserve"> anos (variação de 6 dias a 15,4</w:t>
      </w:r>
      <w:r>
        <w:rPr>
          <w:rFonts w:ascii="Times New Roman" w:hAnsi="Times New Roman"/>
        </w:rPr>
        <w:t xml:space="preserve"> anos)</w:t>
      </w:r>
      <w:r w:rsidR="00E55224">
        <w:rPr>
          <w:rFonts w:ascii="Times New Roman" w:hAnsi="Times New Roman"/>
        </w:rPr>
        <w:t>. Até o final do seguimento, 183</w:t>
      </w:r>
      <w:r>
        <w:rPr>
          <w:rFonts w:ascii="Times New Roman" w:hAnsi="Times New Roman"/>
        </w:rPr>
        <w:t xml:space="preserve"> (46</w:t>
      </w:r>
      <w:r w:rsidR="00B173AF">
        <w:rPr>
          <w:rFonts w:ascii="Times New Roman" w:hAnsi="Times New Roman"/>
        </w:rPr>
        <w:t>,3</w:t>
      </w:r>
      <w:r w:rsidR="00100FD3">
        <w:rPr>
          <w:rFonts w:ascii="Times New Roman" w:hAnsi="Times New Roman"/>
        </w:rPr>
        <w:t>%) pacientes estavam vivos e 206 (52</w:t>
      </w:r>
      <w:r w:rsidR="00B173AF">
        <w:rPr>
          <w:rFonts w:ascii="Times New Roman" w:hAnsi="Times New Roman"/>
        </w:rPr>
        <w:t>,2</w:t>
      </w:r>
      <w:r>
        <w:rPr>
          <w:rFonts w:ascii="Times New Roman" w:hAnsi="Times New Roman"/>
        </w:rPr>
        <w:t xml:space="preserve">%) haviam ido a óbito, sendo que 6 (1,5%) dos pacientes haviam sido perdidos de seguimento. </w:t>
      </w:r>
    </w:p>
    <w:p w14:paraId="715F692A" w14:textId="77777777" w:rsidR="00BC6104" w:rsidRDefault="00F84880">
      <w:pPr>
        <w:ind w:firstLine="708"/>
        <w:jc w:val="left"/>
      </w:pPr>
      <w:r>
        <w:rPr>
          <w:rFonts w:ascii="Times New Roman" w:hAnsi="Times New Roman"/>
        </w:rPr>
        <w:t xml:space="preserve">Quanto ao diagnóstico histológico, os pacientes com </w:t>
      </w:r>
      <w:proofErr w:type="spellStart"/>
      <w:r>
        <w:rPr>
          <w:rFonts w:ascii="Times New Roman" w:hAnsi="Times New Roman"/>
        </w:rPr>
        <w:t>astrocitoma</w:t>
      </w:r>
      <w:proofErr w:type="spellEnd"/>
      <w:r>
        <w:rPr>
          <w:rFonts w:ascii="Times New Roman" w:hAnsi="Times New Roman"/>
        </w:rPr>
        <w:t xml:space="preserve"> </w:t>
      </w:r>
      <w:proofErr w:type="spellStart"/>
      <w:r>
        <w:rPr>
          <w:rFonts w:ascii="Times New Roman" w:hAnsi="Times New Roman"/>
        </w:rPr>
        <w:t>pilocítico</w:t>
      </w:r>
      <w:proofErr w:type="spellEnd"/>
      <w:r>
        <w:rPr>
          <w:rFonts w:ascii="Times New Roman" w:hAnsi="Times New Roman"/>
        </w:rPr>
        <w:t xml:space="preserve">, </w:t>
      </w:r>
      <w:proofErr w:type="spellStart"/>
      <w:r>
        <w:rPr>
          <w:rFonts w:ascii="Times New Roman" w:hAnsi="Times New Roman"/>
        </w:rPr>
        <w:t>astrocitoma</w:t>
      </w:r>
      <w:proofErr w:type="spellEnd"/>
      <w:r>
        <w:rPr>
          <w:rFonts w:ascii="Times New Roman" w:hAnsi="Times New Roman"/>
        </w:rPr>
        <w:t xml:space="preserve"> </w:t>
      </w:r>
      <w:proofErr w:type="spellStart"/>
      <w:r>
        <w:rPr>
          <w:rFonts w:ascii="Times New Roman" w:hAnsi="Times New Roman"/>
        </w:rPr>
        <w:t>pilomixóide</w:t>
      </w:r>
      <w:proofErr w:type="spellEnd"/>
      <w:r>
        <w:rPr>
          <w:rFonts w:ascii="Times New Roman" w:hAnsi="Times New Roman"/>
        </w:rPr>
        <w:t xml:space="preserve">, </w:t>
      </w:r>
      <w:proofErr w:type="spellStart"/>
      <w:r>
        <w:rPr>
          <w:rFonts w:ascii="Times New Roman" w:hAnsi="Times New Roman"/>
        </w:rPr>
        <w:t>astrocitoma</w:t>
      </w:r>
      <w:proofErr w:type="spellEnd"/>
      <w:r>
        <w:rPr>
          <w:rFonts w:ascii="Times New Roman" w:hAnsi="Times New Roman"/>
        </w:rPr>
        <w:t xml:space="preserve"> difuso ou fibrilar e </w:t>
      </w:r>
      <w:proofErr w:type="spellStart"/>
      <w:r>
        <w:rPr>
          <w:rFonts w:ascii="Times New Roman" w:hAnsi="Times New Roman"/>
        </w:rPr>
        <w:t>astrocitoma</w:t>
      </w:r>
      <w:proofErr w:type="spellEnd"/>
      <w:r>
        <w:rPr>
          <w:rFonts w:ascii="Times New Roman" w:hAnsi="Times New Roman"/>
        </w:rPr>
        <w:t xml:space="preserve"> sem outra especificação (SOE) foram agrupados na entidade “</w:t>
      </w:r>
      <w:proofErr w:type="spellStart"/>
      <w:r>
        <w:rPr>
          <w:rFonts w:ascii="Times New Roman" w:hAnsi="Times New Roman"/>
        </w:rPr>
        <w:t>astrocitomas</w:t>
      </w:r>
      <w:proofErr w:type="spellEnd"/>
      <w:r>
        <w:rPr>
          <w:rFonts w:ascii="Times New Roman" w:hAnsi="Times New Roman"/>
        </w:rPr>
        <w:t xml:space="preserve"> de baixo grau”, uma vez que todos são classificados como grau I ou II da OMS e têm comportamento semelhante (</w:t>
      </w:r>
      <w:proofErr w:type="spellStart"/>
      <w:r>
        <w:rPr>
          <w:rFonts w:ascii="Times New Roman" w:hAnsi="Times New Roman"/>
        </w:rPr>
        <w:t>cit</w:t>
      </w:r>
      <w:proofErr w:type="spellEnd"/>
      <w:r>
        <w:rPr>
          <w:rFonts w:ascii="Times New Roman" w:hAnsi="Times New Roman"/>
        </w:rPr>
        <w:t xml:space="preserve">). Igualmente, </w:t>
      </w:r>
      <w:proofErr w:type="spellStart"/>
      <w:r>
        <w:rPr>
          <w:rFonts w:ascii="Times New Roman" w:hAnsi="Times New Roman"/>
        </w:rPr>
        <w:t>pineoblastoma</w:t>
      </w:r>
      <w:proofErr w:type="spellEnd"/>
      <w:r>
        <w:rPr>
          <w:rFonts w:ascii="Times New Roman" w:hAnsi="Times New Roman"/>
        </w:rPr>
        <w:t xml:space="preserve">, tumor </w:t>
      </w:r>
      <w:proofErr w:type="spellStart"/>
      <w:r>
        <w:rPr>
          <w:rFonts w:ascii="Times New Roman" w:hAnsi="Times New Roman"/>
        </w:rPr>
        <w:t>teratóide-rabdóide</w:t>
      </w:r>
      <w:proofErr w:type="spellEnd"/>
      <w:r>
        <w:rPr>
          <w:rFonts w:ascii="Times New Roman" w:hAnsi="Times New Roman"/>
        </w:rPr>
        <w:t xml:space="preserve"> atípico, tumores </w:t>
      </w:r>
      <w:proofErr w:type="spellStart"/>
      <w:r>
        <w:rPr>
          <w:rFonts w:ascii="Times New Roman" w:hAnsi="Times New Roman"/>
        </w:rPr>
        <w:t>neuroectodérmicos</w:t>
      </w:r>
      <w:proofErr w:type="spellEnd"/>
      <w:r>
        <w:rPr>
          <w:rFonts w:ascii="Times New Roman" w:hAnsi="Times New Roman"/>
        </w:rPr>
        <w:t xml:space="preserve"> primitivos e </w:t>
      </w:r>
      <w:proofErr w:type="spellStart"/>
      <w:r>
        <w:rPr>
          <w:rFonts w:ascii="Times New Roman" w:hAnsi="Times New Roman"/>
        </w:rPr>
        <w:t>meduloepitelioma</w:t>
      </w:r>
      <w:proofErr w:type="spellEnd"/>
      <w:r>
        <w:rPr>
          <w:rFonts w:ascii="Times New Roman" w:hAnsi="Times New Roman"/>
        </w:rPr>
        <w:t xml:space="preserve"> foram agrupados como “outros tumores embrionários”. </w:t>
      </w:r>
      <w:proofErr w:type="spellStart"/>
      <w:r>
        <w:rPr>
          <w:rFonts w:ascii="Times New Roman" w:hAnsi="Times New Roman"/>
        </w:rPr>
        <w:t>Glioblastoma</w:t>
      </w:r>
      <w:proofErr w:type="spellEnd"/>
      <w:r>
        <w:rPr>
          <w:rFonts w:ascii="Times New Roman" w:hAnsi="Times New Roman"/>
        </w:rPr>
        <w:t xml:space="preserve"> e </w:t>
      </w:r>
      <w:proofErr w:type="spellStart"/>
      <w:r>
        <w:rPr>
          <w:rFonts w:ascii="Times New Roman" w:hAnsi="Times New Roman"/>
        </w:rPr>
        <w:t>astrocitoma</w:t>
      </w:r>
      <w:proofErr w:type="spellEnd"/>
      <w:r>
        <w:rPr>
          <w:rFonts w:ascii="Times New Roman" w:hAnsi="Times New Roman"/>
        </w:rPr>
        <w:t xml:space="preserve"> </w:t>
      </w:r>
      <w:proofErr w:type="spellStart"/>
      <w:r>
        <w:rPr>
          <w:rFonts w:ascii="Times New Roman" w:hAnsi="Times New Roman"/>
        </w:rPr>
        <w:t>anaplásico</w:t>
      </w:r>
      <w:proofErr w:type="spellEnd"/>
      <w:r>
        <w:rPr>
          <w:rFonts w:ascii="Times New Roman" w:hAnsi="Times New Roman"/>
        </w:rPr>
        <w:t xml:space="preserve">, os dois </w:t>
      </w:r>
      <w:proofErr w:type="spellStart"/>
      <w:r>
        <w:rPr>
          <w:rFonts w:ascii="Times New Roman" w:hAnsi="Times New Roman"/>
        </w:rPr>
        <w:t>gliomas</w:t>
      </w:r>
      <w:proofErr w:type="spellEnd"/>
      <w:r>
        <w:rPr>
          <w:rFonts w:ascii="Times New Roman" w:hAnsi="Times New Roman"/>
        </w:rPr>
        <w:t xml:space="preserve"> malignos mais comuns, foram reportados em conjunto. Já a expressão “outros </w:t>
      </w:r>
      <w:proofErr w:type="spellStart"/>
      <w:r>
        <w:rPr>
          <w:rFonts w:ascii="Times New Roman" w:hAnsi="Times New Roman"/>
        </w:rPr>
        <w:t>gliomas</w:t>
      </w:r>
      <w:proofErr w:type="spellEnd"/>
      <w:r>
        <w:rPr>
          <w:rFonts w:ascii="Times New Roman" w:hAnsi="Times New Roman"/>
        </w:rPr>
        <w:t xml:space="preserve">” foi usada para agregar os demais tumores </w:t>
      </w:r>
      <w:proofErr w:type="spellStart"/>
      <w:r>
        <w:rPr>
          <w:rFonts w:ascii="Times New Roman" w:hAnsi="Times New Roman"/>
        </w:rPr>
        <w:t>gliais</w:t>
      </w:r>
      <w:proofErr w:type="spellEnd"/>
      <w:r>
        <w:rPr>
          <w:rFonts w:ascii="Times New Roman" w:hAnsi="Times New Roman"/>
        </w:rPr>
        <w:t xml:space="preserve">, incluindo </w:t>
      </w:r>
      <w:proofErr w:type="spellStart"/>
      <w:r>
        <w:rPr>
          <w:rFonts w:ascii="Times New Roman" w:hAnsi="Times New Roman"/>
        </w:rPr>
        <w:t>oligodendroglioma</w:t>
      </w:r>
      <w:proofErr w:type="spellEnd"/>
      <w:r>
        <w:rPr>
          <w:rFonts w:ascii="Times New Roman" w:hAnsi="Times New Roman"/>
        </w:rPr>
        <w:t xml:space="preserve">, </w:t>
      </w:r>
      <w:proofErr w:type="spellStart"/>
      <w:r>
        <w:rPr>
          <w:rFonts w:ascii="Times New Roman" w:hAnsi="Times New Roman"/>
        </w:rPr>
        <w:t>ganglioglioma</w:t>
      </w:r>
      <w:proofErr w:type="spellEnd"/>
      <w:r>
        <w:rPr>
          <w:rFonts w:ascii="Times New Roman" w:hAnsi="Times New Roman"/>
        </w:rPr>
        <w:t xml:space="preserve"> (e suas variantes), </w:t>
      </w:r>
      <w:proofErr w:type="spellStart"/>
      <w:r>
        <w:rPr>
          <w:rFonts w:ascii="Times New Roman" w:hAnsi="Times New Roman"/>
        </w:rPr>
        <w:t>xantoastrocitoma</w:t>
      </w:r>
      <w:proofErr w:type="spellEnd"/>
      <w:r>
        <w:rPr>
          <w:rFonts w:ascii="Times New Roman" w:hAnsi="Times New Roman"/>
        </w:rPr>
        <w:t xml:space="preserve">, </w:t>
      </w:r>
      <w:proofErr w:type="spellStart"/>
      <w:r>
        <w:rPr>
          <w:rFonts w:ascii="Times New Roman" w:hAnsi="Times New Roman"/>
        </w:rPr>
        <w:t>astrocitoma</w:t>
      </w:r>
      <w:proofErr w:type="spellEnd"/>
      <w:r>
        <w:rPr>
          <w:rFonts w:ascii="Times New Roman" w:hAnsi="Times New Roman"/>
        </w:rPr>
        <w:t xml:space="preserve"> </w:t>
      </w:r>
      <w:proofErr w:type="spellStart"/>
      <w:r>
        <w:rPr>
          <w:rFonts w:ascii="Times New Roman" w:hAnsi="Times New Roman"/>
        </w:rPr>
        <w:t>subependimário</w:t>
      </w:r>
      <w:proofErr w:type="spellEnd"/>
      <w:r>
        <w:rPr>
          <w:rFonts w:ascii="Times New Roman" w:hAnsi="Times New Roman"/>
        </w:rPr>
        <w:t xml:space="preserve"> de células gigantes, e </w:t>
      </w:r>
      <w:proofErr w:type="spellStart"/>
      <w:r>
        <w:rPr>
          <w:rFonts w:ascii="Times New Roman" w:hAnsi="Times New Roman"/>
        </w:rPr>
        <w:t>glioma</w:t>
      </w:r>
      <w:proofErr w:type="spellEnd"/>
      <w:r>
        <w:rPr>
          <w:rFonts w:ascii="Times New Roman" w:hAnsi="Times New Roman"/>
        </w:rPr>
        <w:t xml:space="preserve"> SOE. Lesões benignas, incluindo </w:t>
      </w:r>
      <w:proofErr w:type="spellStart"/>
      <w:r>
        <w:rPr>
          <w:rFonts w:ascii="Times New Roman" w:hAnsi="Times New Roman"/>
        </w:rPr>
        <w:t>craniofaringioma</w:t>
      </w:r>
      <w:proofErr w:type="spellEnd"/>
      <w:r>
        <w:rPr>
          <w:rFonts w:ascii="Times New Roman" w:hAnsi="Times New Roman"/>
        </w:rPr>
        <w:t xml:space="preserve">, </w:t>
      </w:r>
      <w:proofErr w:type="spellStart"/>
      <w:r>
        <w:rPr>
          <w:rFonts w:ascii="Times New Roman" w:hAnsi="Times New Roman"/>
        </w:rPr>
        <w:t>meningioma</w:t>
      </w:r>
      <w:proofErr w:type="spellEnd"/>
      <w:r>
        <w:rPr>
          <w:rFonts w:ascii="Times New Roman" w:hAnsi="Times New Roman"/>
        </w:rPr>
        <w:t xml:space="preserve">, </w:t>
      </w:r>
      <w:proofErr w:type="spellStart"/>
      <w:r>
        <w:rPr>
          <w:rFonts w:ascii="Times New Roman" w:hAnsi="Times New Roman"/>
        </w:rPr>
        <w:t>cavernoma</w:t>
      </w:r>
      <w:proofErr w:type="spellEnd"/>
      <w:r>
        <w:rPr>
          <w:rFonts w:ascii="Times New Roman" w:hAnsi="Times New Roman"/>
        </w:rPr>
        <w:t xml:space="preserve">, papiloma de plexo </w:t>
      </w:r>
      <w:proofErr w:type="spellStart"/>
      <w:r>
        <w:rPr>
          <w:rFonts w:ascii="Times New Roman" w:hAnsi="Times New Roman"/>
        </w:rPr>
        <w:t>coróide</w:t>
      </w:r>
      <w:proofErr w:type="spellEnd"/>
      <w:r>
        <w:rPr>
          <w:rFonts w:ascii="Times New Roman" w:hAnsi="Times New Roman"/>
        </w:rPr>
        <w:t xml:space="preserve">, </w:t>
      </w:r>
      <w:proofErr w:type="spellStart"/>
      <w:r>
        <w:rPr>
          <w:rFonts w:ascii="Times New Roman" w:hAnsi="Times New Roman"/>
        </w:rPr>
        <w:t>schwannoma</w:t>
      </w:r>
      <w:proofErr w:type="spellEnd"/>
      <w:r>
        <w:rPr>
          <w:rFonts w:ascii="Times New Roman" w:hAnsi="Times New Roman"/>
        </w:rPr>
        <w:t xml:space="preserve"> e adenoma de hipófise, também foram agrupados sob o rótulo “outras lesões benignas”. Tumores malignos mais raros também foram citados em conjunto como “outros tumores malignos”. A tabela 1 mostra os resultados de histologia dos tumores do sistema nervoso central.</w:t>
      </w:r>
    </w:p>
    <w:p w14:paraId="745256D5" w14:textId="260341A5" w:rsidR="00BC6104" w:rsidRDefault="00786760">
      <w:pPr>
        <w:ind w:firstLine="708"/>
        <w:jc w:val="left"/>
        <w:rPr>
          <w:rFonts w:ascii="Times New Roman" w:hAnsi="Times New Roman"/>
          <w:noProof/>
          <w:lang w:eastAsia="pt-BR"/>
        </w:rPr>
      </w:pPr>
      <w:r>
        <w:rPr>
          <w:rFonts w:ascii="Times New Roman" w:hAnsi="Times New Roman"/>
        </w:rPr>
        <w:t>Do total de pacientes, 80 (20,2</w:t>
      </w:r>
      <w:r w:rsidR="00F84880">
        <w:rPr>
          <w:rFonts w:ascii="Times New Roman" w:hAnsi="Times New Roman"/>
        </w:rPr>
        <w:t>%) dos pacientes foram repor</w:t>
      </w:r>
      <w:r w:rsidR="0036326A">
        <w:rPr>
          <w:rFonts w:ascii="Times New Roman" w:hAnsi="Times New Roman"/>
        </w:rPr>
        <w:t xml:space="preserve">tados com </w:t>
      </w:r>
      <w:proofErr w:type="spellStart"/>
      <w:r w:rsidR="0036326A">
        <w:rPr>
          <w:rFonts w:ascii="Times New Roman" w:hAnsi="Times New Roman"/>
        </w:rPr>
        <w:t>meduloblastoma</w:t>
      </w:r>
      <w:proofErr w:type="spellEnd"/>
      <w:r w:rsidR="0036326A">
        <w:rPr>
          <w:rFonts w:ascii="Times New Roman" w:hAnsi="Times New Roman"/>
        </w:rPr>
        <w:t>, 67 (17</w:t>
      </w:r>
      <w:r w:rsidR="00F84880">
        <w:rPr>
          <w:rFonts w:ascii="Times New Roman" w:hAnsi="Times New Roman"/>
        </w:rPr>
        <w:t xml:space="preserve">%) com </w:t>
      </w:r>
      <w:proofErr w:type="spellStart"/>
      <w:r w:rsidR="00F84880">
        <w:rPr>
          <w:rFonts w:ascii="Times New Roman" w:hAnsi="Times New Roman"/>
        </w:rPr>
        <w:t>astrocitomas</w:t>
      </w:r>
      <w:proofErr w:type="spellEnd"/>
      <w:r w:rsidR="00F84880">
        <w:rPr>
          <w:rFonts w:ascii="Times New Roman" w:hAnsi="Times New Roman"/>
        </w:rPr>
        <w:t xml:space="preserve"> de baixo grau, 41 (10</w:t>
      </w:r>
      <w:r>
        <w:rPr>
          <w:rFonts w:ascii="Times New Roman" w:hAnsi="Times New Roman"/>
        </w:rPr>
        <w:t>,4</w:t>
      </w:r>
      <w:r w:rsidR="00F84880">
        <w:rPr>
          <w:rFonts w:ascii="Times New Roman" w:hAnsi="Times New Roman"/>
        </w:rPr>
        <w:t xml:space="preserve">%) com </w:t>
      </w:r>
      <w:proofErr w:type="spellStart"/>
      <w:r w:rsidR="00F84880">
        <w:rPr>
          <w:rFonts w:ascii="Times New Roman" w:hAnsi="Times New Roman"/>
        </w:rPr>
        <w:t>ependimoma</w:t>
      </w:r>
      <w:proofErr w:type="spellEnd"/>
      <w:r w:rsidR="00F84880">
        <w:rPr>
          <w:rFonts w:ascii="Times New Roman" w:hAnsi="Times New Roman"/>
        </w:rPr>
        <w:t xml:space="preserve"> (inclu</w:t>
      </w:r>
      <w:r w:rsidR="0036326A">
        <w:rPr>
          <w:rFonts w:ascii="Times New Roman" w:hAnsi="Times New Roman"/>
        </w:rPr>
        <w:t xml:space="preserve">indo todos os subtipos), 32 (8,1%) com outras lesões benignas do sistema nervoso </w:t>
      </w:r>
      <w:proofErr w:type="gramStart"/>
      <w:r w:rsidR="0036326A">
        <w:rPr>
          <w:rFonts w:ascii="Times New Roman" w:hAnsi="Times New Roman"/>
        </w:rPr>
        <w:t>central,  22</w:t>
      </w:r>
      <w:proofErr w:type="gramEnd"/>
      <w:r w:rsidR="0036326A">
        <w:rPr>
          <w:rFonts w:ascii="Times New Roman" w:hAnsi="Times New Roman"/>
        </w:rPr>
        <w:t xml:space="preserve"> (5,6</w:t>
      </w:r>
      <w:r w:rsidR="00F84880">
        <w:rPr>
          <w:rFonts w:ascii="Times New Roman" w:hAnsi="Times New Roman"/>
        </w:rPr>
        <w:t xml:space="preserve">%) com </w:t>
      </w:r>
      <w:proofErr w:type="spellStart"/>
      <w:r w:rsidR="00F84880">
        <w:rPr>
          <w:rFonts w:ascii="Times New Roman" w:hAnsi="Times New Roman"/>
        </w:rPr>
        <w:t>glioblastoma</w:t>
      </w:r>
      <w:proofErr w:type="spellEnd"/>
      <w:r w:rsidR="00F84880">
        <w:rPr>
          <w:rFonts w:ascii="Times New Roman" w:hAnsi="Times New Roman"/>
        </w:rPr>
        <w:t xml:space="preserve"> ou </w:t>
      </w:r>
      <w:proofErr w:type="spellStart"/>
      <w:r w:rsidR="00F84880">
        <w:rPr>
          <w:rFonts w:ascii="Times New Roman" w:hAnsi="Times New Roman"/>
        </w:rPr>
        <w:t>astrocitoma</w:t>
      </w:r>
      <w:proofErr w:type="spellEnd"/>
      <w:r w:rsidR="00F84880">
        <w:rPr>
          <w:rFonts w:ascii="Times New Roman" w:hAnsi="Times New Roman"/>
        </w:rPr>
        <w:t xml:space="preserve"> </w:t>
      </w:r>
      <w:proofErr w:type="spellStart"/>
      <w:r w:rsidR="00F84880">
        <w:rPr>
          <w:rFonts w:ascii="Times New Roman" w:hAnsi="Times New Roman"/>
        </w:rPr>
        <w:t>anaplásico</w:t>
      </w:r>
      <w:proofErr w:type="spellEnd"/>
      <w:r w:rsidR="00A955AB">
        <w:rPr>
          <w:rFonts w:ascii="Times New Roman" w:hAnsi="Times New Roman"/>
        </w:rPr>
        <w:t>, 16 (4</w:t>
      </w:r>
      <w:r>
        <w:rPr>
          <w:rFonts w:ascii="Times New Roman" w:hAnsi="Times New Roman"/>
        </w:rPr>
        <w:t>,1</w:t>
      </w:r>
      <w:r w:rsidR="00A955AB">
        <w:rPr>
          <w:rFonts w:ascii="Times New Roman" w:hAnsi="Times New Roman"/>
        </w:rPr>
        <w:t xml:space="preserve">%) com outros </w:t>
      </w:r>
      <w:proofErr w:type="spellStart"/>
      <w:r w:rsidR="00A955AB">
        <w:rPr>
          <w:rFonts w:ascii="Times New Roman" w:hAnsi="Times New Roman"/>
        </w:rPr>
        <w:lastRenderedPageBreak/>
        <w:t>gliomas</w:t>
      </w:r>
      <w:proofErr w:type="spellEnd"/>
      <w:r w:rsidR="00D82846">
        <w:rPr>
          <w:rFonts w:ascii="Times New Roman" w:hAnsi="Times New Roman"/>
        </w:rPr>
        <w:t>, 14 (3,5</w:t>
      </w:r>
      <w:r w:rsidR="00F84880">
        <w:rPr>
          <w:rFonts w:ascii="Times New Roman" w:hAnsi="Times New Roman"/>
        </w:rPr>
        <w:t xml:space="preserve">%) com tumores de células germinativas, 10 (2,5%) com </w:t>
      </w:r>
      <w:r w:rsidR="0036326A">
        <w:rPr>
          <w:rFonts w:ascii="Times New Roman" w:hAnsi="Times New Roman"/>
        </w:rPr>
        <w:t>outros tumores embrionários e 8 (2%) com outros tumores malignos</w:t>
      </w:r>
      <w:r w:rsidR="00885057">
        <w:rPr>
          <w:rFonts w:ascii="Times New Roman" w:hAnsi="Times New Roman"/>
        </w:rPr>
        <w:t>. Cento e cinco pacientes (26</w:t>
      </w:r>
      <w:r>
        <w:rPr>
          <w:rFonts w:ascii="Times New Roman" w:hAnsi="Times New Roman"/>
        </w:rPr>
        <w:t>,6</w:t>
      </w:r>
      <w:r w:rsidR="00F84880">
        <w:rPr>
          <w:rFonts w:ascii="Times New Roman" w:hAnsi="Times New Roman"/>
        </w:rPr>
        <w:t>%) não tiveram suas lesões abordadas cirurgicamente e, portanto, não tiveram diagnóstico histológico</w:t>
      </w:r>
      <w:r w:rsidR="00A955AB">
        <w:rPr>
          <w:rFonts w:ascii="Times New Roman" w:hAnsi="Times New Roman"/>
        </w:rPr>
        <w:t xml:space="preserve"> </w:t>
      </w:r>
      <w:r w:rsidR="00FF4E70">
        <w:rPr>
          <w:rFonts w:ascii="Times New Roman" w:hAnsi="Times New Roman"/>
          <w:noProof/>
          <w:lang w:eastAsia="pt-BR"/>
        </w:rPr>
        <mc:AlternateContent>
          <mc:Choice Requires="wps">
            <w:drawing>
              <wp:anchor distT="0" distB="0" distL="114300" distR="114300" simplePos="0" relativeHeight="251713536" behindDoc="0" locked="0" layoutInCell="1" allowOverlap="1" wp14:anchorId="06DD2875" wp14:editId="718CC5F1">
                <wp:simplePos x="0" y="0"/>
                <wp:positionH relativeFrom="column">
                  <wp:posOffset>-3175</wp:posOffset>
                </wp:positionH>
                <wp:positionV relativeFrom="paragraph">
                  <wp:posOffset>4299585</wp:posOffset>
                </wp:positionV>
                <wp:extent cx="5486400" cy="451485"/>
                <wp:effectExtent l="0" t="0" r="0" b="5715"/>
                <wp:wrapSquare wrapText="bothSides"/>
                <wp:docPr id="46" name="Caixa de Texto 46"/>
                <wp:cNvGraphicFramePr/>
                <a:graphic xmlns:a="http://schemas.openxmlformats.org/drawingml/2006/main">
                  <a:graphicData uri="http://schemas.microsoft.com/office/word/2010/wordprocessingShape">
                    <wps:wsp>
                      <wps:cNvSpPr txBox="1"/>
                      <wps:spPr>
                        <a:xfrm>
                          <a:off x="0" y="0"/>
                          <a:ext cx="5486400" cy="4514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1F7CBE" w14:textId="42EF0ECA" w:rsidR="00FF4E70" w:rsidRDefault="00FF4E70" w:rsidP="00FF4E70">
                            <w:pPr>
                              <w:spacing w:line="276" w:lineRule="auto"/>
                              <w:jc w:val="left"/>
                            </w:pPr>
                            <w:r w:rsidRPr="00910A09">
                              <w:rPr>
                                <w:rFonts w:ascii="Times New Roman" w:hAnsi="Times New Roman"/>
                                <w:sz w:val="22"/>
                              </w:rPr>
                              <w:t xml:space="preserve">Figura </w:t>
                            </w:r>
                            <w:r>
                              <w:rPr>
                                <w:rFonts w:ascii="Times New Roman" w:hAnsi="Times New Roman"/>
                                <w:sz w:val="22"/>
                              </w:rPr>
                              <w:t>1</w:t>
                            </w:r>
                            <w:r w:rsidRPr="00910A09">
                              <w:rPr>
                                <w:rFonts w:ascii="Times New Roman" w:hAnsi="Times New Roman"/>
                                <w:sz w:val="22"/>
                              </w:rPr>
                              <w:t xml:space="preserve">: </w:t>
                            </w:r>
                            <w:r>
                              <w:rPr>
                                <w:rFonts w:ascii="Times New Roman" w:hAnsi="Times New Roman"/>
                                <w:sz w:val="22"/>
                              </w:rPr>
                              <w:t>gráfico mostrando a distribuição relativa de número de casos segundo a histologia, topografia e classificação da OMS (excluindo os casos sem histologia).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DD2875" id="_x0000_t202" coordsize="21600,21600" o:spt="202" path="m0,0l0,21600,21600,21600,21600,0xe">
                <v:stroke joinstyle="miter"/>
                <v:path gradientshapeok="t" o:connecttype="rect"/>
              </v:shapetype>
              <v:shape id="Caixa de Texto 46" o:spid="_x0000_s1026" type="#_x0000_t202" style="position:absolute;left:0;text-align:left;margin-left:-.25pt;margin-top:338.55pt;width:6in;height:35.5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" filled="f" stroked="f">
                <v:textbox>
                  <w:txbxContent>
                    <w:p w14:paraId="721F7CBE" w14:textId="42EF0ECA" w:rsidR="00FF4E70" w:rsidRDefault="00FF4E70" w:rsidP="00FF4E70">
                      <w:pPr>
                        <w:spacing w:line="276" w:lineRule="auto"/>
                        <w:jc w:val="left"/>
                      </w:pPr>
                      <w:r w:rsidRPr="00910A09">
                        <w:rPr>
                          <w:rFonts w:ascii="Times New Roman" w:hAnsi="Times New Roman"/>
                          <w:sz w:val="22"/>
                        </w:rPr>
                        <w:t xml:space="preserve">Figura </w:t>
                      </w:r>
                      <w:r>
                        <w:rPr>
                          <w:rFonts w:ascii="Times New Roman" w:hAnsi="Times New Roman"/>
                          <w:sz w:val="22"/>
                        </w:rPr>
                        <w:t>1</w:t>
                      </w:r>
                      <w:r w:rsidRPr="00910A09">
                        <w:rPr>
                          <w:rFonts w:ascii="Times New Roman" w:hAnsi="Times New Roman"/>
                          <w:sz w:val="22"/>
                        </w:rPr>
                        <w:t xml:space="preserve">: </w:t>
                      </w:r>
                      <w:r>
                        <w:rPr>
                          <w:rFonts w:ascii="Times New Roman" w:hAnsi="Times New Roman"/>
                          <w:sz w:val="22"/>
                        </w:rPr>
                        <w:t>gráfico mostrando a distribuição relativa de número de casos segundo a histologia, topografia e classificação da OMS (excluindo os casos sem histologia).</w:t>
                      </w:r>
                    </w:p>
                  </w:txbxContent>
                </v:textbox>
                <w10:wrap type="square"/>
              </v:shape>
            </w:pict>
          </mc:Fallback>
        </mc:AlternateContent>
      </w:r>
      <w:r w:rsidR="00FF4E70">
        <w:rPr>
          <w:rFonts w:ascii="Times New Roman" w:hAnsi="Times New Roman"/>
          <w:noProof/>
          <w:lang w:eastAsia="pt-BR"/>
        </w:rPr>
        <mc:AlternateContent>
          <mc:Choice Requires="wpg">
            <w:drawing>
              <wp:anchor distT="0" distB="0" distL="114300" distR="114300" simplePos="0" relativeHeight="251715584" behindDoc="0" locked="0" layoutInCell="1" allowOverlap="1" wp14:anchorId="2B37CDB8" wp14:editId="0E344F4A">
                <wp:simplePos x="0" y="0"/>
                <wp:positionH relativeFrom="column">
                  <wp:posOffset>1561465</wp:posOffset>
                </wp:positionH>
                <wp:positionV relativeFrom="paragraph">
                  <wp:posOffset>1207704</wp:posOffset>
                </wp:positionV>
                <wp:extent cx="3695700" cy="2599055"/>
                <wp:effectExtent l="0" t="0" r="12700" b="0"/>
                <wp:wrapNone/>
                <wp:docPr id="45" name="Grupo 45"/>
                <wp:cNvGraphicFramePr/>
                <a:graphic xmlns:a="http://schemas.openxmlformats.org/drawingml/2006/main">
                  <a:graphicData uri="http://schemas.microsoft.com/office/word/2010/wordprocessingGroup">
                    <wpg:wgp>
                      <wpg:cNvGrpSpPr/>
                      <wpg:grpSpPr>
                        <a:xfrm>
                          <a:off x="0" y="0"/>
                          <a:ext cx="3695700" cy="2599055"/>
                          <a:chOff x="0" y="0"/>
                          <a:chExt cx="3696300" cy="2599647"/>
                        </a:xfrm>
                      </wpg:grpSpPr>
                      <wps:wsp>
                        <wps:cNvPr id="18" name="Caixa de Texto 18"/>
                        <wps:cNvSpPr txBox="1"/>
                        <wps:spPr>
                          <a:xfrm>
                            <a:off x="3354670" y="544152"/>
                            <a:ext cx="341630"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8164F1" w14:textId="19FE2D0C" w:rsidR="005F2F01" w:rsidRPr="005F2F01" w:rsidRDefault="005F2F01">
                              <w:pPr>
                                <w:rPr>
                                  <w:lang w:val="en-US"/>
                                </w:rPr>
                              </w:pPr>
                              <w:r>
                                <w:rPr>
                                  <w:lang w:val="en-US"/>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aixa de Texto 25"/>
                        <wps:cNvSpPr txBox="1"/>
                        <wps:spPr>
                          <a:xfrm>
                            <a:off x="3349060" y="1222940"/>
                            <a:ext cx="341630"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60702B" w14:textId="1C960ABD" w:rsidR="005F2F01" w:rsidRPr="005F2F01" w:rsidRDefault="005F2F01" w:rsidP="005F2F01">
                              <w:pPr>
                                <w:rPr>
                                  <w:lang w:val="en-US"/>
                                </w:rPr>
                              </w:pPr>
                              <w:r>
                                <w:rPr>
                                  <w:lang w:val="en-US"/>
                                </w:rP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aixa de Texto 26"/>
                        <wps:cNvSpPr txBox="1"/>
                        <wps:spPr>
                          <a:xfrm>
                            <a:off x="3354670" y="2372952"/>
                            <a:ext cx="341630"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0E0203" w14:textId="3916CDA3" w:rsidR="005F2F01" w:rsidRPr="005F2F01" w:rsidRDefault="005F2F01" w:rsidP="005F2F01">
                              <w:pPr>
                                <w:rPr>
                                  <w:lang w:val="en-US"/>
                                </w:rPr>
                              </w:pPr>
                              <w:r>
                                <w:rPr>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aixa de Texto 27"/>
                        <wps:cNvSpPr txBox="1"/>
                        <wps:spPr>
                          <a:xfrm>
                            <a:off x="3349060" y="1682945"/>
                            <a:ext cx="341630"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F1505B" w14:textId="667DA110" w:rsidR="005F2F01" w:rsidRPr="005F2F01" w:rsidRDefault="005F2F01" w:rsidP="005F2F01">
                              <w:pPr>
                                <w:rPr>
                                  <w:lang w:val="en-US"/>
                                </w:rPr>
                              </w:pPr>
                              <w:r>
                                <w:rPr>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Caixa de Texto 29"/>
                        <wps:cNvSpPr txBox="1"/>
                        <wps:spPr>
                          <a:xfrm>
                            <a:off x="1705384" y="2227097"/>
                            <a:ext cx="805815"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DCEDD4" w14:textId="699DD468" w:rsidR="005F2F01" w:rsidRPr="005F2F01" w:rsidRDefault="005F2F01" w:rsidP="005F2F01">
                              <w:pPr>
                                <w:rPr>
                                  <w:sz w:val="20"/>
                                  <w:szCs w:val="20"/>
                                  <w:lang w:val="en-US"/>
                                </w:rPr>
                              </w:pPr>
                              <w:proofErr w:type="spellStart"/>
                              <w:r w:rsidRPr="005F2F01">
                                <w:rPr>
                                  <w:sz w:val="20"/>
                                  <w:szCs w:val="20"/>
                                  <w:lang w:val="en-US"/>
                                </w:rPr>
                                <w:t>Cerebelo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aixa de Texto 30"/>
                        <wps:cNvSpPr txBox="1"/>
                        <wps:spPr>
                          <a:xfrm>
                            <a:off x="1666116" y="1374405"/>
                            <a:ext cx="805815"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432E38" w14:textId="4AFDABD7" w:rsidR="005F2F01" w:rsidRPr="005F2F01" w:rsidRDefault="005F2F01" w:rsidP="005F2F01">
                              <w:pPr>
                                <w:rPr>
                                  <w:sz w:val="20"/>
                                  <w:szCs w:val="20"/>
                                  <w:lang w:val="en-US"/>
                                </w:rPr>
                              </w:pPr>
                              <w:proofErr w:type="spellStart"/>
                              <w:r w:rsidRPr="005F2F01">
                                <w:rPr>
                                  <w:sz w:val="20"/>
                                  <w:szCs w:val="20"/>
                                  <w:lang w:val="en-US"/>
                                </w:rPr>
                                <w:t>Tronco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Caixa de Texto 31"/>
                        <wps:cNvSpPr txBox="1"/>
                        <wps:spPr>
                          <a:xfrm>
                            <a:off x="1632457" y="835863"/>
                            <a:ext cx="920115"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DAC067" w14:textId="430CD520" w:rsidR="005F2F01" w:rsidRPr="005F2F01" w:rsidRDefault="005F2F01" w:rsidP="005F2F01">
                              <w:pPr>
                                <w:rPr>
                                  <w:sz w:val="20"/>
                                  <w:szCs w:val="20"/>
                                  <w:lang w:val="en-US"/>
                                </w:rPr>
                              </w:pPr>
                              <w:proofErr w:type="spellStart"/>
                              <w:r>
                                <w:rPr>
                                  <w:sz w:val="20"/>
                                  <w:szCs w:val="20"/>
                                  <w:lang w:val="en-US"/>
                                </w:rPr>
                                <w:t>Hemisfé</w:t>
                              </w:r>
                              <w:r w:rsidR="00DF6BBD">
                                <w:rPr>
                                  <w:sz w:val="20"/>
                                  <w:szCs w:val="20"/>
                                  <w:lang w:val="en-US"/>
                                </w:rPr>
                                <w:t>ri</w:t>
                              </w:r>
                              <w:r>
                                <w:rPr>
                                  <w:sz w:val="20"/>
                                  <w:szCs w:val="20"/>
                                  <w:lang w:val="en-US"/>
                                </w:rPr>
                                <w:t>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Caixa de Texto 32"/>
                        <wps:cNvSpPr txBox="1"/>
                        <wps:spPr>
                          <a:xfrm>
                            <a:off x="1632457" y="336589"/>
                            <a:ext cx="920115"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ABF8BB" w14:textId="59980AD0" w:rsidR="005F2F01" w:rsidRPr="005F2F01" w:rsidRDefault="005F2F01" w:rsidP="005F2F01">
                              <w:pPr>
                                <w:rPr>
                                  <w:sz w:val="20"/>
                                  <w:szCs w:val="20"/>
                                  <w:lang w:val="en-US"/>
                                </w:rPr>
                              </w:pPr>
                              <w:proofErr w:type="spellStart"/>
                              <w:r>
                                <w:rPr>
                                  <w:sz w:val="20"/>
                                  <w:szCs w:val="20"/>
                                  <w:lang w:val="en-US"/>
                                </w:rPr>
                                <w:t>Linha</w:t>
                              </w:r>
                              <w:proofErr w:type="spellEnd"/>
                              <w:r>
                                <w:rPr>
                                  <w:sz w:val="20"/>
                                  <w:szCs w:val="20"/>
                                  <w:lang w:val="en-US"/>
                                </w:rPr>
                                <w:t xml:space="preserve"> </w:t>
                              </w:r>
                              <w:proofErr w:type="spellStart"/>
                              <w:r>
                                <w:rPr>
                                  <w:sz w:val="20"/>
                                  <w:szCs w:val="20"/>
                                  <w:lang w:val="en-US"/>
                                </w:rPr>
                                <w:t>média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ixa de Texto 33"/>
                        <wps:cNvSpPr txBox="1"/>
                        <wps:spPr>
                          <a:xfrm>
                            <a:off x="1733433" y="78538"/>
                            <a:ext cx="690245" cy="209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E3C479" w14:textId="69A083CF" w:rsidR="005F2F01" w:rsidRPr="006611CC" w:rsidRDefault="005F2F01" w:rsidP="005F2F01">
                              <w:pPr>
                                <w:rPr>
                                  <w:sz w:val="16"/>
                                  <w:szCs w:val="16"/>
                                  <w:lang w:val="en-US"/>
                                </w:rPr>
                              </w:pPr>
                              <w:proofErr w:type="spellStart"/>
                              <w:r w:rsidRPr="006611CC">
                                <w:rPr>
                                  <w:sz w:val="16"/>
                                  <w:szCs w:val="16"/>
                                  <w:lang w:val="en-US"/>
                                </w:rPr>
                                <w:t>Espinhais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Caixa de Texto 36"/>
                        <wps:cNvSpPr txBox="1"/>
                        <wps:spPr>
                          <a:xfrm>
                            <a:off x="0" y="2316854"/>
                            <a:ext cx="1033145"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B340CA" w14:textId="017A6F04" w:rsidR="00DF6BBD" w:rsidRPr="00DF6BBD" w:rsidRDefault="00DF6BBD" w:rsidP="00DF6BBD">
                              <w:pPr>
                                <w:rPr>
                                  <w:sz w:val="16"/>
                                  <w:szCs w:val="16"/>
                                  <w:lang w:val="en-US"/>
                                </w:rPr>
                              </w:pPr>
                              <w:proofErr w:type="spellStart"/>
                              <w:r w:rsidRPr="00DF6BBD">
                                <w:rPr>
                                  <w:sz w:val="16"/>
                                  <w:szCs w:val="16"/>
                                  <w:lang w:val="en-US"/>
                                </w:rPr>
                                <w:t>Meduloblastoma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ixa de Texto 37"/>
                        <wps:cNvSpPr txBox="1"/>
                        <wps:spPr>
                          <a:xfrm>
                            <a:off x="11220" y="1565139"/>
                            <a:ext cx="1033145" cy="381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651900" w14:textId="2D0B51A1" w:rsidR="00DF6BBD" w:rsidRPr="00DF6BBD" w:rsidRDefault="00DF6BBD" w:rsidP="00DF6BBD">
                              <w:pPr>
                                <w:rPr>
                                  <w:sz w:val="16"/>
                                  <w:szCs w:val="16"/>
                                  <w:lang w:val="en-US"/>
                                </w:rPr>
                              </w:pPr>
                              <w:proofErr w:type="spellStart"/>
                              <w:r>
                                <w:rPr>
                                  <w:sz w:val="16"/>
                                  <w:szCs w:val="16"/>
                                  <w:lang w:val="en-US"/>
                                </w:rPr>
                                <w:t>Astrocitoma</w:t>
                              </w:r>
                              <w:proofErr w:type="spellEnd"/>
                              <w:r>
                                <w:rPr>
                                  <w:sz w:val="16"/>
                                  <w:szCs w:val="16"/>
                                  <w:lang w:val="en-US"/>
                                </w:rPr>
                                <w:t xml:space="preserve"> de </w:t>
                              </w:r>
                              <w:proofErr w:type="spellStart"/>
                              <w:r>
                                <w:rPr>
                                  <w:sz w:val="16"/>
                                  <w:szCs w:val="16"/>
                                  <w:lang w:val="en-US"/>
                                </w:rPr>
                                <w:t>baixo</w:t>
                              </w:r>
                              <w:proofErr w:type="spellEnd"/>
                              <w:r>
                                <w:rPr>
                                  <w:sz w:val="16"/>
                                  <w:szCs w:val="16"/>
                                  <w:lang w:val="en-US"/>
                                </w:rPr>
                                <w:t xml:space="preserve"> </w:t>
                              </w:r>
                              <w:proofErr w:type="spellStart"/>
                              <w:r>
                                <w:rPr>
                                  <w:sz w:val="16"/>
                                  <w:szCs w:val="16"/>
                                  <w:lang w:val="en-US"/>
                                </w:rPr>
                                <w:t>grau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Caixa de Texto 38"/>
                        <wps:cNvSpPr txBox="1"/>
                        <wps:spPr>
                          <a:xfrm>
                            <a:off x="89757" y="1166842"/>
                            <a:ext cx="853440"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95F236" w14:textId="348BCB3D" w:rsidR="00DF6BBD" w:rsidRPr="00DF6BBD" w:rsidRDefault="00DF6BBD" w:rsidP="00DF6BBD">
                              <w:pPr>
                                <w:rPr>
                                  <w:sz w:val="16"/>
                                  <w:szCs w:val="16"/>
                                  <w:lang w:val="en-US"/>
                                </w:rPr>
                              </w:pPr>
                              <w:proofErr w:type="spellStart"/>
                              <w:r>
                                <w:rPr>
                                  <w:sz w:val="16"/>
                                  <w:szCs w:val="16"/>
                                  <w:lang w:val="en-US"/>
                                </w:rPr>
                                <w:t>Ependimoma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aixa de Texto 39"/>
                        <wps:cNvSpPr txBox="1"/>
                        <wps:spPr>
                          <a:xfrm>
                            <a:off x="44879" y="830253"/>
                            <a:ext cx="939165"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83924D" w14:textId="009A0264" w:rsidR="006611CC" w:rsidRPr="00DF6BBD" w:rsidRDefault="006611CC" w:rsidP="006611CC">
                              <w:pPr>
                                <w:rPr>
                                  <w:sz w:val="16"/>
                                  <w:szCs w:val="16"/>
                                  <w:lang w:val="en-US"/>
                                </w:rPr>
                              </w:pPr>
                              <w:r>
                                <w:rPr>
                                  <w:sz w:val="16"/>
                                  <w:szCs w:val="16"/>
                                  <w:lang w:val="en-US"/>
                                </w:rPr>
                                <w:t xml:space="preserve">Outros </w:t>
                              </w:r>
                              <w:proofErr w:type="spellStart"/>
                              <w:r>
                                <w:rPr>
                                  <w:sz w:val="16"/>
                                  <w:szCs w:val="16"/>
                                  <w:lang w:val="en-US"/>
                                </w:rPr>
                                <w:t>benignos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Caixa de Texto 40"/>
                        <wps:cNvSpPr txBox="1"/>
                        <wps:spPr>
                          <a:xfrm>
                            <a:off x="112197" y="577811"/>
                            <a:ext cx="775970" cy="187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25F5FC" w14:textId="306F4E70" w:rsidR="006611CC" w:rsidRPr="006611CC" w:rsidRDefault="006611CC" w:rsidP="006611CC">
                              <w:pPr>
                                <w:rPr>
                                  <w:sz w:val="13"/>
                                  <w:szCs w:val="13"/>
                                  <w:lang w:val="en-US"/>
                                </w:rPr>
                              </w:pPr>
                              <w:r>
                                <w:rPr>
                                  <w:sz w:val="13"/>
                                  <w:szCs w:val="13"/>
                                  <w:lang w:val="en-US"/>
                                </w:rPr>
                                <w:t xml:space="preserve">Glioma </w:t>
                              </w:r>
                              <w:proofErr w:type="spellStart"/>
                              <w:r>
                                <w:rPr>
                                  <w:sz w:val="13"/>
                                  <w:szCs w:val="13"/>
                                  <w:lang w:val="en-US"/>
                                </w:rPr>
                                <w:t>maligno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Caixa de Texto 41"/>
                        <wps:cNvSpPr txBox="1"/>
                        <wps:spPr>
                          <a:xfrm>
                            <a:off x="117806" y="415127"/>
                            <a:ext cx="775970" cy="187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4A9328" w14:textId="683CE44D" w:rsidR="006611CC" w:rsidRPr="006611CC" w:rsidRDefault="006611CC" w:rsidP="006611CC">
                              <w:pPr>
                                <w:rPr>
                                  <w:sz w:val="13"/>
                                  <w:szCs w:val="13"/>
                                  <w:lang w:val="en-US"/>
                                </w:rPr>
                              </w:pPr>
                              <w:r>
                                <w:rPr>
                                  <w:sz w:val="13"/>
                                  <w:szCs w:val="13"/>
                                  <w:lang w:val="en-US"/>
                                </w:rPr>
                                <w:t>Outros gliomas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Caixa de Texto 42"/>
                        <wps:cNvSpPr txBox="1"/>
                        <wps:spPr>
                          <a:xfrm>
                            <a:off x="140246" y="269271"/>
                            <a:ext cx="705485" cy="187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2F3EBE" w14:textId="20F1516C" w:rsidR="006611CC" w:rsidRPr="006611CC" w:rsidRDefault="006611CC" w:rsidP="006611CC">
                              <w:pPr>
                                <w:rPr>
                                  <w:sz w:val="13"/>
                                  <w:szCs w:val="13"/>
                                  <w:lang w:val="en-US"/>
                                </w:rPr>
                              </w:pPr>
                              <w:proofErr w:type="spellStart"/>
                              <w:r>
                                <w:rPr>
                                  <w:sz w:val="13"/>
                                  <w:szCs w:val="13"/>
                                  <w:lang w:val="en-US"/>
                                </w:rPr>
                                <w:t>Germinativas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Caixa de Texto 43"/>
                        <wps:cNvSpPr txBox="1"/>
                        <wps:spPr>
                          <a:xfrm>
                            <a:off x="151465" y="134636"/>
                            <a:ext cx="705485" cy="170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033852" w14:textId="6A05A0CC" w:rsidR="006611CC" w:rsidRPr="006611CC" w:rsidRDefault="006611CC" w:rsidP="006611CC">
                              <w:pPr>
                                <w:rPr>
                                  <w:sz w:val="13"/>
                                  <w:szCs w:val="13"/>
                                  <w:lang w:val="en-US"/>
                                </w:rPr>
                              </w:pPr>
                              <w:proofErr w:type="spellStart"/>
                              <w:r>
                                <w:rPr>
                                  <w:sz w:val="13"/>
                                  <w:szCs w:val="13"/>
                                  <w:lang w:val="en-US"/>
                                </w:rPr>
                                <w:t>Embrionários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Caixa de Texto 44"/>
                        <wps:cNvSpPr txBox="1"/>
                        <wps:spPr>
                          <a:xfrm>
                            <a:off x="72928" y="0"/>
                            <a:ext cx="853440" cy="187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3AC96B" w14:textId="01E20CF2" w:rsidR="006611CC" w:rsidRPr="006611CC" w:rsidRDefault="006611CC" w:rsidP="006611CC">
                              <w:pPr>
                                <w:rPr>
                                  <w:sz w:val="13"/>
                                  <w:szCs w:val="13"/>
                                  <w:lang w:val="en-US"/>
                                </w:rPr>
                              </w:pPr>
                              <w:r>
                                <w:rPr>
                                  <w:sz w:val="13"/>
                                  <w:szCs w:val="13"/>
                                  <w:lang w:val="en-US"/>
                                </w:rPr>
                                <w:t>Outros</w:t>
                              </w:r>
                              <w:r>
                                <w:rPr>
                                  <w:sz w:val="13"/>
                                  <w:szCs w:val="13"/>
                                  <w:lang w:val="en-US"/>
                                </w:rPr>
                                <w:t xml:space="preserve"> </w:t>
                              </w:r>
                              <w:proofErr w:type="spellStart"/>
                              <w:r>
                                <w:rPr>
                                  <w:sz w:val="13"/>
                                  <w:szCs w:val="13"/>
                                  <w:lang w:val="en-US"/>
                                </w:rPr>
                                <w:t>maligno</w:t>
                              </w:r>
                              <w:r>
                                <w:rPr>
                                  <w:sz w:val="13"/>
                                  <w:szCs w:val="13"/>
                                  <w:lang w:val="en-US"/>
                                </w:rPr>
                                <w: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B37CDB8" id="Grupo 45" o:spid="_x0000_s1027" style="position:absolute;left:0;text-align:left;margin-left:122.95pt;margin-top:95.1pt;width:291pt;height:204.65pt;z-index:251715584" coordsize="3696300,25996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">
                <v:shape id="Caixa de Texto 18" o:spid="_x0000_s1028" type="#_x0000_t202" style="position:absolute;left:3354670;top:544152;width:341630;height:226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2B8164F1" w14:textId="19FE2D0C" w:rsidR="005F2F01" w:rsidRPr="005F2F01" w:rsidRDefault="005F2F01">
                        <w:pPr>
                          <w:rPr>
                            <w:lang w:val="en-US"/>
                          </w:rPr>
                        </w:pPr>
                        <w:r>
                          <w:rPr>
                            <w:lang w:val="en-US"/>
                          </w:rPr>
                          <w:t>IV</w:t>
                        </w:r>
                      </w:p>
                    </w:txbxContent>
                  </v:textbox>
                </v:shape>
                <v:shape id="Caixa de Texto 25" o:spid="_x0000_s1029" type="#_x0000_t202" style="position:absolute;left:3349060;top:1222940;width:341630;height:226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3160702B" w14:textId="1C960ABD" w:rsidR="005F2F01" w:rsidRPr="005F2F01" w:rsidRDefault="005F2F01" w:rsidP="005F2F01">
                        <w:pPr>
                          <w:rPr>
                            <w:lang w:val="en-US"/>
                          </w:rPr>
                        </w:pPr>
                        <w:r>
                          <w:rPr>
                            <w:lang w:val="en-US"/>
                          </w:rPr>
                          <w:t>III</w:t>
                        </w:r>
                      </w:p>
                    </w:txbxContent>
                  </v:textbox>
                </v:shape>
                <v:shape id="Caixa de Texto 26" o:spid="_x0000_s1030" type="#_x0000_t202" style="position:absolute;left:3354670;top:2372952;width:341630;height:226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1B0E0203" w14:textId="3916CDA3" w:rsidR="005F2F01" w:rsidRPr="005F2F01" w:rsidRDefault="005F2F01" w:rsidP="005F2F01">
                        <w:pPr>
                          <w:rPr>
                            <w:lang w:val="en-US"/>
                          </w:rPr>
                        </w:pPr>
                        <w:r>
                          <w:rPr>
                            <w:lang w:val="en-US"/>
                          </w:rPr>
                          <w:t>I</w:t>
                        </w:r>
                      </w:p>
                    </w:txbxContent>
                  </v:textbox>
                </v:shape>
                <v:shape id="Caixa de Texto 27" o:spid="_x0000_s1031" type="#_x0000_t202" style="position:absolute;left:3349060;top:1682945;width:341630;height:226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7AF1505B" w14:textId="667DA110" w:rsidR="005F2F01" w:rsidRPr="005F2F01" w:rsidRDefault="005F2F01" w:rsidP="005F2F01">
                        <w:pPr>
                          <w:rPr>
                            <w:lang w:val="en-US"/>
                          </w:rPr>
                        </w:pPr>
                        <w:r>
                          <w:rPr>
                            <w:lang w:val="en-US"/>
                          </w:rPr>
                          <w:t>II</w:t>
                        </w:r>
                      </w:p>
                    </w:txbxContent>
                  </v:textbox>
                </v:shape>
                <v:shape id="Caixa de Texto 29" o:spid="_x0000_s1032" type="#_x0000_t202" style="position:absolute;left:1705384;top:2227097;width:805815;height:226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27DCEDD4" w14:textId="699DD468" w:rsidR="005F2F01" w:rsidRPr="005F2F01" w:rsidRDefault="005F2F01" w:rsidP="005F2F01">
                        <w:pPr>
                          <w:rPr>
                            <w:sz w:val="20"/>
                            <w:szCs w:val="20"/>
                            <w:lang w:val="en-US"/>
                          </w:rPr>
                        </w:pPr>
                        <w:proofErr w:type="spellStart"/>
                        <w:r w:rsidRPr="005F2F01">
                          <w:rPr>
                            <w:sz w:val="20"/>
                            <w:szCs w:val="20"/>
                            <w:lang w:val="en-US"/>
                          </w:rPr>
                          <w:t>Cerebelo</w:t>
                        </w:r>
                        <w:proofErr w:type="spellEnd"/>
                      </w:p>
                    </w:txbxContent>
                  </v:textbox>
                </v:shape>
                <v:shape id="Caixa de Texto 30" o:spid="_x0000_s1033" type="#_x0000_t202" style="position:absolute;left:1666116;top:1374405;width:805815;height:226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3C432E38" w14:textId="4AFDABD7" w:rsidR="005F2F01" w:rsidRPr="005F2F01" w:rsidRDefault="005F2F01" w:rsidP="005F2F01">
                        <w:pPr>
                          <w:rPr>
                            <w:sz w:val="20"/>
                            <w:szCs w:val="20"/>
                            <w:lang w:val="en-US"/>
                          </w:rPr>
                        </w:pPr>
                        <w:proofErr w:type="spellStart"/>
                        <w:r w:rsidRPr="005F2F01">
                          <w:rPr>
                            <w:sz w:val="20"/>
                            <w:szCs w:val="20"/>
                            <w:lang w:val="en-US"/>
                          </w:rPr>
                          <w:t>Tronco</w:t>
                        </w:r>
                        <w:proofErr w:type="spellEnd"/>
                      </w:p>
                    </w:txbxContent>
                  </v:textbox>
                </v:shape>
                <v:shape id="Caixa de Texto 31" o:spid="_x0000_s1034" type="#_x0000_t202" style="position:absolute;left:1632457;top:835863;width:920115;height:226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61DAC067" w14:textId="430CD520" w:rsidR="005F2F01" w:rsidRPr="005F2F01" w:rsidRDefault="005F2F01" w:rsidP="005F2F01">
                        <w:pPr>
                          <w:rPr>
                            <w:sz w:val="20"/>
                            <w:szCs w:val="20"/>
                            <w:lang w:val="en-US"/>
                          </w:rPr>
                        </w:pPr>
                        <w:proofErr w:type="spellStart"/>
                        <w:r>
                          <w:rPr>
                            <w:sz w:val="20"/>
                            <w:szCs w:val="20"/>
                            <w:lang w:val="en-US"/>
                          </w:rPr>
                          <w:t>Hemisfé</w:t>
                        </w:r>
                        <w:r w:rsidR="00DF6BBD">
                          <w:rPr>
                            <w:sz w:val="20"/>
                            <w:szCs w:val="20"/>
                            <w:lang w:val="en-US"/>
                          </w:rPr>
                          <w:t>ri</w:t>
                        </w:r>
                        <w:r>
                          <w:rPr>
                            <w:sz w:val="20"/>
                            <w:szCs w:val="20"/>
                            <w:lang w:val="en-US"/>
                          </w:rPr>
                          <w:t>os</w:t>
                        </w:r>
                        <w:proofErr w:type="spellEnd"/>
                      </w:p>
                    </w:txbxContent>
                  </v:textbox>
                </v:shape>
                <v:shape id="Caixa de Texto 32" o:spid="_x0000_s1035" type="#_x0000_t202" style="position:absolute;left:1632457;top:336589;width:920115;height:226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7BABF8BB" w14:textId="59980AD0" w:rsidR="005F2F01" w:rsidRPr="005F2F01" w:rsidRDefault="005F2F01" w:rsidP="005F2F01">
                        <w:pPr>
                          <w:rPr>
                            <w:sz w:val="20"/>
                            <w:szCs w:val="20"/>
                            <w:lang w:val="en-US"/>
                          </w:rPr>
                        </w:pPr>
                        <w:proofErr w:type="spellStart"/>
                        <w:r>
                          <w:rPr>
                            <w:sz w:val="20"/>
                            <w:szCs w:val="20"/>
                            <w:lang w:val="en-US"/>
                          </w:rPr>
                          <w:t>Linha</w:t>
                        </w:r>
                        <w:proofErr w:type="spellEnd"/>
                        <w:r>
                          <w:rPr>
                            <w:sz w:val="20"/>
                            <w:szCs w:val="20"/>
                            <w:lang w:val="en-US"/>
                          </w:rPr>
                          <w:t xml:space="preserve"> </w:t>
                        </w:r>
                        <w:proofErr w:type="spellStart"/>
                        <w:r>
                          <w:rPr>
                            <w:sz w:val="20"/>
                            <w:szCs w:val="20"/>
                            <w:lang w:val="en-US"/>
                          </w:rPr>
                          <w:t>média</w:t>
                        </w:r>
                        <w:proofErr w:type="spellEnd"/>
                      </w:p>
                    </w:txbxContent>
                  </v:textbox>
                </v:shape>
                <v:shape id="Caixa de Texto 33" o:spid="_x0000_s1036" type="#_x0000_t202" style="position:absolute;left:1733433;top:78538;width:690245;height:209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14:paraId="38E3C479" w14:textId="69A083CF" w:rsidR="005F2F01" w:rsidRPr="006611CC" w:rsidRDefault="005F2F01" w:rsidP="005F2F01">
                        <w:pPr>
                          <w:rPr>
                            <w:sz w:val="16"/>
                            <w:szCs w:val="16"/>
                            <w:lang w:val="en-US"/>
                          </w:rPr>
                        </w:pPr>
                        <w:proofErr w:type="spellStart"/>
                        <w:r w:rsidRPr="006611CC">
                          <w:rPr>
                            <w:sz w:val="16"/>
                            <w:szCs w:val="16"/>
                            <w:lang w:val="en-US"/>
                          </w:rPr>
                          <w:t>Espinhais</w:t>
                        </w:r>
                        <w:proofErr w:type="spellEnd"/>
                      </w:p>
                    </w:txbxContent>
                  </v:textbox>
                </v:shape>
                <v:shape id="Caixa de Texto 36" o:spid="_x0000_s1037" type="#_x0000_t202" style="position:absolute;top:2316854;width:1033145;height:226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48B340CA" w14:textId="017A6F04" w:rsidR="00DF6BBD" w:rsidRPr="00DF6BBD" w:rsidRDefault="00DF6BBD" w:rsidP="00DF6BBD">
                        <w:pPr>
                          <w:rPr>
                            <w:sz w:val="16"/>
                            <w:szCs w:val="16"/>
                            <w:lang w:val="en-US"/>
                          </w:rPr>
                        </w:pPr>
                        <w:proofErr w:type="spellStart"/>
                        <w:r w:rsidRPr="00DF6BBD">
                          <w:rPr>
                            <w:sz w:val="16"/>
                            <w:szCs w:val="16"/>
                            <w:lang w:val="en-US"/>
                          </w:rPr>
                          <w:t>Meduloblastoma</w:t>
                        </w:r>
                        <w:proofErr w:type="spellEnd"/>
                      </w:p>
                    </w:txbxContent>
                  </v:textbox>
                </v:shape>
                <v:shape id="Caixa de Texto 37" o:spid="_x0000_s1038" type="#_x0000_t202" style="position:absolute;left:11220;top:1565139;width:103314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3D651900" w14:textId="2D0B51A1" w:rsidR="00DF6BBD" w:rsidRPr="00DF6BBD" w:rsidRDefault="00DF6BBD" w:rsidP="00DF6BBD">
                        <w:pPr>
                          <w:rPr>
                            <w:sz w:val="16"/>
                            <w:szCs w:val="16"/>
                            <w:lang w:val="en-US"/>
                          </w:rPr>
                        </w:pPr>
                        <w:proofErr w:type="spellStart"/>
                        <w:r>
                          <w:rPr>
                            <w:sz w:val="16"/>
                            <w:szCs w:val="16"/>
                            <w:lang w:val="en-US"/>
                          </w:rPr>
                          <w:t>Astrocitoma</w:t>
                        </w:r>
                        <w:proofErr w:type="spellEnd"/>
                        <w:r>
                          <w:rPr>
                            <w:sz w:val="16"/>
                            <w:szCs w:val="16"/>
                            <w:lang w:val="en-US"/>
                          </w:rPr>
                          <w:t xml:space="preserve"> de </w:t>
                        </w:r>
                        <w:proofErr w:type="spellStart"/>
                        <w:r>
                          <w:rPr>
                            <w:sz w:val="16"/>
                            <w:szCs w:val="16"/>
                            <w:lang w:val="en-US"/>
                          </w:rPr>
                          <w:t>baixo</w:t>
                        </w:r>
                        <w:proofErr w:type="spellEnd"/>
                        <w:r>
                          <w:rPr>
                            <w:sz w:val="16"/>
                            <w:szCs w:val="16"/>
                            <w:lang w:val="en-US"/>
                          </w:rPr>
                          <w:t xml:space="preserve"> </w:t>
                        </w:r>
                        <w:proofErr w:type="spellStart"/>
                        <w:r>
                          <w:rPr>
                            <w:sz w:val="16"/>
                            <w:szCs w:val="16"/>
                            <w:lang w:val="en-US"/>
                          </w:rPr>
                          <w:t>grau</w:t>
                        </w:r>
                        <w:proofErr w:type="spellEnd"/>
                      </w:p>
                    </w:txbxContent>
                  </v:textbox>
                </v:shape>
                <v:shape id="Caixa de Texto 38" o:spid="_x0000_s1039" type="#_x0000_t202" style="position:absolute;left:89757;top:1166842;width:853440;height:226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3795F236" w14:textId="348BCB3D" w:rsidR="00DF6BBD" w:rsidRPr="00DF6BBD" w:rsidRDefault="00DF6BBD" w:rsidP="00DF6BBD">
                        <w:pPr>
                          <w:rPr>
                            <w:sz w:val="16"/>
                            <w:szCs w:val="16"/>
                            <w:lang w:val="en-US"/>
                          </w:rPr>
                        </w:pPr>
                        <w:proofErr w:type="spellStart"/>
                        <w:r>
                          <w:rPr>
                            <w:sz w:val="16"/>
                            <w:szCs w:val="16"/>
                            <w:lang w:val="en-US"/>
                          </w:rPr>
                          <w:t>Ependimoma</w:t>
                        </w:r>
                        <w:proofErr w:type="spellEnd"/>
                      </w:p>
                    </w:txbxContent>
                  </v:textbox>
                </v:shape>
                <v:shape id="Caixa de Texto 39" o:spid="_x0000_s1040" type="#_x0000_t202" style="position:absolute;left:44879;top:830253;width:939165;height:226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yAEwgAA&#10;ANsAAAAPAAAAZHJzL2Rvd25yZXYueG1sRI9Pi8IwFMTvgt8hPMHbmqiraDWKKAt7WvEveHs0z7bY&#10;vJQma7vffrOw4HGYmd8wy3VrS/Gk2heONQwHCgRx6kzBmYbz6eNtBsIHZIOlY9LwQx7Wq25niYlx&#10;DR/oeQyZiBD2CWrIQ6gSKX2ak0U/cBVx9O6uthiirDNpamwi3JZypNRUWiw4LuRY0Tan9HH8thou&#10;X/fb9V3ts52dVI1rlWQ7l1r3e+1mASJQG17h//an0TCe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PIATCAAAA2wAAAA8AAAAAAAAAAAAAAAAAlwIAAGRycy9kb3du&#10;cmV2LnhtbFBLBQYAAAAABAAEAPUAAACGAwAAAAA=&#10;" filled="f" stroked="f">
                  <v:textbox>
                    <w:txbxContent>
                      <w:p w14:paraId="7D83924D" w14:textId="009A0264" w:rsidR="006611CC" w:rsidRPr="00DF6BBD" w:rsidRDefault="006611CC" w:rsidP="006611CC">
                        <w:pPr>
                          <w:rPr>
                            <w:sz w:val="16"/>
                            <w:szCs w:val="16"/>
                            <w:lang w:val="en-US"/>
                          </w:rPr>
                        </w:pPr>
                        <w:r>
                          <w:rPr>
                            <w:sz w:val="16"/>
                            <w:szCs w:val="16"/>
                            <w:lang w:val="en-US"/>
                          </w:rPr>
                          <w:t xml:space="preserve">Outros </w:t>
                        </w:r>
                        <w:proofErr w:type="spellStart"/>
                        <w:r>
                          <w:rPr>
                            <w:sz w:val="16"/>
                            <w:szCs w:val="16"/>
                            <w:lang w:val="en-US"/>
                          </w:rPr>
                          <w:t>benignos</w:t>
                        </w:r>
                        <w:proofErr w:type="spellEnd"/>
                      </w:p>
                    </w:txbxContent>
                  </v:textbox>
                </v:shape>
                <v:shape id="Caixa de Texto 40" o:spid="_x0000_s1041" type="#_x0000_t202" style="position:absolute;left:112197;top:577811;width:775970;height:1873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0D25F5FC" w14:textId="306F4E70" w:rsidR="006611CC" w:rsidRPr="006611CC" w:rsidRDefault="006611CC" w:rsidP="006611CC">
                        <w:pPr>
                          <w:rPr>
                            <w:sz w:val="13"/>
                            <w:szCs w:val="13"/>
                            <w:lang w:val="en-US"/>
                          </w:rPr>
                        </w:pPr>
                        <w:r>
                          <w:rPr>
                            <w:sz w:val="13"/>
                            <w:szCs w:val="13"/>
                            <w:lang w:val="en-US"/>
                          </w:rPr>
                          <w:t xml:space="preserve">Glioma </w:t>
                        </w:r>
                        <w:proofErr w:type="spellStart"/>
                        <w:r>
                          <w:rPr>
                            <w:sz w:val="13"/>
                            <w:szCs w:val="13"/>
                            <w:lang w:val="en-US"/>
                          </w:rPr>
                          <w:t>maligno</w:t>
                        </w:r>
                        <w:proofErr w:type="spellEnd"/>
                      </w:p>
                    </w:txbxContent>
                  </v:textbox>
                </v:shape>
                <v:shape id="Caixa de Texto 41" o:spid="_x0000_s1042" type="#_x0000_t202" style="position:absolute;left:117806;top:415127;width:775970;height:1873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394A9328" w14:textId="683CE44D" w:rsidR="006611CC" w:rsidRPr="006611CC" w:rsidRDefault="006611CC" w:rsidP="006611CC">
                        <w:pPr>
                          <w:rPr>
                            <w:sz w:val="13"/>
                            <w:szCs w:val="13"/>
                            <w:lang w:val="en-US"/>
                          </w:rPr>
                        </w:pPr>
                        <w:r>
                          <w:rPr>
                            <w:sz w:val="13"/>
                            <w:szCs w:val="13"/>
                            <w:lang w:val="en-US"/>
                          </w:rPr>
                          <w:t>Outros gliomas</w:t>
                        </w:r>
                      </w:p>
                    </w:txbxContent>
                  </v:textbox>
                </v:shape>
                <v:shape id="Caixa de Texto 42" o:spid="_x0000_s1043" type="#_x0000_t202" style="position:absolute;left:140246;top:269271;width:705485;height:1873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14:paraId="502F3EBE" w14:textId="20F1516C" w:rsidR="006611CC" w:rsidRPr="006611CC" w:rsidRDefault="006611CC" w:rsidP="006611CC">
                        <w:pPr>
                          <w:rPr>
                            <w:sz w:val="13"/>
                            <w:szCs w:val="13"/>
                            <w:lang w:val="en-US"/>
                          </w:rPr>
                        </w:pPr>
                        <w:proofErr w:type="spellStart"/>
                        <w:r>
                          <w:rPr>
                            <w:sz w:val="13"/>
                            <w:szCs w:val="13"/>
                            <w:lang w:val="en-US"/>
                          </w:rPr>
                          <w:t>Germinativas</w:t>
                        </w:r>
                        <w:proofErr w:type="spellEnd"/>
                      </w:p>
                    </w:txbxContent>
                  </v:textbox>
                </v:shape>
                <v:shape id="Caixa de Texto 43" o:spid="_x0000_s1044" type="#_x0000_t202" style="position:absolute;left:151465;top:134636;width:705485;height:170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STwwAA&#10;ANsAAAAPAAAAZHJzL2Rvd25yZXYueG1sRI9Pa8JAFMTvBb/D8oTe6q7/iqbZiCiFnhStCt4e2WcS&#10;mn0bsluTfvuuUOhxmJnfMOmqt7W4U+srxxrGIwWCOHem4kLD6fP9ZQHCB2SDtWPS8EMeVtngKcXE&#10;uI4PdD+GQkQI+wQ1lCE0iZQ+L8miH7mGOHo311oMUbaFNC12EW5rOVHqVVqsOC6U2NCmpPzr+G01&#10;nHe362Wm9sXWzpvO9UqyXUqtn4f9+g1EoD78h//aH0bDbAq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WSTwwAAANsAAAAPAAAAAAAAAAAAAAAAAJcCAABkcnMvZG93&#10;bnJldi54bWxQSwUGAAAAAAQABAD1AAAAhwMAAAAA&#10;" filled="f" stroked="f">
                  <v:textbox>
                    <w:txbxContent>
                      <w:p w14:paraId="58033852" w14:textId="6A05A0CC" w:rsidR="006611CC" w:rsidRPr="006611CC" w:rsidRDefault="006611CC" w:rsidP="006611CC">
                        <w:pPr>
                          <w:rPr>
                            <w:sz w:val="13"/>
                            <w:szCs w:val="13"/>
                            <w:lang w:val="en-US"/>
                          </w:rPr>
                        </w:pPr>
                        <w:proofErr w:type="spellStart"/>
                        <w:r>
                          <w:rPr>
                            <w:sz w:val="13"/>
                            <w:szCs w:val="13"/>
                            <w:lang w:val="en-US"/>
                          </w:rPr>
                          <w:t>Embrionários</w:t>
                        </w:r>
                        <w:proofErr w:type="spellEnd"/>
                      </w:p>
                    </w:txbxContent>
                  </v:textbox>
                </v:shape>
                <v:shape id="Caixa de Texto 44" o:spid="_x0000_s1045" type="#_x0000_t202" style="position:absolute;left:72928;width:853440;height:1873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PznwgAA&#10;ANsAAAAPAAAAZHJzL2Rvd25yZXYueG1sRI9Ba8JAFITvBf/D8gRvddeSFo2uIhXBU6VWBW+P7DMJ&#10;Zt+G7Griv3cFocdhZr5hZovOVuJGjS8daxgNFQjizJmScw37v/X7GIQPyAYrx6ThTh4W897bDFPj&#10;Wv6l2y7kIkLYp6ihCKFOpfRZQRb90NXE0Tu7xmKIssmlabCNcFvJD6W+pMWS40KBNX0XlF12V6vh&#10;8HM+HRO1zVf2s25dpyTbidR60O+WUxCBuvAffrU3RkOSwP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I/OfCAAAA2wAAAA8AAAAAAAAAAAAAAAAAlwIAAGRycy9kb3du&#10;cmV2LnhtbFBLBQYAAAAABAAEAPUAAACGAwAAAAA=&#10;" filled="f" stroked="f">
                  <v:textbox>
                    <w:txbxContent>
                      <w:p w14:paraId="1C3AC96B" w14:textId="01E20CF2" w:rsidR="006611CC" w:rsidRPr="006611CC" w:rsidRDefault="006611CC" w:rsidP="006611CC">
                        <w:pPr>
                          <w:rPr>
                            <w:sz w:val="13"/>
                            <w:szCs w:val="13"/>
                            <w:lang w:val="en-US"/>
                          </w:rPr>
                        </w:pPr>
                        <w:r>
                          <w:rPr>
                            <w:sz w:val="13"/>
                            <w:szCs w:val="13"/>
                            <w:lang w:val="en-US"/>
                          </w:rPr>
                          <w:t>Outros</w:t>
                        </w:r>
                        <w:r>
                          <w:rPr>
                            <w:sz w:val="13"/>
                            <w:szCs w:val="13"/>
                            <w:lang w:val="en-US"/>
                          </w:rPr>
                          <w:t xml:space="preserve"> </w:t>
                        </w:r>
                        <w:proofErr w:type="spellStart"/>
                        <w:r>
                          <w:rPr>
                            <w:sz w:val="13"/>
                            <w:szCs w:val="13"/>
                            <w:lang w:val="en-US"/>
                          </w:rPr>
                          <w:t>maligno</w:t>
                        </w:r>
                        <w:r>
                          <w:rPr>
                            <w:sz w:val="13"/>
                            <w:szCs w:val="13"/>
                            <w:lang w:val="en-US"/>
                          </w:rPr>
                          <w:t>s</w:t>
                        </w:r>
                        <w:proofErr w:type="spellEnd"/>
                      </w:p>
                    </w:txbxContent>
                  </v:textbox>
                </v:shape>
              </v:group>
            </w:pict>
          </mc:Fallback>
        </mc:AlternateContent>
      </w:r>
      <w:r w:rsidR="00A955AB">
        <w:rPr>
          <w:rFonts w:ascii="Times New Roman" w:hAnsi="Times New Roman"/>
        </w:rPr>
        <w:t>(figura 1)</w:t>
      </w:r>
      <w:r w:rsidR="00F84880">
        <w:rPr>
          <w:rFonts w:ascii="Times New Roman" w:hAnsi="Times New Roman"/>
        </w:rPr>
        <w:t>.</w:t>
      </w:r>
      <w:r w:rsidR="00064B15" w:rsidRPr="00064B15">
        <w:rPr>
          <w:rFonts w:ascii="Times New Roman" w:hAnsi="Times New Roman"/>
          <w:noProof/>
          <w:lang w:eastAsia="pt-BR"/>
        </w:rPr>
        <w:t xml:space="preserve"> </w:t>
      </w:r>
      <w:bookmarkStart w:id="47" w:name="_GoBack"/>
      <w:bookmarkEnd w:id="47"/>
    </w:p>
    <w:p w14:paraId="60C41CE6" w14:textId="112DD2F8" w:rsidR="0028220C" w:rsidRDefault="0028220C">
      <w:pPr>
        <w:ind w:firstLine="708"/>
        <w:jc w:val="left"/>
      </w:pPr>
      <w:r>
        <w:rPr>
          <w:rFonts w:ascii="Times New Roman" w:hAnsi="Times New Roman"/>
          <w:noProof/>
          <w:lang w:eastAsia="pt-BR"/>
        </w:rPr>
        <w:t>Ainda em relação à histologia das lesões, quanto à classificação da OMS, 62 pacientes (15,7%) tinham lesões grau I, 75 (19%) grau II, 29 (7,3%) grau III e 124 (31,4%) grau IV.</w:t>
      </w:r>
      <w:r w:rsidR="00FF4E70">
        <w:rPr>
          <w:rFonts w:ascii="Times New Roman" w:hAnsi="Times New Roman"/>
          <w:noProof/>
          <w:lang w:eastAsia="pt-BR"/>
        </w:rPr>
        <w:t xml:space="preserve"> Cento e cinco pacientes (26,6%), todavia, não foram biopsiados e, portanto, não tinham classificação histológica da OMS (figura 1).</w:t>
      </w:r>
      <w:r w:rsidR="00FF4E70" w:rsidRPr="00FF4E70">
        <w:rPr>
          <w:rFonts w:ascii="Times New Roman" w:hAnsi="Times New Roman"/>
          <w:noProof/>
          <w:lang w:eastAsia="pt-BR"/>
        </w:rPr>
        <w:t xml:space="preserve"> </w:t>
      </w:r>
      <w:r w:rsidR="00FF4E70">
        <w:rPr>
          <w:rFonts w:ascii="Times New Roman" w:hAnsi="Times New Roman"/>
          <w:noProof/>
          <w:lang w:eastAsia="pt-BR"/>
        </w:rPr>
        <w:drawing>
          <wp:anchor distT="0" distB="0" distL="114300" distR="114300" simplePos="0" relativeHeight="251714560" behindDoc="0" locked="0" layoutInCell="1" allowOverlap="1" wp14:anchorId="675BF66B" wp14:editId="41FE9641">
            <wp:simplePos x="0" y="0"/>
            <wp:positionH relativeFrom="column">
              <wp:posOffset>2540</wp:posOffset>
            </wp:positionH>
            <wp:positionV relativeFrom="paragraph">
              <wp:posOffset>2540</wp:posOffset>
            </wp:positionV>
            <wp:extent cx="5486400" cy="3200400"/>
            <wp:effectExtent l="0" t="0" r="0" b="0"/>
            <wp:wrapTopAndBottom/>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15DA1CD9" w14:textId="75784113" w:rsidR="00BC6104" w:rsidRDefault="00F84880">
      <w:pPr>
        <w:ind w:firstLine="708"/>
        <w:jc w:val="left"/>
        <w:rPr>
          <w:rFonts w:ascii="Times New Roman" w:hAnsi="Times New Roman"/>
        </w:rPr>
      </w:pPr>
      <w:r>
        <w:rPr>
          <w:rFonts w:ascii="Times New Roman" w:hAnsi="Times New Roman"/>
        </w:rPr>
        <w:t xml:space="preserve">Quanto </w:t>
      </w:r>
      <w:r w:rsidR="002E0CAD">
        <w:rPr>
          <w:rFonts w:ascii="Times New Roman" w:hAnsi="Times New Roman"/>
        </w:rPr>
        <w:t xml:space="preserve">à </w:t>
      </w:r>
      <w:r w:rsidR="005925D9">
        <w:rPr>
          <w:rFonts w:ascii="Times New Roman" w:hAnsi="Times New Roman"/>
        </w:rPr>
        <w:t>topografia das lesões, 145 (36,7</w:t>
      </w:r>
      <w:r>
        <w:rPr>
          <w:rFonts w:ascii="Times New Roman" w:hAnsi="Times New Roman"/>
        </w:rPr>
        <w:t>%) dos pacientes foram reportados</w:t>
      </w:r>
      <w:r w:rsidR="002E0CAD">
        <w:rPr>
          <w:rFonts w:ascii="Times New Roman" w:hAnsi="Times New Roman"/>
        </w:rPr>
        <w:t xml:space="preserve"> c</w:t>
      </w:r>
      <w:r w:rsidR="005925D9">
        <w:rPr>
          <w:rFonts w:ascii="Times New Roman" w:hAnsi="Times New Roman"/>
        </w:rPr>
        <w:t xml:space="preserve">om </w:t>
      </w:r>
      <w:proofErr w:type="gramStart"/>
      <w:r w:rsidR="005925D9">
        <w:rPr>
          <w:rFonts w:ascii="Times New Roman" w:hAnsi="Times New Roman"/>
        </w:rPr>
        <w:t>tumores</w:t>
      </w:r>
      <w:proofErr w:type="gramEnd"/>
      <w:r w:rsidR="005925D9">
        <w:rPr>
          <w:rFonts w:ascii="Times New Roman" w:hAnsi="Times New Roman"/>
        </w:rPr>
        <w:t xml:space="preserve"> no cerebelo, 92 (23,3</w:t>
      </w:r>
      <w:r>
        <w:rPr>
          <w:rFonts w:ascii="Times New Roman" w:hAnsi="Times New Roman"/>
        </w:rPr>
        <w:t>%) co</w:t>
      </w:r>
      <w:r w:rsidR="00C83575">
        <w:rPr>
          <w:rFonts w:ascii="Times New Roman" w:hAnsi="Times New Roman"/>
        </w:rPr>
        <w:t>m tumores do tronco</w:t>
      </w:r>
      <w:r w:rsidR="0014224D">
        <w:rPr>
          <w:rFonts w:ascii="Times New Roman" w:hAnsi="Times New Roman"/>
        </w:rPr>
        <w:t xml:space="preserve"> cerebral, 77</w:t>
      </w:r>
      <w:r>
        <w:rPr>
          <w:rFonts w:ascii="Times New Roman" w:hAnsi="Times New Roman"/>
        </w:rPr>
        <w:t xml:space="preserve"> (19</w:t>
      </w:r>
      <w:r w:rsidR="005925D9">
        <w:rPr>
          <w:rFonts w:ascii="Times New Roman" w:hAnsi="Times New Roman"/>
        </w:rPr>
        <w:t>,5</w:t>
      </w:r>
      <w:r>
        <w:rPr>
          <w:rFonts w:ascii="Times New Roman" w:hAnsi="Times New Roman"/>
        </w:rPr>
        <w:t xml:space="preserve">%) com tumores </w:t>
      </w:r>
      <w:proofErr w:type="spellStart"/>
      <w:r w:rsidR="00FE57CF">
        <w:rPr>
          <w:rFonts w:ascii="Times New Roman" w:hAnsi="Times New Roman"/>
        </w:rPr>
        <w:t>supratentoriais</w:t>
      </w:r>
      <w:proofErr w:type="spellEnd"/>
      <w:r w:rsidR="00FE57CF">
        <w:rPr>
          <w:rFonts w:ascii="Times New Roman" w:hAnsi="Times New Roman"/>
        </w:rPr>
        <w:t xml:space="preserve"> hemisféricos, 66</w:t>
      </w:r>
      <w:r>
        <w:rPr>
          <w:rFonts w:ascii="Times New Roman" w:hAnsi="Times New Roman"/>
        </w:rPr>
        <w:t xml:space="preserve"> (16</w:t>
      </w:r>
      <w:r w:rsidR="005925D9">
        <w:rPr>
          <w:rFonts w:ascii="Times New Roman" w:hAnsi="Times New Roman"/>
        </w:rPr>
        <w:t>,7</w:t>
      </w:r>
      <w:r>
        <w:rPr>
          <w:rFonts w:ascii="Times New Roman" w:hAnsi="Times New Roman"/>
        </w:rPr>
        <w:t xml:space="preserve">%) com tumores </w:t>
      </w:r>
      <w:proofErr w:type="spellStart"/>
      <w:r>
        <w:rPr>
          <w:rFonts w:ascii="Times New Roman" w:hAnsi="Times New Roman"/>
        </w:rPr>
        <w:t>su</w:t>
      </w:r>
      <w:r w:rsidR="0014224D">
        <w:rPr>
          <w:rFonts w:ascii="Times New Roman" w:hAnsi="Times New Roman"/>
        </w:rPr>
        <w:t>pratentoriais</w:t>
      </w:r>
      <w:proofErr w:type="spellEnd"/>
      <w:r w:rsidR="0014224D">
        <w:rPr>
          <w:rFonts w:ascii="Times New Roman" w:hAnsi="Times New Roman"/>
        </w:rPr>
        <w:t xml:space="preserve"> de linha média, 11</w:t>
      </w:r>
      <w:r>
        <w:rPr>
          <w:rFonts w:ascii="Times New Roman" w:hAnsi="Times New Roman"/>
        </w:rPr>
        <w:t xml:space="preserve"> </w:t>
      </w:r>
      <w:r w:rsidR="005925D9">
        <w:rPr>
          <w:rFonts w:ascii="Times New Roman" w:hAnsi="Times New Roman"/>
        </w:rPr>
        <w:t>(2,8</w:t>
      </w:r>
      <w:r w:rsidR="00C634EA">
        <w:rPr>
          <w:rFonts w:ascii="Times New Roman" w:hAnsi="Times New Roman"/>
        </w:rPr>
        <w:t xml:space="preserve">%) </w:t>
      </w:r>
      <w:r>
        <w:rPr>
          <w:rFonts w:ascii="Times New Roman" w:hAnsi="Times New Roman"/>
        </w:rPr>
        <w:t xml:space="preserve">com tumores espinhais e </w:t>
      </w:r>
      <w:r w:rsidR="0014224D">
        <w:rPr>
          <w:rFonts w:ascii="Times New Roman" w:hAnsi="Times New Roman"/>
        </w:rPr>
        <w:t>4</w:t>
      </w:r>
      <w:r>
        <w:rPr>
          <w:rFonts w:ascii="Times New Roman" w:hAnsi="Times New Roman"/>
        </w:rPr>
        <w:t xml:space="preserve"> </w:t>
      </w:r>
      <w:r w:rsidR="007C63B2">
        <w:rPr>
          <w:rFonts w:ascii="Times New Roman" w:hAnsi="Times New Roman"/>
        </w:rPr>
        <w:t>(1</w:t>
      </w:r>
      <w:r w:rsidR="00C634EA">
        <w:rPr>
          <w:rFonts w:ascii="Times New Roman" w:hAnsi="Times New Roman"/>
        </w:rPr>
        <w:t xml:space="preserve">%) </w:t>
      </w:r>
      <w:r>
        <w:rPr>
          <w:rFonts w:ascii="Times New Roman" w:hAnsi="Times New Roman"/>
        </w:rPr>
        <w:t>em outras lo</w:t>
      </w:r>
      <w:r w:rsidR="009006ED">
        <w:rPr>
          <w:rFonts w:ascii="Times New Roman" w:hAnsi="Times New Roman"/>
        </w:rPr>
        <w:t>calizações (nervo óptico</w:t>
      </w:r>
      <w:r w:rsidR="00C83575">
        <w:rPr>
          <w:rFonts w:ascii="Times New Roman" w:hAnsi="Times New Roman"/>
        </w:rPr>
        <w:t xml:space="preserve">, </w:t>
      </w:r>
      <w:r>
        <w:rPr>
          <w:rFonts w:ascii="Times New Roman" w:hAnsi="Times New Roman"/>
        </w:rPr>
        <w:t>ângulo ponto-cerebelar)</w:t>
      </w:r>
      <w:r w:rsidR="009006ED">
        <w:rPr>
          <w:rFonts w:ascii="Times New Roman" w:hAnsi="Times New Roman"/>
        </w:rPr>
        <w:t xml:space="preserve">. </w:t>
      </w:r>
    </w:p>
    <w:p w14:paraId="5705A9AD" w14:textId="60E3A6F0" w:rsidR="003A6820" w:rsidRDefault="00B9579C" w:rsidP="00FF4E70">
      <w:pPr>
        <w:ind w:firstLine="708"/>
        <w:jc w:val="left"/>
        <w:rPr>
          <w:rFonts w:ascii="Times New Roman" w:hAnsi="Times New Roman"/>
        </w:rPr>
      </w:pPr>
      <w:r>
        <w:rPr>
          <w:rFonts w:ascii="Times New Roman" w:hAnsi="Times New Roman"/>
        </w:rPr>
        <w:t xml:space="preserve">Quanto à capacidade de </w:t>
      </w:r>
      <w:r w:rsidR="00CC33E3">
        <w:rPr>
          <w:rFonts w:ascii="Times New Roman" w:hAnsi="Times New Roman"/>
        </w:rPr>
        <w:t>desempenho na primeira consulta oncológica</w:t>
      </w:r>
      <w:r>
        <w:rPr>
          <w:rFonts w:ascii="Times New Roman" w:hAnsi="Times New Roman"/>
        </w:rPr>
        <w:t xml:space="preserve">, </w:t>
      </w:r>
      <w:r w:rsidR="00D53A99">
        <w:rPr>
          <w:rFonts w:ascii="Times New Roman" w:hAnsi="Times New Roman"/>
        </w:rPr>
        <w:t xml:space="preserve">191 (47,2%) </w:t>
      </w:r>
      <w:proofErr w:type="gramStart"/>
      <w:r w:rsidR="00D53A99">
        <w:rPr>
          <w:rFonts w:ascii="Times New Roman" w:hAnsi="Times New Roman"/>
        </w:rPr>
        <w:t>pacientes</w:t>
      </w:r>
      <w:proofErr w:type="gramEnd"/>
      <w:r w:rsidR="00D53A99">
        <w:rPr>
          <w:rFonts w:ascii="Times New Roman" w:hAnsi="Times New Roman"/>
        </w:rPr>
        <w:t xml:space="preserve"> foram descritos com nota 0 na escala de ECOG/OMS/</w:t>
      </w:r>
      <w:proofErr w:type="spellStart"/>
      <w:r w:rsidR="00D53A99">
        <w:rPr>
          <w:rFonts w:ascii="Times New Roman" w:hAnsi="Times New Roman"/>
        </w:rPr>
        <w:t>Zubrod</w:t>
      </w:r>
      <w:proofErr w:type="spellEnd"/>
      <w:r w:rsidR="00D53A99">
        <w:rPr>
          <w:rFonts w:ascii="Times New Roman" w:hAnsi="Times New Roman"/>
        </w:rPr>
        <w:t xml:space="preserve">, enquanto 68 (16,8%) tiveram nota 1, 35 (8,6%) tiveram nota 2, 46 (11,4%) tiveram nota 3 e 40 (9,9%) tiveram nota 4. Vinte e cinco pacientes (6,2%) não tiveram nota da escala ECOG atribuída. </w:t>
      </w:r>
      <w:r w:rsidR="00CC33E3">
        <w:rPr>
          <w:rFonts w:ascii="Times New Roman" w:hAnsi="Times New Roman"/>
        </w:rPr>
        <w:t xml:space="preserve">Ainda em relação à capacidade de desempenho na primeira consulta oncológica, </w:t>
      </w:r>
      <w:r w:rsidR="002D6546">
        <w:rPr>
          <w:rFonts w:ascii="Times New Roman" w:hAnsi="Times New Roman"/>
        </w:rPr>
        <w:t xml:space="preserve">150 (37%) pacientes foram avaliados com uma nota entre 80 e 100 na escala de </w:t>
      </w:r>
      <w:proofErr w:type="spellStart"/>
      <w:r w:rsidR="002D6546">
        <w:rPr>
          <w:rFonts w:ascii="Times New Roman" w:hAnsi="Times New Roman"/>
        </w:rPr>
        <w:t>Lansky</w:t>
      </w:r>
      <w:proofErr w:type="spellEnd"/>
      <w:r w:rsidR="002D6546">
        <w:rPr>
          <w:rFonts w:ascii="Times New Roman" w:hAnsi="Times New Roman"/>
        </w:rPr>
        <w:t xml:space="preserve">, 40 (9,9%) com nota entre 60 e 79, 47 (11,6%) com nota entre 40 e 59, 22 (5,4%) com nota entre 20 e 39 e 120 pacientes </w:t>
      </w:r>
      <w:r w:rsidR="002D6546">
        <w:rPr>
          <w:rFonts w:ascii="Times New Roman" w:hAnsi="Times New Roman"/>
        </w:rPr>
        <w:lastRenderedPageBreak/>
        <w:t xml:space="preserve">(29,6%) foram avaliados com nota abaixo de 20. Vinte e seis pacientes (6,4%) não foram avaliados segundo a escala de </w:t>
      </w:r>
      <w:proofErr w:type="spellStart"/>
      <w:r w:rsidR="002D6546">
        <w:rPr>
          <w:rFonts w:ascii="Times New Roman" w:hAnsi="Times New Roman"/>
        </w:rPr>
        <w:t>Lansky</w:t>
      </w:r>
      <w:proofErr w:type="spellEnd"/>
      <w:r w:rsidR="002D6546">
        <w:rPr>
          <w:rFonts w:ascii="Times New Roman" w:hAnsi="Times New Roman"/>
        </w:rPr>
        <w:t>.</w:t>
      </w:r>
    </w:p>
    <w:p w14:paraId="76943C9B" w14:textId="3A7851E5" w:rsidR="000451DD" w:rsidRPr="000451DD" w:rsidRDefault="00064B15" w:rsidP="00E040F5">
      <w:pPr>
        <w:ind w:firstLine="708"/>
        <w:jc w:val="left"/>
        <w:rPr>
          <w:rFonts w:ascii="Times New Roman" w:hAnsi="Times New Roman"/>
        </w:rPr>
      </w:pPr>
      <w:r>
        <w:rPr>
          <w:rFonts w:ascii="Times New Roman" w:hAnsi="Times New Roman"/>
          <w:noProof/>
          <w:lang w:eastAsia="pt-BR"/>
        </w:rPr>
        <mc:AlternateContent>
          <mc:Choice Requires="wpg">
            <w:drawing>
              <wp:anchor distT="0" distB="0" distL="114300" distR="114300" simplePos="0" relativeHeight="251669504" behindDoc="0" locked="0" layoutInCell="1" allowOverlap="1" wp14:anchorId="5FCB6EC2" wp14:editId="3C067F16">
                <wp:simplePos x="0" y="0"/>
                <wp:positionH relativeFrom="column">
                  <wp:posOffset>-2115</wp:posOffset>
                </wp:positionH>
                <wp:positionV relativeFrom="paragraph">
                  <wp:posOffset>2692400</wp:posOffset>
                </wp:positionV>
                <wp:extent cx="5675630" cy="3007360"/>
                <wp:effectExtent l="50800" t="0" r="0" b="66040"/>
                <wp:wrapSquare wrapText="bothSides"/>
                <wp:docPr id="22" name="Grupo 22"/>
                <wp:cNvGraphicFramePr/>
                <a:graphic xmlns:a="http://schemas.openxmlformats.org/drawingml/2006/main">
                  <a:graphicData uri="http://schemas.microsoft.com/office/word/2010/wordprocessingGroup">
                    <wpg:wgp>
                      <wpg:cNvGrpSpPr/>
                      <wpg:grpSpPr>
                        <a:xfrm>
                          <a:off x="0" y="0"/>
                          <a:ext cx="5675630" cy="3007360"/>
                          <a:chOff x="0" y="0"/>
                          <a:chExt cx="5675666" cy="3007360"/>
                        </a:xfrm>
                      </wpg:grpSpPr>
                      <wpg:grpSp>
                        <wpg:cNvPr id="20" name="Grupo 20"/>
                        <wpg:cNvGrpSpPr/>
                        <wpg:grpSpPr>
                          <a:xfrm>
                            <a:off x="0" y="60457"/>
                            <a:ext cx="2983230" cy="2882265"/>
                            <a:chOff x="0" y="0"/>
                            <a:chExt cx="2983314" cy="2882591"/>
                          </a:xfrm>
                          <a:effectLst>
                            <a:outerShdw blurRad="50800" dist="38100" dir="2700000" algn="tl" rotWithShape="0">
                              <a:prstClr val="black">
                                <a:alpha val="40000"/>
                              </a:prstClr>
                            </a:outerShdw>
                          </a:effectLst>
                        </wpg:grpSpPr>
                        <wps:wsp>
                          <wps:cNvPr id="7" name="Oval 7"/>
                          <wps:cNvSpPr/>
                          <wps:spPr>
                            <a:xfrm>
                              <a:off x="612119" y="0"/>
                              <a:ext cx="1774515" cy="1854957"/>
                            </a:xfrm>
                            <a:prstGeom prst="ellipse">
                              <a:avLst/>
                            </a:prstGeom>
                            <a:solidFill>
                              <a:schemeClr val="bg1">
                                <a:lumMod val="85000"/>
                              </a:schemeClr>
                            </a:solidFill>
                            <a:ln w="1270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7557" y="1027756"/>
                              <a:ext cx="1774190" cy="1854835"/>
                            </a:xfrm>
                            <a:prstGeom prst="ellipse">
                              <a:avLst/>
                            </a:prstGeom>
                            <a:solidFill>
                              <a:schemeClr val="bg1">
                                <a:lumMod val="65000"/>
                                <a:alpha val="50000"/>
                              </a:schemeClr>
                            </a:solidFill>
                            <a:ln w="1270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aixa de Texto 10"/>
                          <wps:cNvSpPr txBox="1"/>
                          <wps:spPr>
                            <a:xfrm>
                              <a:off x="1269580" y="566777"/>
                              <a:ext cx="44704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BE427C" w14:textId="6392816B" w:rsidR="00040A86" w:rsidRPr="00040A86" w:rsidRDefault="00040A86">
                                <w:pPr>
                                  <w:rPr>
                                    <w:lang w:val="en-US"/>
                                  </w:rPr>
                                </w:pPr>
                                <w:r>
                                  <w:rPr>
                                    <w:lang w:val="en-US"/>
                                  </w:rPr>
                                  <w:t>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Oval 9"/>
                          <wps:cNvSpPr/>
                          <wps:spPr>
                            <a:xfrm>
                              <a:off x="1209124" y="1027756"/>
                              <a:ext cx="1774190" cy="1854835"/>
                            </a:xfrm>
                            <a:prstGeom prst="ellipse">
                              <a:avLst/>
                            </a:prstGeom>
                            <a:solidFill>
                              <a:schemeClr val="bg1">
                                <a:lumMod val="75000"/>
                                <a:alpha val="50000"/>
                              </a:schemeClr>
                            </a:solidFill>
                            <a:ln w="1270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aixa de Texto 11"/>
                          <wps:cNvSpPr txBox="1"/>
                          <wps:spPr>
                            <a:xfrm>
                              <a:off x="657461" y="2168867"/>
                              <a:ext cx="36957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222F98" w14:textId="6E77C7F6" w:rsidR="00040A86" w:rsidRPr="00040A86" w:rsidRDefault="000D76AE" w:rsidP="00040A86">
                                <w:pPr>
                                  <w:rPr>
                                    <w:lang w:val="en-US"/>
                                  </w:rPr>
                                </w:pPr>
                                <w:r>
                                  <w:rPr>
                                    <w:lang w:val="en-US"/>
                                  </w:rPr>
                                  <w:t>2</w:t>
                                </w:r>
                                <w:r w:rsidR="00910A09">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aixa de Texto 12"/>
                          <wps:cNvSpPr txBox="1"/>
                          <wps:spPr>
                            <a:xfrm>
                              <a:off x="2078182" y="2161309"/>
                              <a:ext cx="335915"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DE4F91" w14:textId="67FCD656" w:rsidR="00040A86" w:rsidRPr="00040A86" w:rsidRDefault="00040A86" w:rsidP="00040A86">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aixa de Texto 13"/>
                          <wps:cNvSpPr txBox="1"/>
                          <wps:spPr>
                            <a:xfrm>
                              <a:off x="869058" y="1254467"/>
                              <a:ext cx="40640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042D66" w14:textId="4D38C64E" w:rsidR="00EB1752" w:rsidRPr="00040A86" w:rsidRDefault="000D76AE" w:rsidP="00EB1752">
                                <w:pPr>
                                  <w:rPr>
                                    <w:lang w:val="en-US"/>
                                  </w:rPr>
                                </w:pPr>
                                <w:r>
                                  <w:rPr>
                                    <w:lang w:val="en-US"/>
                                  </w:rPr>
                                  <w:t>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aixa de Texto 14"/>
                          <wps:cNvSpPr txBox="1"/>
                          <wps:spPr>
                            <a:xfrm>
                              <a:off x="1670102" y="1254467"/>
                              <a:ext cx="54102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358D57" w14:textId="2F238F21" w:rsidR="00EB1752" w:rsidRPr="00040A86" w:rsidRDefault="00EB1752" w:rsidP="00EB1752">
                                <w:pPr>
                                  <w:rPr>
                                    <w:lang w:val="en-US"/>
                                  </w:rPr>
                                </w:pPr>
                                <w:r>
                                  <w:rPr>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aixa de Texto 16"/>
                          <wps:cNvSpPr txBox="1"/>
                          <wps:spPr>
                            <a:xfrm>
                              <a:off x="1216681" y="1496291"/>
                              <a:ext cx="54102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02B98C" w14:textId="2CDB6761" w:rsidR="00986A8D" w:rsidRPr="00040A86" w:rsidRDefault="00986A8D" w:rsidP="00986A8D">
                                <w:pPr>
                                  <w:rPr>
                                    <w:lang w:val="en-US"/>
                                  </w:rPr>
                                </w:pPr>
                                <w:r>
                                  <w:rPr>
                                    <w:lang w:val="en-US"/>
                                  </w:rPr>
                                  <w:t>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Caixa de Texto 15"/>
                          <wps:cNvSpPr txBox="1"/>
                          <wps:spPr>
                            <a:xfrm>
                              <a:off x="1292251" y="2010169"/>
                              <a:ext cx="40640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1B386D" w14:textId="1926DC6B" w:rsidR="00EB1752" w:rsidRPr="00040A86" w:rsidRDefault="000D76AE" w:rsidP="00EB1752">
                                <w:pPr>
                                  <w:rPr>
                                    <w:lang w:val="en-US"/>
                                  </w:rPr>
                                </w:pPr>
                                <w:r>
                                  <w:rPr>
                                    <w:lang w:val="en-US"/>
                                  </w:rP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aixa de Texto 3"/>
                          <wps:cNvSpPr txBox="1"/>
                          <wps:spPr>
                            <a:xfrm>
                              <a:off x="1262023" y="340067"/>
                              <a:ext cx="44704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F5B70F" w14:textId="648E87D4" w:rsidR="003A6820" w:rsidRPr="00040A86" w:rsidRDefault="003A6820" w:rsidP="003A6820">
                                <w:pPr>
                                  <w:rPr>
                                    <w:lang w:val="en-US"/>
                                  </w:rPr>
                                </w:pPr>
                                <w:r>
                                  <w:rPr>
                                    <w:lang w:val="en-US"/>
                                  </w:rP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aixa de Texto 4"/>
                          <wps:cNvSpPr txBox="1"/>
                          <wps:spPr>
                            <a:xfrm>
                              <a:off x="634790" y="1934599"/>
                              <a:ext cx="40640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6E3B46" w14:textId="5B201856" w:rsidR="003A6820" w:rsidRPr="00040A86" w:rsidRDefault="003A6820" w:rsidP="003A6820">
                                <w:pPr>
                                  <w:rPr>
                                    <w:lang w:val="en-US"/>
                                  </w:rPr>
                                </w:pPr>
                                <w:r>
                                  <w:rPr>
                                    <w:lang w:val="en-US"/>
                                  </w:rPr>
                                  <w:t>QT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ixa de Texto 5"/>
                          <wps:cNvSpPr txBox="1"/>
                          <wps:spPr>
                            <a:xfrm>
                              <a:off x="2017725" y="1942156"/>
                              <a:ext cx="447040" cy="285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8038F5" w14:textId="03CCE77F" w:rsidR="003A6820" w:rsidRPr="00040A86" w:rsidRDefault="003A6820" w:rsidP="003A6820">
                                <w:pPr>
                                  <w:rPr>
                                    <w:lang w:val="en-US"/>
                                  </w:rPr>
                                </w:pPr>
                                <w:r>
                                  <w:rPr>
                                    <w:lang w:val="en-US"/>
                                  </w:rPr>
                                  <w:t>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Oval 6"/>
                          <wps:cNvSpPr/>
                          <wps:spPr>
                            <a:xfrm>
                              <a:off x="0" y="3888"/>
                              <a:ext cx="685800" cy="687070"/>
                            </a:xfrm>
                            <a:prstGeom prst="ellipse">
                              <a:avLst/>
                            </a:prstGeom>
                            <a:solidFill>
                              <a:schemeClr val="bg1">
                                <a:lumMod val="9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aixa de Texto 17"/>
                          <wps:cNvSpPr txBox="1"/>
                          <wps:spPr>
                            <a:xfrm>
                              <a:off x="211596" y="345479"/>
                              <a:ext cx="252422" cy="21421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776656" w14:textId="74C6CDCC" w:rsidR="00725426" w:rsidRPr="00725426" w:rsidRDefault="00725426" w:rsidP="00725426">
                                <w:pPr>
                                  <w:rPr>
                                    <w:sz w:val="20"/>
                                    <w:szCs w:val="20"/>
                                    <w:lang w:val="en-US"/>
                                  </w:rPr>
                                </w:pPr>
                                <w:r w:rsidRPr="00725426">
                                  <w:rPr>
                                    <w:sz w:val="20"/>
                                    <w:szCs w:val="20"/>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aixa de Texto 19"/>
                          <wps:cNvSpPr txBox="1"/>
                          <wps:spPr>
                            <a:xfrm>
                              <a:off x="158697" y="131484"/>
                              <a:ext cx="369094" cy="213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ACE4A0" w14:textId="2F48662E" w:rsidR="00725426" w:rsidRPr="00725426" w:rsidRDefault="00725426" w:rsidP="00725426">
                                <w:pPr>
                                  <w:rPr>
                                    <w:sz w:val="20"/>
                                    <w:szCs w:val="20"/>
                                    <w:lang w:val="en-US"/>
                                  </w:rPr>
                                </w:pPr>
                                <w:r>
                                  <w:rPr>
                                    <w:sz w:val="20"/>
                                    <w:szCs w:val="20"/>
                                    <w:lang w:val="en-US"/>
                                  </w:rP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 name="Caixa de Texto 21"/>
                        <wps:cNvSpPr txBox="1"/>
                        <wps:spPr>
                          <a:xfrm>
                            <a:off x="3272191" y="0"/>
                            <a:ext cx="2403475" cy="3007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48B80C" w14:textId="75C3F28E" w:rsidR="00910A09" w:rsidRDefault="00910A09" w:rsidP="00E040F5">
                              <w:pPr>
                                <w:spacing w:line="276" w:lineRule="auto"/>
                                <w:jc w:val="left"/>
                              </w:pPr>
                              <w:r w:rsidRPr="00910A09">
                                <w:rPr>
                                  <w:rFonts w:ascii="Times New Roman" w:hAnsi="Times New Roman"/>
                                  <w:sz w:val="22"/>
                                </w:rPr>
                                <w:t xml:space="preserve">Figura </w:t>
                              </w:r>
                              <w:r w:rsidR="00064B15">
                                <w:rPr>
                                  <w:rFonts w:ascii="Times New Roman" w:hAnsi="Times New Roman"/>
                                  <w:sz w:val="22"/>
                                </w:rPr>
                                <w:t>2</w:t>
                              </w:r>
                              <w:r w:rsidRPr="00910A09">
                                <w:rPr>
                                  <w:rFonts w:ascii="Times New Roman" w:hAnsi="Times New Roman"/>
                                  <w:sz w:val="22"/>
                                </w:rPr>
                                <w:t>: diagrama do número de pacientes que recebeu cada tipo de intervenção terapêutica. CIR = cirurgia; QT = quimioterapia; RT = radioterapia; TT = terapia-alvo. Um total de 118 pacientes foram tratados com as 3 modalidades principais de terapia, 77 com cirurgia e QT, 30 com cirurgia e RT e 58 com QT e RT (sem cirurgia). Vinte e oito pacientes receberam apenas QT, 4 apenas RT e 74 sofreram apenas cirurgia, sem terapia adjuvante</w:t>
                              </w:r>
                              <w:r>
                                <w:rPr>
                                  <w:rFonts w:ascii="Times New Roman" w:hAnsi="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CB6EC2" id="Grupo 22" o:spid="_x0000_s1046" style="position:absolute;left:0;text-align:left;margin-left:-.15pt;margin-top:212pt;width:446.9pt;height:236.8pt;z-index:251669504" coordsize="5675666,3007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">
                <v:group id="Grupo 20" o:spid="_x0000_s1047" style="position:absolute;top:60457;width:2983230;height:2882265" coordsize="2983314,28825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oval id="Oval 7" o:spid="_x0000_s1048" style="position:absolute;left:612119;width:1774515;height:1854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pJ0BxgAA&#10;ANoAAAAPAAAAZHJzL2Rvd25yZXYueG1sRI9PawIxFMTvBb9DeEJvmrWUqqtRtNBatB78c9DbY/Pc&#10;LG5etpt03X57Uyj0OMzMb5jpvLWlaKj2hWMFg34CgjhzuuBcwfHw1huB8AFZY+mYFPyQh/ms8zDF&#10;VLsb76jZh1xECPsUFZgQqlRKnxmy6PuuIo7exdUWQ5R1LnWNtwi3pXxKkhdpseC4YLCiV0PZdf9t&#10;FSzPazNqVs/bd96ch9ev8UnnnyelHrvtYgIiUBv+w3/tD61gCL9X4g2Qs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pJ0BxgAAANoAAAAPAAAAAAAAAAAAAAAAAJcCAABkcnMv&#10;ZG93bnJldi54bWxQSwUGAAAAAAQABAD1AAAAigMAAAAA&#10;" fillcolor="#d8d8d8 [2732]" strokecolor="black [3213]" strokeweight="1pt">
                    <v:shadow on="t" opacity="22937f" mv:blur="40000f" origin=",.5" offset="0,23000emu"/>
                  </v:oval>
                  <v:oval id="Oval 8" o:spid="_x0000_s1049" style="position:absolute;left:7557;top:1027756;width:1774190;height:18548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2APEwAAA&#10;ANoAAAAPAAAAZHJzL2Rvd25yZXYueG1sRE9NawIxEL0X+h/CFHqr2XoosjWKCGJLhaItLL0Nybi7&#10;7GayJKOu/745CB4f73u+HH2vzhRTG9jA66QARWyDa7k28PuzeZmBSoLssA9MBq6UYLl4fJhj6cKF&#10;93Q+SK1yCKcSDTQiQ6l1sg15TJMwEGfuGKJHyTDW2kW85HDf62lRvGmPLeeGBgdaN2S7w8kbiN1u&#10;8zlavb5+ya7qqr+t2O+tMc9P4+odlNAod/HN/eEM5K35Sr4BevE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s2APEwAAAANoAAAAPAAAAAAAAAAAAAAAAAJcCAABkcnMvZG93bnJl&#10;di54bWxQSwUGAAAAAAQABAD1AAAAhAMAAAAA&#10;" fillcolor="#a5a5a5 [2092]" strokecolor="black [3213]" strokeweight="1pt">
                    <v:fill opacity="32896f"/>
                    <v:shadow on="t" opacity="22937f" mv:blur="40000f" origin=",.5" offset="0,23000emu"/>
                  </v:oval>
                  <v:shape id="Caixa de Texto 10" o:spid="_x0000_s1050" type="#_x0000_t202" style="position:absolute;left:1269580;top:566777;width:44704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02BE427C" w14:textId="6392816B" w:rsidR="00040A86" w:rsidRPr="00040A86" w:rsidRDefault="00040A86">
                          <w:pPr>
                            <w:rPr>
                              <w:lang w:val="en-US"/>
                            </w:rPr>
                          </w:pPr>
                          <w:r>
                            <w:rPr>
                              <w:lang w:val="en-US"/>
                            </w:rPr>
                            <w:t>74</w:t>
                          </w:r>
                        </w:p>
                      </w:txbxContent>
                    </v:textbox>
                  </v:shape>
                  <v:oval id="Oval 9" o:spid="_x0000_s1051" style="position:absolute;left:1209124;top:1027756;width:1774190;height:18548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S4jrxAAA&#10;ANoAAAAPAAAAZHJzL2Rvd25yZXYueG1sRI9Ba8JAFITvQv/D8gre6qaCmqSuUkRFxB6atuDxkX3N&#10;hmbfhuwa03/fFQoeh5n5hlmuB9uInjpfO1bwPElAEJdO11wp+PzYPaUgfEDW2DgmBb/kYb16GC0x&#10;1+7K79QXoRIRwj5HBSaENpfSl4Ys+olriaP37TqLIcqukrrDa4TbRk6TZC4t1hwXDLa0MVT+FBer&#10;4LTPzsnMLN7Oabo9zrZ98SVDrdT4cXh9ARFoCPfwf/ugFWRwuxJvgF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kuI68QAAADaAAAADwAAAAAAAAAAAAAAAACXAgAAZHJzL2Rv&#10;d25yZXYueG1sUEsFBgAAAAAEAAQA9QAAAIgDAAAAAA==&#10;" fillcolor="#bfbfbf [2412]" strokecolor="black [3213]" strokeweight="1pt">
                    <v:fill opacity="32896f"/>
                    <v:shadow on="t" opacity="22937f" mv:blur="40000f" origin=",.5" offset="0,23000emu"/>
                  </v:oval>
                  <v:shape id="Caixa de Texto 11" o:spid="_x0000_s1052" type="#_x0000_t202" style="position:absolute;left:657461;top:2168867;width:36957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07222F98" w14:textId="6E77C7F6" w:rsidR="00040A86" w:rsidRPr="00040A86" w:rsidRDefault="000D76AE" w:rsidP="00040A86">
                          <w:pPr>
                            <w:rPr>
                              <w:lang w:val="en-US"/>
                            </w:rPr>
                          </w:pPr>
                          <w:r>
                            <w:rPr>
                              <w:lang w:val="en-US"/>
                            </w:rPr>
                            <w:t>2</w:t>
                          </w:r>
                          <w:r w:rsidR="00910A09">
                            <w:rPr>
                              <w:lang w:val="en-US"/>
                            </w:rPr>
                            <w:t>8</w:t>
                          </w:r>
                        </w:p>
                      </w:txbxContent>
                    </v:textbox>
                  </v:shape>
                  <v:shape id="Caixa de Texto 12" o:spid="_x0000_s1053" type="#_x0000_t202" style="position:absolute;left:2078182;top:2161309;width:335915;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FDE4F91" w14:textId="67FCD656" w:rsidR="00040A86" w:rsidRPr="00040A86" w:rsidRDefault="00040A86" w:rsidP="00040A86">
                          <w:pPr>
                            <w:rPr>
                              <w:lang w:val="en-US"/>
                            </w:rPr>
                          </w:pPr>
                          <w:r>
                            <w:rPr>
                              <w:lang w:val="en-US"/>
                            </w:rPr>
                            <w:t>4</w:t>
                          </w:r>
                        </w:p>
                      </w:txbxContent>
                    </v:textbox>
                  </v:shape>
                  <v:shape id="Caixa de Texto 13" o:spid="_x0000_s1054" type="#_x0000_t202" style="position:absolute;left:869058;top:1254467;width:40640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57042D66" w14:textId="4D38C64E" w:rsidR="00EB1752" w:rsidRPr="00040A86" w:rsidRDefault="000D76AE" w:rsidP="00EB1752">
                          <w:pPr>
                            <w:rPr>
                              <w:lang w:val="en-US"/>
                            </w:rPr>
                          </w:pPr>
                          <w:r>
                            <w:rPr>
                              <w:lang w:val="en-US"/>
                            </w:rPr>
                            <w:t>77</w:t>
                          </w:r>
                        </w:p>
                      </w:txbxContent>
                    </v:textbox>
                  </v:shape>
                  <v:shape id="Caixa de Texto 14" o:spid="_x0000_s1055" type="#_x0000_t202" style="position:absolute;left:1670102;top:1254467;width:54102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6A358D57" w14:textId="2F238F21" w:rsidR="00EB1752" w:rsidRPr="00040A86" w:rsidRDefault="00EB1752" w:rsidP="00EB1752">
                          <w:pPr>
                            <w:rPr>
                              <w:lang w:val="en-US"/>
                            </w:rPr>
                          </w:pPr>
                          <w:r>
                            <w:rPr>
                              <w:lang w:val="en-US"/>
                            </w:rPr>
                            <w:t>30</w:t>
                          </w:r>
                        </w:p>
                      </w:txbxContent>
                    </v:textbox>
                  </v:shape>
                  <v:shape id="Caixa de Texto 16" o:spid="_x0000_s1056" type="#_x0000_t202" style="position:absolute;left:1216681;top:1496291;width:54102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3902B98C" w14:textId="2CDB6761" w:rsidR="00986A8D" w:rsidRPr="00040A86" w:rsidRDefault="00986A8D" w:rsidP="00986A8D">
                          <w:pPr>
                            <w:rPr>
                              <w:lang w:val="en-US"/>
                            </w:rPr>
                          </w:pPr>
                          <w:r>
                            <w:rPr>
                              <w:lang w:val="en-US"/>
                            </w:rPr>
                            <w:t>118</w:t>
                          </w:r>
                        </w:p>
                      </w:txbxContent>
                    </v:textbox>
                  </v:shape>
                  <v:shape id="Caixa de Texto 15" o:spid="_x0000_s1057" type="#_x0000_t202" style="position:absolute;left:1292251;top:2010169;width:40640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571B386D" w14:textId="1926DC6B" w:rsidR="00EB1752" w:rsidRPr="00040A86" w:rsidRDefault="000D76AE" w:rsidP="00EB1752">
                          <w:pPr>
                            <w:rPr>
                              <w:lang w:val="en-US"/>
                            </w:rPr>
                          </w:pPr>
                          <w:r>
                            <w:rPr>
                              <w:lang w:val="en-US"/>
                            </w:rPr>
                            <w:t>58</w:t>
                          </w:r>
                        </w:p>
                      </w:txbxContent>
                    </v:textbox>
                  </v:shape>
                  <v:shape id="Caixa de Texto 3" o:spid="_x0000_s1058" type="#_x0000_t202" style="position:absolute;left:1262023;top:340067;width:44704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69F5B70F" w14:textId="648E87D4" w:rsidR="003A6820" w:rsidRPr="00040A86" w:rsidRDefault="003A6820" w:rsidP="003A6820">
                          <w:pPr>
                            <w:rPr>
                              <w:lang w:val="en-US"/>
                            </w:rPr>
                          </w:pPr>
                          <w:r>
                            <w:rPr>
                              <w:lang w:val="en-US"/>
                            </w:rPr>
                            <w:t>CIR</w:t>
                          </w:r>
                        </w:p>
                      </w:txbxContent>
                    </v:textbox>
                  </v:shape>
                  <v:shape id="Caixa de Texto 4" o:spid="_x0000_s1059" type="#_x0000_t202" style="position:absolute;left:634790;top:1934599;width:40640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076E3B46" w14:textId="5B201856" w:rsidR="003A6820" w:rsidRPr="00040A86" w:rsidRDefault="003A6820" w:rsidP="003A6820">
                          <w:pPr>
                            <w:rPr>
                              <w:lang w:val="en-US"/>
                            </w:rPr>
                          </w:pPr>
                          <w:r>
                            <w:rPr>
                              <w:lang w:val="en-US"/>
                            </w:rPr>
                            <w:t>QT</w:t>
                          </w:r>
                        </w:p>
                      </w:txbxContent>
                    </v:textbox>
                  </v:shape>
                  <v:shape id="Caixa de Texto 5" o:spid="_x0000_s1060" type="#_x0000_t202" style="position:absolute;left:2017725;top:1942156;width:44704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6C8038F5" w14:textId="03CCE77F" w:rsidR="003A6820" w:rsidRPr="00040A86" w:rsidRDefault="003A6820" w:rsidP="003A6820">
                          <w:pPr>
                            <w:rPr>
                              <w:lang w:val="en-US"/>
                            </w:rPr>
                          </w:pPr>
                          <w:r>
                            <w:rPr>
                              <w:lang w:val="en-US"/>
                            </w:rPr>
                            <w:t>RT</w:t>
                          </w:r>
                        </w:p>
                      </w:txbxContent>
                    </v:textbox>
                  </v:shape>
                  <v:oval id="Oval 6" o:spid="_x0000_s1061" style="position:absolute;top:3888;width:685800;height:6870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c0axQAA&#10;ANoAAAAPAAAAZHJzL2Rvd25yZXYueG1sRI9BSwMxFITvgv8hPKEXabNtYbVr06JCiyAe3LaeH5vX&#10;zdbNy5Jk2+2/N4LgcZiZb5jlerCtOJMPjWMF00kGgrhyuuFawX63GT+CCBFZY+uYFFwpwHp1e7PE&#10;QrsLf9K5jLVIEA4FKjAxdoWUoTJkMUxcR5y8o/MWY5K+ltrjJcFtK2dZlkuLDacFgx29Gqq+y94q&#10;2J5yO53dL97Lr/lD37/sDt58bJQa3Q3PTyAiDfE//Nd+0wpy+L2SboBc/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z9zRrFAAAA2gAAAA8AAAAAAAAAAAAAAAAAlwIAAGRycy9k&#10;b3ducmV2LnhtbFBLBQYAAAAABAAEAPUAAACJAwAAAAA=&#10;" fillcolor="#f2f2f2 [3052]" strokecolor="black [3213]">
                    <v:shadow on="t" opacity="22937f" mv:blur="40000f" origin=",.5" offset="0,23000emu"/>
                  </v:oval>
                  <v:shape id="Caixa de Texto 17" o:spid="_x0000_s1062" type="#_x0000_t202" style="position:absolute;left:211596;top:345479;width:252422;height:2142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72776656" w14:textId="74C6CDCC" w:rsidR="00725426" w:rsidRPr="00725426" w:rsidRDefault="00725426" w:rsidP="00725426">
                          <w:pPr>
                            <w:rPr>
                              <w:sz w:val="20"/>
                              <w:szCs w:val="20"/>
                              <w:lang w:val="en-US"/>
                            </w:rPr>
                          </w:pPr>
                          <w:r w:rsidRPr="00725426">
                            <w:rPr>
                              <w:sz w:val="20"/>
                              <w:szCs w:val="20"/>
                              <w:lang w:val="en-US"/>
                            </w:rPr>
                            <w:t>8</w:t>
                          </w:r>
                        </w:p>
                      </w:txbxContent>
                    </v:textbox>
                  </v:shape>
                  <v:shape id="Caixa de Texto 19" o:spid="_x0000_s1063" type="#_x0000_t202" style="position:absolute;left:158697;top:131484;width:369094;height:213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2BACE4A0" w14:textId="2F48662E" w:rsidR="00725426" w:rsidRPr="00725426" w:rsidRDefault="00725426" w:rsidP="00725426">
                          <w:pPr>
                            <w:rPr>
                              <w:sz w:val="20"/>
                              <w:szCs w:val="20"/>
                              <w:lang w:val="en-US"/>
                            </w:rPr>
                          </w:pPr>
                          <w:r>
                            <w:rPr>
                              <w:sz w:val="20"/>
                              <w:szCs w:val="20"/>
                              <w:lang w:val="en-US"/>
                            </w:rPr>
                            <w:t>TT</w:t>
                          </w:r>
                        </w:p>
                      </w:txbxContent>
                    </v:textbox>
                  </v:shape>
                </v:group>
                <v:shape id="Caixa de Texto 21" o:spid="_x0000_s1064" type="#_x0000_t202" style="position:absolute;left:3272191;width:2403475;height:3007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3848B80C" w14:textId="75C3F28E" w:rsidR="00910A09" w:rsidRDefault="00910A09" w:rsidP="00E040F5">
                        <w:pPr>
                          <w:spacing w:line="276" w:lineRule="auto"/>
                          <w:jc w:val="left"/>
                        </w:pPr>
                        <w:r w:rsidRPr="00910A09">
                          <w:rPr>
                            <w:rFonts w:ascii="Times New Roman" w:hAnsi="Times New Roman"/>
                            <w:sz w:val="22"/>
                          </w:rPr>
                          <w:t xml:space="preserve">Figura </w:t>
                        </w:r>
                        <w:r w:rsidR="00064B15">
                          <w:rPr>
                            <w:rFonts w:ascii="Times New Roman" w:hAnsi="Times New Roman"/>
                            <w:sz w:val="22"/>
                          </w:rPr>
                          <w:t>2</w:t>
                        </w:r>
                        <w:r w:rsidRPr="00910A09">
                          <w:rPr>
                            <w:rFonts w:ascii="Times New Roman" w:hAnsi="Times New Roman"/>
                            <w:sz w:val="22"/>
                          </w:rPr>
                          <w:t>: diagrama do número de pacientes que recebeu cada tipo de intervenção terapêutica. CIR = cirurgia; QT = quimioterapia; RT = radioterapia; TT = terapia-alvo. Um total de 118 pacientes foram tratados com as 3 modalidades principais de terapia, 77 com cirurgia e QT, 30 com cirurgia e RT e 58 com QT e RT (sem cirurgia). Vinte e oito pacientes receberam apenas QT, 4 apenas RT e 74 sofreram apenas cirurgia, sem terapia adjuvante</w:t>
                        </w:r>
                        <w:r>
                          <w:rPr>
                            <w:rFonts w:ascii="Times New Roman" w:hAnsi="Times New Roman"/>
                          </w:rPr>
                          <w:t>.</w:t>
                        </w:r>
                      </w:p>
                    </w:txbxContent>
                  </v:textbox>
                </v:shape>
                <w10:wrap type="square"/>
              </v:group>
            </w:pict>
          </mc:Fallback>
        </mc:AlternateContent>
      </w:r>
      <w:r w:rsidR="009C4E4D">
        <w:rPr>
          <w:rFonts w:ascii="Times New Roman" w:hAnsi="Times New Roman"/>
        </w:rPr>
        <w:t>Em relação ao tratamento</w:t>
      </w:r>
      <w:r w:rsidR="000D0266">
        <w:rPr>
          <w:rFonts w:ascii="Times New Roman" w:hAnsi="Times New Roman"/>
        </w:rPr>
        <w:t xml:space="preserve"> instituído, </w:t>
      </w:r>
      <w:r w:rsidR="00361DFC">
        <w:rPr>
          <w:rFonts w:ascii="Times New Roman" w:hAnsi="Times New Roman"/>
        </w:rPr>
        <w:t>299 pacientes (74%) sofreram cirurgia pelo menos uma vez, 281</w:t>
      </w:r>
      <w:r w:rsidR="000D0266">
        <w:rPr>
          <w:rFonts w:ascii="Times New Roman" w:hAnsi="Times New Roman"/>
        </w:rPr>
        <w:t xml:space="preserve"> (69%) receberam algum tipo de quimioterapia </w:t>
      </w:r>
      <w:proofErr w:type="spellStart"/>
      <w:r w:rsidR="000D0266">
        <w:rPr>
          <w:rFonts w:ascii="Times New Roman" w:hAnsi="Times New Roman"/>
        </w:rPr>
        <w:t>antineoplá</w:t>
      </w:r>
      <w:r w:rsidR="00361DFC">
        <w:rPr>
          <w:rFonts w:ascii="Times New Roman" w:hAnsi="Times New Roman"/>
        </w:rPr>
        <w:t>sica</w:t>
      </w:r>
      <w:proofErr w:type="spellEnd"/>
      <w:r w:rsidR="00361DFC">
        <w:rPr>
          <w:rFonts w:ascii="Times New Roman" w:hAnsi="Times New Roman"/>
        </w:rPr>
        <w:t xml:space="preserve"> </w:t>
      </w:r>
      <w:r w:rsidR="00E66CCE">
        <w:rPr>
          <w:rFonts w:ascii="Times New Roman" w:hAnsi="Times New Roman"/>
        </w:rPr>
        <w:t xml:space="preserve">(QT) </w:t>
      </w:r>
      <w:r w:rsidR="00361DFC">
        <w:rPr>
          <w:rFonts w:ascii="Times New Roman" w:hAnsi="Times New Roman"/>
        </w:rPr>
        <w:t>e 210 (52%) foram tr</w:t>
      </w:r>
      <w:r w:rsidR="00E66CCE">
        <w:rPr>
          <w:rFonts w:ascii="Times New Roman" w:hAnsi="Times New Roman"/>
        </w:rPr>
        <w:t>atados com radioterapia (RT)</w:t>
      </w:r>
      <w:r w:rsidR="00361DFC">
        <w:rPr>
          <w:rFonts w:ascii="Times New Roman" w:hAnsi="Times New Roman"/>
        </w:rPr>
        <w:t xml:space="preserve">. </w:t>
      </w:r>
      <w:r w:rsidR="007939F8">
        <w:rPr>
          <w:rFonts w:ascii="Times New Roman" w:hAnsi="Times New Roman"/>
        </w:rPr>
        <w:t xml:space="preserve">Setenta e quatro pacientes (18,3%) foram tratados apenas com cirurgia, 28 (7%) foram tratados apenas com QT e 4 (1%) foram tratados apenas com RT. </w:t>
      </w:r>
      <w:r w:rsidR="00F85201">
        <w:rPr>
          <w:rFonts w:ascii="Times New Roman" w:hAnsi="Times New Roman"/>
        </w:rPr>
        <w:t xml:space="preserve">Dentre os 281 pacientes tratados farmacologicamente, </w:t>
      </w:r>
      <w:r w:rsidR="000C0873">
        <w:rPr>
          <w:rFonts w:ascii="Times New Roman" w:hAnsi="Times New Roman"/>
        </w:rPr>
        <w:t>8</w:t>
      </w:r>
      <w:r w:rsidR="00E23691">
        <w:rPr>
          <w:rFonts w:ascii="Times New Roman" w:hAnsi="Times New Roman"/>
        </w:rPr>
        <w:t xml:space="preserve"> pacientes</w:t>
      </w:r>
      <w:r w:rsidR="000C0873">
        <w:rPr>
          <w:rFonts w:ascii="Times New Roman" w:hAnsi="Times New Roman"/>
        </w:rPr>
        <w:t xml:space="preserve"> (2</w:t>
      </w:r>
      <w:r w:rsidR="00A524E9">
        <w:rPr>
          <w:rFonts w:ascii="Times New Roman" w:hAnsi="Times New Roman"/>
        </w:rPr>
        <w:t>%)</w:t>
      </w:r>
      <w:r w:rsidR="00E23691">
        <w:rPr>
          <w:rFonts w:ascii="Times New Roman" w:hAnsi="Times New Roman"/>
        </w:rPr>
        <w:t xml:space="preserve"> receberam </w:t>
      </w:r>
      <w:r w:rsidR="00A524E9">
        <w:rPr>
          <w:rFonts w:ascii="Times New Roman" w:hAnsi="Times New Roman"/>
        </w:rPr>
        <w:t xml:space="preserve">terapia-alvo (fármacos </w:t>
      </w:r>
      <w:proofErr w:type="spellStart"/>
      <w:r w:rsidR="00A524E9">
        <w:rPr>
          <w:rFonts w:ascii="Times New Roman" w:hAnsi="Times New Roman"/>
        </w:rPr>
        <w:t>anti-neoplásicos</w:t>
      </w:r>
      <w:proofErr w:type="spellEnd"/>
      <w:r w:rsidR="00A524E9">
        <w:rPr>
          <w:rFonts w:ascii="Times New Roman" w:hAnsi="Times New Roman"/>
        </w:rPr>
        <w:t xml:space="preserve"> sem efeito citotóxico em células saudáveis). As drogas usadas como terapia-alvo foram propranolol, </w:t>
      </w:r>
      <w:proofErr w:type="spellStart"/>
      <w:r w:rsidR="00A524E9">
        <w:rPr>
          <w:rFonts w:ascii="Times New Roman" w:hAnsi="Times New Roman"/>
        </w:rPr>
        <w:t>tamoxifeno</w:t>
      </w:r>
      <w:proofErr w:type="spellEnd"/>
      <w:r w:rsidR="00A524E9">
        <w:rPr>
          <w:rFonts w:ascii="Times New Roman" w:hAnsi="Times New Roman"/>
        </w:rPr>
        <w:t xml:space="preserve">, </w:t>
      </w:r>
      <w:proofErr w:type="spellStart"/>
      <w:r w:rsidR="00A524E9">
        <w:rPr>
          <w:rFonts w:ascii="Times New Roman" w:hAnsi="Times New Roman"/>
        </w:rPr>
        <w:t>everolimo</w:t>
      </w:r>
      <w:proofErr w:type="spellEnd"/>
      <w:r w:rsidR="00A524E9">
        <w:rPr>
          <w:rFonts w:ascii="Times New Roman" w:hAnsi="Times New Roman"/>
        </w:rPr>
        <w:t xml:space="preserve"> e </w:t>
      </w:r>
      <w:proofErr w:type="spellStart"/>
      <w:r w:rsidR="00A524E9">
        <w:rPr>
          <w:rFonts w:ascii="Times New Roman" w:hAnsi="Times New Roman"/>
        </w:rPr>
        <w:t>nimotuzumabe</w:t>
      </w:r>
      <w:proofErr w:type="spellEnd"/>
      <w:r w:rsidR="00A524E9">
        <w:rPr>
          <w:rFonts w:ascii="Times New Roman" w:hAnsi="Times New Roman"/>
        </w:rPr>
        <w:t>.</w:t>
      </w:r>
      <w:r w:rsidR="001C6DAF">
        <w:rPr>
          <w:rFonts w:ascii="Times New Roman" w:hAnsi="Times New Roman"/>
        </w:rPr>
        <w:t xml:space="preserve"> </w:t>
      </w:r>
      <w:r w:rsidR="000C0873">
        <w:rPr>
          <w:rFonts w:ascii="Times New Roman" w:hAnsi="Times New Roman"/>
        </w:rPr>
        <w:t>Setenta e oito pacientes (19,3</w:t>
      </w:r>
      <w:r w:rsidR="00E66CCE">
        <w:rPr>
          <w:rFonts w:ascii="Times New Roman" w:hAnsi="Times New Roman"/>
        </w:rPr>
        <w:t>%) receberam um segundo esquema de QT após recidiva ou progressão da doença</w:t>
      </w:r>
      <w:r w:rsidR="00B94F7A">
        <w:rPr>
          <w:rFonts w:ascii="Times New Roman" w:hAnsi="Times New Roman"/>
        </w:rPr>
        <w:t>, enquanto 19 (4,7</w:t>
      </w:r>
      <w:r w:rsidR="00E66CCE">
        <w:rPr>
          <w:rFonts w:ascii="Times New Roman" w:hAnsi="Times New Roman"/>
        </w:rPr>
        <w:t>%) receberam o terceiro esquema</w:t>
      </w:r>
      <w:r w:rsidR="00885BF9">
        <w:rPr>
          <w:rFonts w:ascii="Times New Roman" w:hAnsi="Times New Roman"/>
        </w:rPr>
        <w:t>, 4 (1</w:t>
      </w:r>
      <w:r w:rsidR="00E66CCE">
        <w:rPr>
          <w:rFonts w:ascii="Times New Roman" w:hAnsi="Times New Roman"/>
        </w:rPr>
        <w:t xml:space="preserve">%) receberam o quarto esquema </w:t>
      </w:r>
      <w:r w:rsidR="00885BF9">
        <w:rPr>
          <w:rFonts w:ascii="Times New Roman" w:hAnsi="Times New Roman"/>
        </w:rPr>
        <w:t>e 1</w:t>
      </w:r>
      <w:r w:rsidR="00E66CCE">
        <w:rPr>
          <w:rFonts w:ascii="Times New Roman" w:hAnsi="Times New Roman"/>
        </w:rPr>
        <w:t xml:space="preserve"> </w:t>
      </w:r>
      <w:r w:rsidR="00885BF9">
        <w:rPr>
          <w:rFonts w:ascii="Times New Roman" w:hAnsi="Times New Roman"/>
        </w:rPr>
        <w:t>paciente</w:t>
      </w:r>
      <w:r w:rsidR="001A3624">
        <w:rPr>
          <w:rFonts w:ascii="Times New Roman" w:hAnsi="Times New Roman"/>
        </w:rPr>
        <w:t xml:space="preserve"> </w:t>
      </w:r>
      <w:r w:rsidR="00885BF9">
        <w:rPr>
          <w:rFonts w:ascii="Times New Roman" w:hAnsi="Times New Roman"/>
        </w:rPr>
        <w:t>apenas chegou</w:t>
      </w:r>
      <w:r w:rsidR="00E66CCE">
        <w:rPr>
          <w:rFonts w:ascii="Times New Roman" w:hAnsi="Times New Roman"/>
        </w:rPr>
        <w:t xml:space="preserve"> a receber o quinto esquema de QT.</w:t>
      </w:r>
      <w:r w:rsidR="000451DD">
        <w:rPr>
          <w:rFonts w:ascii="Times New Roman" w:hAnsi="Times New Roman"/>
        </w:rPr>
        <w:t xml:space="preserve"> </w:t>
      </w:r>
      <w:r w:rsidR="004A4661">
        <w:rPr>
          <w:rFonts w:ascii="Times New Roman" w:hAnsi="Times New Roman"/>
        </w:rPr>
        <w:t>Setenta e um pacientes (17,5%) sofreram um segundo procedimento cirúrgico para retirada de tumor após recidiva ou progressão. Por fim, 15 pacientes (3,7%) foram tratados uma segunda vez com RT, após</w:t>
      </w:r>
      <w:r w:rsidR="00E040F5">
        <w:rPr>
          <w:rFonts w:ascii="Times New Roman" w:hAnsi="Times New Roman"/>
        </w:rPr>
        <w:t xml:space="preserve"> recidiva</w:t>
      </w:r>
      <w:r>
        <w:rPr>
          <w:rFonts w:ascii="Times New Roman" w:hAnsi="Times New Roman"/>
        </w:rPr>
        <w:t xml:space="preserve"> ou progressão tumoral (figura 2</w:t>
      </w:r>
      <w:r w:rsidR="00E040F5">
        <w:rPr>
          <w:rFonts w:ascii="Times New Roman" w:hAnsi="Times New Roman"/>
        </w:rPr>
        <w:t>).</w:t>
      </w:r>
    </w:p>
    <w:p w14:paraId="6B9160DC" w14:textId="50C85BE1" w:rsidR="00BC6104" w:rsidRDefault="00BC6104">
      <w:pPr>
        <w:jc w:val="left"/>
        <w:rPr>
          <w:rFonts w:ascii="Times New Roman" w:hAnsi="Times New Roman"/>
        </w:rPr>
      </w:pPr>
    </w:p>
    <w:p w14:paraId="433DC252" w14:textId="67E7DD81" w:rsidR="00BC6104" w:rsidRPr="00C634EA" w:rsidRDefault="00F84880">
      <w:pPr>
        <w:jc w:val="left"/>
        <w:rPr>
          <w:rFonts w:ascii="Times New Roman" w:hAnsi="Times New Roman"/>
          <w:b/>
        </w:rPr>
      </w:pPr>
      <w:r w:rsidRPr="00C634EA">
        <w:rPr>
          <w:rFonts w:ascii="Times New Roman" w:hAnsi="Times New Roman"/>
          <w:b/>
        </w:rPr>
        <w:t>6. DISCUSSÃO</w:t>
      </w:r>
    </w:p>
    <w:p w14:paraId="33549AEF" w14:textId="4F8C523A" w:rsidR="00BC6104" w:rsidRPr="00C634EA" w:rsidRDefault="00BC6104">
      <w:pPr>
        <w:jc w:val="left"/>
        <w:rPr>
          <w:rFonts w:ascii="Times New Roman" w:hAnsi="Times New Roman"/>
          <w:b/>
        </w:rPr>
      </w:pPr>
    </w:p>
    <w:p w14:paraId="4FC87FD1" w14:textId="3BEF240B" w:rsidR="00BC6104" w:rsidRPr="00C634EA" w:rsidRDefault="00BC6104">
      <w:pPr>
        <w:jc w:val="left"/>
        <w:rPr>
          <w:rFonts w:ascii="Times New Roman" w:hAnsi="Times New Roman"/>
          <w:b/>
        </w:rPr>
      </w:pPr>
    </w:p>
    <w:p w14:paraId="59DC4938" w14:textId="22CF3FF6" w:rsidR="00BC6104" w:rsidRPr="00C634EA" w:rsidRDefault="00F84880">
      <w:pPr>
        <w:jc w:val="left"/>
        <w:rPr>
          <w:rFonts w:ascii="Times New Roman" w:hAnsi="Times New Roman"/>
          <w:b/>
        </w:rPr>
      </w:pPr>
      <w:r w:rsidRPr="00C634EA">
        <w:rPr>
          <w:rFonts w:ascii="Times New Roman" w:hAnsi="Times New Roman"/>
          <w:b/>
        </w:rPr>
        <w:t>7. CONCLUSÕES</w:t>
      </w:r>
    </w:p>
    <w:p w14:paraId="72F1D071" w14:textId="39B5565F" w:rsidR="00BC6104" w:rsidRPr="00C634EA" w:rsidRDefault="00BC6104">
      <w:pPr>
        <w:jc w:val="left"/>
        <w:rPr>
          <w:rFonts w:ascii="Times New Roman" w:hAnsi="Times New Roman"/>
          <w:b/>
        </w:rPr>
      </w:pPr>
    </w:p>
    <w:p w14:paraId="41D67CDB" w14:textId="7E3F2E47" w:rsidR="00BC6104" w:rsidRPr="00C634EA" w:rsidRDefault="00F84880">
      <w:pPr>
        <w:jc w:val="left"/>
        <w:rPr>
          <w:rFonts w:ascii="Times New Roman" w:hAnsi="Times New Roman"/>
          <w:b/>
        </w:rPr>
      </w:pPr>
      <w:r w:rsidRPr="00C634EA">
        <w:rPr>
          <w:rFonts w:ascii="Times New Roman" w:hAnsi="Times New Roman"/>
          <w:b/>
        </w:rPr>
        <w:t>8. REFERÊNCIAS</w:t>
      </w:r>
    </w:p>
    <w:p w14:paraId="5C80B67F" w14:textId="5F4D6AC2" w:rsidR="00BC6104" w:rsidRPr="00C634EA" w:rsidRDefault="00BC6104">
      <w:pPr>
        <w:rPr>
          <w:rFonts w:ascii="Times New Roman" w:hAnsi="Times New Roman"/>
          <w:szCs w:val="24"/>
        </w:rPr>
      </w:pPr>
    </w:p>
    <w:p w14:paraId="50E61747" w14:textId="53BD25E1" w:rsidR="00BC6104" w:rsidRDefault="00F84880">
      <w:pPr>
        <w:jc w:val="left"/>
        <w:rPr>
          <w:rFonts w:ascii="Times New Roman" w:eastAsia="Times New Roman" w:hAnsi="Times New Roman"/>
          <w:szCs w:val="24"/>
          <w:lang w:val="en-US"/>
        </w:rPr>
      </w:pPr>
      <w:r w:rsidRPr="00EB1752">
        <w:rPr>
          <w:rFonts w:ascii="Times New Roman" w:eastAsia="Times New Roman" w:hAnsi="Times New Roman"/>
          <w:szCs w:val="24"/>
          <w:lang w:val="en-US"/>
        </w:rPr>
        <w:t xml:space="preserve">BATCHELOR TT, DORFMAN MV, HUNTER DJ. </w:t>
      </w:r>
      <w:r>
        <w:rPr>
          <w:rFonts w:ascii="Times New Roman" w:eastAsia="Times New Roman" w:hAnsi="Times New Roman"/>
          <w:b/>
          <w:szCs w:val="24"/>
          <w:lang w:val="en-US"/>
        </w:rPr>
        <w:t>Epidemiology of Primary Brain Tumors. In Cancer of the Central Nervous System.</w:t>
      </w:r>
      <w:r>
        <w:rPr>
          <w:rFonts w:ascii="Times New Roman" w:eastAsia="Times New Roman" w:hAnsi="Times New Roman"/>
          <w:szCs w:val="24"/>
          <w:lang w:val="en-US"/>
        </w:rPr>
        <w:t xml:space="preserve"> Black PM, </w:t>
      </w:r>
      <w:proofErr w:type="spellStart"/>
      <w:r>
        <w:rPr>
          <w:rFonts w:ascii="Times New Roman" w:eastAsia="Times New Roman" w:hAnsi="Times New Roman"/>
          <w:szCs w:val="24"/>
          <w:lang w:val="en-US"/>
        </w:rPr>
        <w:t>Loeffler</w:t>
      </w:r>
      <w:proofErr w:type="spellEnd"/>
      <w:r>
        <w:rPr>
          <w:rFonts w:ascii="Times New Roman" w:eastAsia="Times New Roman" w:hAnsi="Times New Roman"/>
          <w:szCs w:val="24"/>
          <w:lang w:val="en-US"/>
        </w:rPr>
        <w:t xml:space="preserve"> JS, eds. Lippincott Williams &amp; Wilkins, </w:t>
      </w:r>
      <w:proofErr w:type="spellStart"/>
      <w:proofErr w:type="gramStart"/>
      <w:r>
        <w:rPr>
          <w:rFonts w:ascii="Times New Roman" w:eastAsia="Times New Roman" w:hAnsi="Times New Roman"/>
          <w:szCs w:val="24"/>
          <w:lang w:val="en-US"/>
        </w:rPr>
        <w:t>Philadelfia</w:t>
      </w:r>
      <w:proofErr w:type="spellEnd"/>
      <w:r>
        <w:rPr>
          <w:rFonts w:ascii="Times New Roman" w:eastAsia="Times New Roman" w:hAnsi="Times New Roman"/>
          <w:szCs w:val="24"/>
          <w:lang w:val="en-US"/>
        </w:rPr>
        <w:t>,  USA</w:t>
      </w:r>
      <w:proofErr w:type="gramEnd"/>
      <w:r>
        <w:rPr>
          <w:rFonts w:ascii="Times New Roman" w:eastAsia="Times New Roman" w:hAnsi="Times New Roman"/>
          <w:szCs w:val="24"/>
          <w:lang w:val="en-US"/>
        </w:rPr>
        <w:t>, 2005.</w:t>
      </w:r>
    </w:p>
    <w:p w14:paraId="2617E346" w14:textId="0CE9C774" w:rsidR="00BC6104" w:rsidRDefault="00BC6104">
      <w:pPr>
        <w:jc w:val="left"/>
        <w:rPr>
          <w:rFonts w:ascii="Times New Roman" w:eastAsia="Times New Roman" w:hAnsi="Times New Roman"/>
          <w:szCs w:val="24"/>
          <w:lang w:val="en-US"/>
        </w:rPr>
      </w:pPr>
    </w:p>
    <w:p w14:paraId="7D76BE28" w14:textId="42EB691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AMERICAN CANCER SOCIETY. </w:t>
      </w:r>
      <w:r>
        <w:rPr>
          <w:rFonts w:ascii="Times New Roman" w:eastAsia="Times New Roman" w:hAnsi="Times New Roman"/>
          <w:b/>
          <w:szCs w:val="24"/>
          <w:lang w:val="en-US"/>
        </w:rPr>
        <w:t>Cancer Facts &amp; Figures 2010.</w:t>
      </w:r>
      <w:r>
        <w:rPr>
          <w:rFonts w:ascii="Times New Roman" w:eastAsia="Times New Roman" w:hAnsi="Times New Roman"/>
          <w:szCs w:val="24"/>
          <w:lang w:val="en-US"/>
        </w:rPr>
        <w:t xml:space="preserve"> Atlanta: American Cancer Society, 2010.</w:t>
      </w:r>
    </w:p>
    <w:p w14:paraId="4F69FA8B" w14:textId="77777777" w:rsidR="00BC6104" w:rsidRDefault="00BC6104">
      <w:pPr>
        <w:jc w:val="left"/>
        <w:rPr>
          <w:rFonts w:ascii="Times New Roman" w:eastAsia="Times New Roman" w:hAnsi="Times New Roman"/>
          <w:szCs w:val="24"/>
          <w:lang w:val="en-US"/>
        </w:rPr>
      </w:pPr>
    </w:p>
    <w:p w14:paraId="2FBD83A2"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HOWLADER N, NOONE AM, KRAPCHO M, GARSHELL J, NEYMAN N, ALTEKRUSE SF, KOSARY CL, YU M, RUHL J, TATALOVICH Z, CHO H, MARIOTTO A, LEWIS DR, CHEN HS, FEUER EJ, CRONIN KA (</w:t>
      </w:r>
      <w:proofErr w:type="spellStart"/>
      <w:r>
        <w:rPr>
          <w:rFonts w:ascii="Times New Roman" w:eastAsia="Times New Roman" w:hAnsi="Times New Roman"/>
          <w:szCs w:val="24"/>
          <w:lang w:val="en-US"/>
        </w:rPr>
        <w:t>eds</w:t>
      </w:r>
      <w:proofErr w:type="spellEnd"/>
      <w:r>
        <w:rPr>
          <w:rFonts w:ascii="Times New Roman" w:eastAsia="Times New Roman" w:hAnsi="Times New Roman"/>
          <w:szCs w:val="24"/>
          <w:lang w:val="en-US"/>
        </w:rPr>
        <w:t xml:space="preserve">). </w:t>
      </w:r>
      <w:r>
        <w:rPr>
          <w:rFonts w:ascii="Times New Roman" w:eastAsia="Times New Roman" w:hAnsi="Times New Roman"/>
          <w:b/>
          <w:szCs w:val="24"/>
          <w:lang w:val="en-US"/>
        </w:rPr>
        <w:t>SEER Cancer Statistics Review, 1975-2010</w:t>
      </w:r>
      <w:r>
        <w:rPr>
          <w:rFonts w:ascii="Times New Roman" w:eastAsia="Times New Roman" w:hAnsi="Times New Roman"/>
          <w:szCs w:val="24"/>
          <w:lang w:val="en-US"/>
        </w:rPr>
        <w:t>, National Cancer Institute. Bethesda, MD, http://seer.cancer.gov/csr/1975_2010/, based on November 2012 SEER data submission, posted to the SEER web site, April 2013.</w:t>
      </w:r>
    </w:p>
    <w:p w14:paraId="146FAF3A" w14:textId="77777777" w:rsidR="00BC6104" w:rsidRDefault="00BC6104">
      <w:pPr>
        <w:jc w:val="left"/>
        <w:rPr>
          <w:rFonts w:ascii="Times New Roman" w:eastAsia="Times New Roman" w:hAnsi="Times New Roman"/>
          <w:szCs w:val="24"/>
          <w:lang w:val="en-US"/>
        </w:rPr>
      </w:pPr>
    </w:p>
    <w:p w14:paraId="1BA20197"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RIES LAG, SMITH MA, GURNEY JG, LINET M, TAMRA T, YOUNG JL, BUNIN GR, editors. </w:t>
      </w:r>
      <w:r>
        <w:rPr>
          <w:rFonts w:ascii="Times New Roman" w:eastAsia="Times New Roman" w:hAnsi="Times New Roman"/>
          <w:b/>
          <w:szCs w:val="24"/>
          <w:lang w:val="en-US"/>
        </w:rPr>
        <w:t>Cancer Incidence and Survival Among Children and Adolescents: United States SEER Program 1975-1995.</w:t>
      </w:r>
      <w:r>
        <w:rPr>
          <w:rFonts w:ascii="Times New Roman" w:eastAsia="Times New Roman" w:hAnsi="Times New Roman"/>
          <w:szCs w:val="24"/>
          <w:lang w:val="en-US"/>
        </w:rPr>
        <w:t xml:space="preserve"> Bethesda: National Cancer Institute, SEER Program; 1999.</w:t>
      </w:r>
    </w:p>
    <w:p w14:paraId="3123B634" w14:textId="77777777" w:rsidR="00BC6104" w:rsidRDefault="00BC6104">
      <w:pPr>
        <w:jc w:val="left"/>
        <w:rPr>
          <w:rFonts w:ascii="Times New Roman" w:eastAsia="Times New Roman" w:hAnsi="Times New Roman"/>
          <w:szCs w:val="24"/>
          <w:lang w:val="en-US"/>
        </w:rPr>
      </w:pPr>
    </w:p>
    <w:p w14:paraId="4211B325"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LITTLE J. Introduction. In: Little J. Epidemiology of childhood cancer. Lyon: International Agency for Research on Cancer: World Health Organization; 1999.</w:t>
      </w:r>
    </w:p>
    <w:p w14:paraId="3C126C81" w14:textId="77777777" w:rsidR="00BC6104" w:rsidRDefault="00BC6104">
      <w:pPr>
        <w:jc w:val="left"/>
        <w:rPr>
          <w:rFonts w:ascii="Times New Roman" w:eastAsia="Times New Roman" w:hAnsi="Times New Roman"/>
          <w:szCs w:val="24"/>
          <w:lang w:val="en-US"/>
        </w:rPr>
      </w:pPr>
    </w:p>
    <w:p w14:paraId="29D97771"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PERIS-BONET R, MARTÍNEZ-GARCÍA C, LACOUR B, PETROVICH S, GINER- RIPOLL B, NAVAJAS A, STELIAROVA-FOUCHER E (2006) </w:t>
      </w:r>
      <w:r>
        <w:rPr>
          <w:rFonts w:ascii="Times New Roman" w:eastAsia="Times New Roman" w:hAnsi="Times New Roman"/>
          <w:b/>
          <w:szCs w:val="24"/>
          <w:lang w:val="en-US"/>
        </w:rPr>
        <w:t>Childhood central nervous system tumors-incidence and survival in Europe (1978-1997): report from Automated Childhood Cancer Information System project.</w:t>
      </w:r>
      <w:r>
        <w:rPr>
          <w:rFonts w:ascii="Times New Roman" w:eastAsia="Times New Roman" w:hAnsi="Times New Roman"/>
          <w:szCs w:val="24"/>
          <w:lang w:val="en-US"/>
        </w:rPr>
        <w:t xml:space="preserve"> </w:t>
      </w:r>
      <w:proofErr w:type="spellStart"/>
      <w:r>
        <w:rPr>
          <w:rFonts w:ascii="Times New Roman" w:eastAsia="Times New Roman" w:hAnsi="Times New Roman"/>
          <w:szCs w:val="24"/>
          <w:lang w:val="en-US"/>
        </w:rPr>
        <w:t>Eur</w:t>
      </w:r>
      <w:proofErr w:type="spellEnd"/>
      <w:r>
        <w:rPr>
          <w:rFonts w:ascii="Times New Roman" w:eastAsia="Times New Roman" w:hAnsi="Times New Roman"/>
          <w:szCs w:val="24"/>
          <w:lang w:val="en-US"/>
        </w:rPr>
        <w:t xml:space="preserve"> J Cancer 42:2064-2080. </w:t>
      </w:r>
      <w:proofErr w:type="spellStart"/>
      <w:r>
        <w:rPr>
          <w:rFonts w:ascii="Times New Roman" w:eastAsia="Times New Roman" w:hAnsi="Times New Roman"/>
          <w:szCs w:val="24"/>
          <w:lang w:val="en-US"/>
        </w:rPr>
        <w:t>doi</w:t>
      </w:r>
      <w:proofErr w:type="spellEnd"/>
      <w:r>
        <w:rPr>
          <w:rFonts w:ascii="Times New Roman" w:eastAsia="Times New Roman" w:hAnsi="Times New Roman"/>
          <w:szCs w:val="24"/>
          <w:lang w:val="en-US"/>
        </w:rPr>
        <w:t>: 10.1016/j.ejca.2006.05.009</w:t>
      </w:r>
    </w:p>
    <w:p w14:paraId="16C7F714" w14:textId="77777777" w:rsidR="00BC6104" w:rsidRDefault="00BC6104">
      <w:pPr>
        <w:jc w:val="left"/>
        <w:rPr>
          <w:rFonts w:ascii="Times New Roman" w:eastAsia="Times New Roman" w:hAnsi="Times New Roman"/>
          <w:szCs w:val="24"/>
          <w:lang w:val="en-US"/>
        </w:rPr>
      </w:pPr>
    </w:p>
    <w:p w14:paraId="105E899E"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WONG TT, HO DM, CHANG KP, et al. </w:t>
      </w:r>
      <w:r>
        <w:rPr>
          <w:rFonts w:ascii="Times New Roman" w:eastAsia="Times New Roman" w:hAnsi="Times New Roman"/>
          <w:b/>
          <w:szCs w:val="24"/>
          <w:lang w:val="en-US"/>
        </w:rPr>
        <w:t>Primary pediatric brain tumors: statistics of Taipei VGH, Taiwan (1975-2004).</w:t>
      </w:r>
      <w:r>
        <w:rPr>
          <w:rFonts w:ascii="Times New Roman" w:eastAsia="Times New Roman" w:hAnsi="Times New Roman"/>
          <w:szCs w:val="24"/>
          <w:lang w:val="en-US"/>
        </w:rPr>
        <w:t xml:space="preserve"> Cancer. </w:t>
      </w:r>
      <w:proofErr w:type="gramStart"/>
      <w:r>
        <w:rPr>
          <w:rFonts w:ascii="Times New Roman" w:eastAsia="Times New Roman" w:hAnsi="Times New Roman"/>
          <w:szCs w:val="24"/>
          <w:lang w:val="en-US"/>
        </w:rPr>
        <w:t>2005;104:2156</w:t>
      </w:r>
      <w:proofErr w:type="gramEnd"/>
      <w:r>
        <w:rPr>
          <w:rFonts w:ascii="Times New Roman" w:eastAsia="Times New Roman" w:hAnsi="Times New Roman"/>
          <w:szCs w:val="24"/>
          <w:lang w:val="en-US"/>
        </w:rPr>
        <w:t>-2167.</w:t>
      </w:r>
    </w:p>
    <w:p w14:paraId="15D23397" w14:textId="77777777" w:rsidR="00BC6104" w:rsidRDefault="00BC6104">
      <w:pPr>
        <w:jc w:val="left"/>
        <w:rPr>
          <w:rFonts w:ascii="Times New Roman" w:eastAsia="Times New Roman" w:hAnsi="Times New Roman"/>
          <w:szCs w:val="24"/>
          <w:lang w:val="en-US"/>
        </w:rPr>
      </w:pPr>
    </w:p>
    <w:p w14:paraId="3C11DC61" w14:textId="77777777" w:rsidR="00BC6104" w:rsidRDefault="00F84880">
      <w:pPr>
        <w:jc w:val="left"/>
        <w:rPr>
          <w:rFonts w:ascii="Times New Roman" w:eastAsia="Times New Roman" w:hAnsi="Times New Roman"/>
          <w:szCs w:val="24"/>
        </w:rPr>
      </w:pPr>
      <w:r w:rsidRPr="003A6820">
        <w:rPr>
          <w:rFonts w:ascii="Times New Roman" w:eastAsia="Times New Roman" w:hAnsi="Times New Roman"/>
          <w:szCs w:val="24"/>
        </w:rPr>
        <w:t xml:space="preserve">CAMARGO B, SANTOS MO, REBELO MS, et al. </w:t>
      </w:r>
      <w:r>
        <w:rPr>
          <w:rFonts w:ascii="Times New Roman" w:eastAsia="Times New Roman" w:hAnsi="Times New Roman"/>
          <w:b/>
          <w:szCs w:val="24"/>
          <w:lang w:val="en-US"/>
        </w:rPr>
        <w:t>Cancer incidence among children and adolescents in Brazil: first report of 14 population-based cancer registries.</w:t>
      </w:r>
      <w:r>
        <w:rPr>
          <w:rFonts w:ascii="Times New Roman" w:eastAsia="Times New Roman" w:hAnsi="Times New Roman"/>
          <w:szCs w:val="24"/>
          <w:lang w:val="en-US"/>
        </w:rPr>
        <w:t xml:space="preserve"> </w:t>
      </w:r>
      <w:proofErr w:type="spellStart"/>
      <w:r>
        <w:rPr>
          <w:rFonts w:ascii="Times New Roman" w:eastAsia="Times New Roman" w:hAnsi="Times New Roman"/>
          <w:szCs w:val="24"/>
        </w:rPr>
        <w:t>Int</w:t>
      </w:r>
      <w:proofErr w:type="spellEnd"/>
      <w:r>
        <w:rPr>
          <w:rFonts w:ascii="Times New Roman" w:eastAsia="Times New Roman" w:hAnsi="Times New Roman"/>
          <w:szCs w:val="24"/>
        </w:rPr>
        <w:t xml:space="preserve"> J </w:t>
      </w:r>
      <w:proofErr w:type="spellStart"/>
      <w:r>
        <w:rPr>
          <w:rFonts w:ascii="Times New Roman" w:eastAsia="Times New Roman" w:hAnsi="Times New Roman"/>
          <w:szCs w:val="24"/>
        </w:rPr>
        <w:t>Cancer</w:t>
      </w:r>
      <w:proofErr w:type="spellEnd"/>
      <w:r>
        <w:rPr>
          <w:rFonts w:ascii="Times New Roman" w:eastAsia="Times New Roman" w:hAnsi="Times New Roman"/>
          <w:szCs w:val="24"/>
        </w:rPr>
        <w:t xml:space="preserve">. 2010;126: 715-720. </w:t>
      </w:r>
    </w:p>
    <w:p w14:paraId="14405BBE" w14:textId="77777777" w:rsidR="00BC6104" w:rsidRDefault="00F84880">
      <w:pPr>
        <w:jc w:val="left"/>
        <w:rPr>
          <w:rFonts w:ascii="Times New Roman" w:eastAsia="Times New Roman" w:hAnsi="Times New Roman"/>
          <w:szCs w:val="24"/>
        </w:rPr>
      </w:pPr>
      <w:r>
        <w:rPr>
          <w:rFonts w:ascii="Times New Roman" w:eastAsia="Times New Roman" w:hAnsi="Times New Roman"/>
          <w:szCs w:val="24"/>
        </w:rPr>
        <w:lastRenderedPageBreak/>
        <w:t xml:space="preserve">INSTITUTO NACIONAL DE CÂNCER (BRASIL). </w:t>
      </w:r>
      <w:r>
        <w:rPr>
          <w:rFonts w:ascii="Times New Roman" w:eastAsia="Times New Roman" w:hAnsi="Times New Roman"/>
          <w:b/>
          <w:szCs w:val="24"/>
        </w:rPr>
        <w:t>Câncer no Brasil: dados dos registros de base populacional,</w:t>
      </w:r>
      <w:r>
        <w:rPr>
          <w:rFonts w:ascii="Times New Roman" w:eastAsia="Times New Roman" w:hAnsi="Times New Roman"/>
          <w:szCs w:val="24"/>
        </w:rPr>
        <w:t xml:space="preserve"> vol.4. Rio de Janeiro: INCA; 2010.</w:t>
      </w:r>
    </w:p>
    <w:p w14:paraId="040C4E16" w14:textId="77777777" w:rsidR="00BC6104" w:rsidRDefault="00BC6104">
      <w:pPr>
        <w:jc w:val="left"/>
        <w:rPr>
          <w:rFonts w:ascii="Times New Roman" w:eastAsia="Times New Roman" w:hAnsi="Times New Roman"/>
          <w:szCs w:val="24"/>
        </w:rPr>
      </w:pPr>
    </w:p>
    <w:p w14:paraId="671C4F19" w14:textId="77777777" w:rsidR="00BC6104" w:rsidRDefault="00F84880">
      <w:pPr>
        <w:jc w:val="left"/>
        <w:rPr>
          <w:rFonts w:ascii="Times New Roman" w:eastAsia="Times New Roman" w:hAnsi="Times New Roman"/>
          <w:szCs w:val="24"/>
        </w:rPr>
      </w:pPr>
      <w:r>
        <w:rPr>
          <w:rFonts w:ascii="Times New Roman" w:eastAsia="Times New Roman" w:hAnsi="Times New Roman"/>
          <w:szCs w:val="24"/>
        </w:rPr>
        <w:t xml:space="preserve">INSTITUTO NACIONAL DE CÂNCER (BRASIL). Coordenação de Prevenção e Vigilância. </w:t>
      </w:r>
      <w:r>
        <w:rPr>
          <w:rFonts w:ascii="Times New Roman" w:eastAsia="Times New Roman" w:hAnsi="Times New Roman"/>
          <w:b/>
          <w:szCs w:val="24"/>
        </w:rPr>
        <w:t>Câncer da criança e adolescente no Brasil: dados dos registros de base populacional e de mortalidade.</w:t>
      </w:r>
      <w:r>
        <w:rPr>
          <w:rFonts w:ascii="Times New Roman" w:eastAsia="Times New Roman" w:hAnsi="Times New Roman"/>
          <w:szCs w:val="24"/>
        </w:rPr>
        <w:t xml:space="preserve"> Rio de Janeiro: INCA; 2008.</w:t>
      </w:r>
    </w:p>
    <w:p w14:paraId="44135942" w14:textId="77777777" w:rsidR="00BC6104" w:rsidRDefault="00BC6104">
      <w:pPr>
        <w:jc w:val="left"/>
        <w:rPr>
          <w:rFonts w:ascii="Times New Roman" w:eastAsia="Times New Roman" w:hAnsi="Times New Roman"/>
          <w:szCs w:val="24"/>
        </w:rPr>
      </w:pPr>
    </w:p>
    <w:p w14:paraId="35541763" w14:textId="77777777" w:rsidR="00BC6104" w:rsidRDefault="00F84880">
      <w:pPr>
        <w:jc w:val="left"/>
        <w:rPr>
          <w:rFonts w:ascii="Times New Roman" w:eastAsia="Times New Roman" w:hAnsi="Times New Roman"/>
          <w:szCs w:val="24"/>
        </w:rPr>
      </w:pPr>
      <w:r>
        <w:rPr>
          <w:rFonts w:ascii="Times New Roman" w:eastAsia="Times New Roman" w:hAnsi="Times New Roman"/>
          <w:szCs w:val="24"/>
        </w:rPr>
        <w:t xml:space="preserve">GURNEY JG, SMITH MA, BUNIN GR. </w:t>
      </w:r>
      <w:r>
        <w:rPr>
          <w:rFonts w:ascii="Times New Roman" w:eastAsia="Times New Roman" w:hAnsi="Times New Roman"/>
          <w:b/>
          <w:szCs w:val="24"/>
          <w:lang w:val="en-US"/>
        </w:rPr>
        <w:t xml:space="preserve">CNS and miscellaneous intracranial and </w:t>
      </w:r>
      <w:proofErr w:type="spellStart"/>
      <w:r>
        <w:rPr>
          <w:rFonts w:ascii="Times New Roman" w:eastAsia="Times New Roman" w:hAnsi="Times New Roman"/>
          <w:b/>
          <w:szCs w:val="24"/>
          <w:lang w:val="en-US"/>
        </w:rPr>
        <w:t>intraspinal</w:t>
      </w:r>
      <w:proofErr w:type="spellEnd"/>
      <w:r>
        <w:rPr>
          <w:rFonts w:ascii="Times New Roman" w:eastAsia="Times New Roman" w:hAnsi="Times New Roman"/>
          <w:b/>
          <w:szCs w:val="24"/>
          <w:lang w:val="en-US"/>
        </w:rPr>
        <w:t xml:space="preserve"> neoplasms.</w:t>
      </w:r>
      <w:r>
        <w:rPr>
          <w:rFonts w:ascii="Times New Roman" w:eastAsia="Times New Roman" w:hAnsi="Times New Roman"/>
          <w:szCs w:val="24"/>
          <w:lang w:val="en-US"/>
        </w:rPr>
        <w:t xml:space="preserve"> In: </w:t>
      </w:r>
      <w:proofErr w:type="spellStart"/>
      <w:r>
        <w:rPr>
          <w:rFonts w:ascii="Times New Roman" w:eastAsia="Times New Roman" w:hAnsi="Times New Roman"/>
          <w:szCs w:val="24"/>
          <w:lang w:val="en-US"/>
        </w:rPr>
        <w:t>Ries</w:t>
      </w:r>
      <w:proofErr w:type="spellEnd"/>
      <w:r>
        <w:rPr>
          <w:rFonts w:ascii="Times New Roman" w:eastAsia="Times New Roman" w:hAnsi="Times New Roman"/>
          <w:szCs w:val="24"/>
          <w:lang w:val="en-US"/>
        </w:rPr>
        <w:t xml:space="preserve"> LAG, Smith MA, Gurney JG, </w:t>
      </w:r>
      <w:proofErr w:type="spellStart"/>
      <w:r>
        <w:rPr>
          <w:rFonts w:ascii="Times New Roman" w:eastAsia="Times New Roman" w:hAnsi="Times New Roman"/>
          <w:szCs w:val="24"/>
          <w:lang w:val="en-US"/>
        </w:rPr>
        <w:t>Linet</w:t>
      </w:r>
      <w:proofErr w:type="spellEnd"/>
      <w:r>
        <w:rPr>
          <w:rFonts w:ascii="Times New Roman" w:eastAsia="Times New Roman" w:hAnsi="Times New Roman"/>
          <w:szCs w:val="24"/>
          <w:lang w:val="en-US"/>
        </w:rPr>
        <w:t xml:space="preserve"> M, </w:t>
      </w:r>
      <w:proofErr w:type="spellStart"/>
      <w:r>
        <w:rPr>
          <w:rFonts w:ascii="Times New Roman" w:eastAsia="Times New Roman" w:hAnsi="Times New Roman"/>
          <w:szCs w:val="24"/>
          <w:lang w:val="en-US"/>
        </w:rPr>
        <w:t>Tamra</w:t>
      </w:r>
      <w:proofErr w:type="spellEnd"/>
      <w:r>
        <w:rPr>
          <w:rFonts w:ascii="Times New Roman" w:eastAsia="Times New Roman" w:hAnsi="Times New Roman"/>
          <w:szCs w:val="24"/>
          <w:lang w:val="en-US"/>
        </w:rPr>
        <w:t xml:space="preserve"> T, Young JL, Bunin GR, editors. Cancer Incidence and Survival among Children and Adolescents: United States SEER Program 1975-1995. </w:t>
      </w:r>
      <w:proofErr w:type="spellStart"/>
      <w:r>
        <w:rPr>
          <w:rFonts w:ascii="Times New Roman" w:eastAsia="Times New Roman" w:hAnsi="Times New Roman"/>
          <w:szCs w:val="24"/>
        </w:rPr>
        <w:t>Bethesda</w:t>
      </w:r>
      <w:proofErr w:type="spellEnd"/>
      <w:r>
        <w:rPr>
          <w:rFonts w:ascii="Times New Roman" w:eastAsia="Times New Roman" w:hAnsi="Times New Roman"/>
          <w:szCs w:val="24"/>
        </w:rPr>
        <w:t xml:space="preserve">: </w:t>
      </w:r>
      <w:proofErr w:type="spellStart"/>
      <w:r>
        <w:rPr>
          <w:rFonts w:ascii="Times New Roman" w:eastAsia="Times New Roman" w:hAnsi="Times New Roman"/>
          <w:szCs w:val="24"/>
        </w:rPr>
        <w:t>National</w:t>
      </w:r>
      <w:proofErr w:type="spellEnd"/>
      <w:r>
        <w:rPr>
          <w:rFonts w:ascii="Times New Roman" w:eastAsia="Times New Roman" w:hAnsi="Times New Roman"/>
          <w:szCs w:val="24"/>
        </w:rPr>
        <w:t xml:space="preserve"> </w:t>
      </w:r>
      <w:proofErr w:type="spellStart"/>
      <w:r>
        <w:rPr>
          <w:rFonts w:ascii="Times New Roman" w:eastAsia="Times New Roman" w:hAnsi="Times New Roman"/>
          <w:szCs w:val="24"/>
        </w:rPr>
        <w:t>Cancer</w:t>
      </w:r>
      <w:proofErr w:type="spellEnd"/>
      <w:r>
        <w:rPr>
          <w:rFonts w:ascii="Times New Roman" w:eastAsia="Times New Roman" w:hAnsi="Times New Roman"/>
          <w:szCs w:val="24"/>
        </w:rPr>
        <w:t xml:space="preserve"> </w:t>
      </w:r>
      <w:proofErr w:type="spellStart"/>
      <w:r>
        <w:rPr>
          <w:rFonts w:ascii="Times New Roman" w:eastAsia="Times New Roman" w:hAnsi="Times New Roman"/>
          <w:szCs w:val="24"/>
        </w:rPr>
        <w:t>Institute</w:t>
      </w:r>
      <w:proofErr w:type="spellEnd"/>
      <w:r>
        <w:rPr>
          <w:rFonts w:ascii="Times New Roman" w:eastAsia="Times New Roman" w:hAnsi="Times New Roman"/>
          <w:szCs w:val="24"/>
        </w:rPr>
        <w:t xml:space="preserve">, SEER </w:t>
      </w:r>
      <w:proofErr w:type="spellStart"/>
      <w:r>
        <w:rPr>
          <w:rFonts w:ascii="Times New Roman" w:eastAsia="Times New Roman" w:hAnsi="Times New Roman"/>
          <w:szCs w:val="24"/>
        </w:rPr>
        <w:t>Program</w:t>
      </w:r>
      <w:proofErr w:type="spellEnd"/>
      <w:r>
        <w:rPr>
          <w:rFonts w:ascii="Times New Roman" w:eastAsia="Times New Roman" w:hAnsi="Times New Roman"/>
          <w:szCs w:val="24"/>
        </w:rPr>
        <w:t>; 1999.</w:t>
      </w:r>
    </w:p>
    <w:p w14:paraId="761205B5" w14:textId="77777777" w:rsidR="00BC6104" w:rsidRDefault="00BC6104">
      <w:pPr>
        <w:jc w:val="left"/>
        <w:rPr>
          <w:rFonts w:ascii="Times New Roman" w:eastAsia="Times New Roman" w:hAnsi="Times New Roman"/>
          <w:szCs w:val="24"/>
        </w:rPr>
      </w:pPr>
    </w:p>
    <w:p w14:paraId="2C71DB4E"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rPr>
        <w:t xml:space="preserve">MONTEIRO GTR, KOIFMAN S. </w:t>
      </w:r>
      <w:r>
        <w:rPr>
          <w:rFonts w:ascii="Times New Roman" w:eastAsia="Times New Roman" w:hAnsi="Times New Roman"/>
          <w:b/>
          <w:szCs w:val="24"/>
        </w:rPr>
        <w:t xml:space="preserve">Mortalidade por tumores de cérebro no Brasil, 1980-1998. </w:t>
      </w:r>
      <w:r>
        <w:rPr>
          <w:rFonts w:ascii="Times New Roman" w:eastAsia="Times New Roman" w:hAnsi="Times New Roman"/>
          <w:szCs w:val="24"/>
          <w:lang w:val="en-US"/>
        </w:rPr>
        <w:t xml:space="preserve">Cad </w:t>
      </w:r>
      <w:proofErr w:type="spellStart"/>
      <w:r>
        <w:rPr>
          <w:rFonts w:ascii="Times New Roman" w:eastAsia="Times New Roman" w:hAnsi="Times New Roman"/>
          <w:szCs w:val="24"/>
          <w:lang w:val="en-US"/>
        </w:rPr>
        <w:t>Saúde</w:t>
      </w:r>
      <w:proofErr w:type="spellEnd"/>
      <w:r>
        <w:rPr>
          <w:rFonts w:ascii="Times New Roman" w:eastAsia="Times New Roman" w:hAnsi="Times New Roman"/>
          <w:szCs w:val="24"/>
          <w:lang w:val="en-US"/>
        </w:rPr>
        <w:t xml:space="preserve"> </w:t>
      </w:r>
      <w:proofErr w:type="spellStart"/>
      <w:r>
        <w:rPr>
          <w:rFonts w:ascii="Times New Roman" w:eastAsia="Times New Roman" w:hAnsi="Times New Roman"/>
          <w:szCs w:val="24"/>
          <w:lang w:val="en-US"/>
        </w:rPr>
        <w:t>Pública</w:t>
      </w:r>
      <w:proofErr w:type="spellEnd"/>
      <w:r>
        <w:rPr>
          <w:rFonts w:ascii="Times New Roman" w:eastAsia="Times New Roman" w:hAnsi="Times New Roman"/>
          <w:szCs w:val="24"/>
          <w:lang w:val="en-US"/>
        </w:rPr>
        <w:t xml:space="preserve">. </w:t>
      </w:r>
      <w:proofErr w:type="gramStart"/>
      <w:r>
        <w:rPr>
          <w:rFonts w:ascii="Times New Roman" w:eastAsia="Times New Roman" w:hAnsi="Times New Roman"/>
          <w:szCs w:val="24"/>
          <w:lang w:val="en-US"/>
        </w:rPr>
        <w:t>2003;19:1139</w:t>
      </w:r>
      <w:proofErr w:type="gramEnd"/>
      <w:r>
        <w:rPr>
          <w:rFonts w:ascii="Times New Roman" w:eastAsia="Times New Roman" w:hAnsi="Times New Roman"/>
          <w:szCs w:val="24"/>
          <w:lang w:val="en-US"/>
        </w:rPr>
        <w:t>-1151.</w:t>
      </w:r>
    </w:p>
    <w:p w14:paraId="26F6FE34" w14:textId="77777777" w:rsidR="00BC6104" w:rsidRDefault="00BC6104">
      <w:pPr>
        <w:jc w:val="left"/>
        <w:rPr>
          <w:rFonts w:ascii="Times New Roman" w:eastAsia="Times New Roman" w:hAnsi="Times New Roman"/>
          <w:szCs w:val="24"/>
          <w:lang w:val="en-US"/>
        </w:rPr>
      </w:pPr>
    </w:p>
    <w:p w14:paraId="6C82D393" w14:textId="77777777" w:rsidR="00BC6104" w:rsidRPr="00C634EA" w:rsidRDefault="00F84880">
      <w:pPr>
        <w:jc w:val="left"/>
        <w:rPr>
          <w:lang w:val="en-US"/>
        </w:rPr>
      </w:pPr>
      <w:r>
        <w:rPr>
          <w:rFonts w:ascii="Times New Roman" w:eastAsia="Times New Roman" w:hAnsi="Times New Roman"/>
          <w:szCs w:val="24"/>
          <w:lang w:val="en-US"/>
        </w:rPr>
        <w:t xml:space="preserve">CBTRUS (2012). </w:t>
      </w:r>
      <w:r>
        <w:rPr>
          <w:rFonts w:ascii="Times New Roman" w:eastAsia="Times New Roman" w:hAnsi="Times New Roman"/>
          <w:b/>
          <w:szCs w:val="24"/>
          <w:lang w:val="en-US"/>
        </w:rPr>
        <w:t xml:space="preserve">CBTRUS Statistical Report: Primary Brain and Central Nervous System Tumors Diagnosed in the United States in 2004-2008 (March 23, 2012 Revision). </w:t>
      </w:r>
      <w:r>
        <w:rPr>
          <w:rFonts w:ascii="Times New Roman" w:eastAsia="Times New Roman" w:hAnsi="Times New Roman"/>
          <w:szCs w:val="24"/>
          <w:lang w:val="en-US"/>
        </w:rPr>
        <w:t xml:space="preserve">Source: Central Brain Tumor Registry of the United States, Hinsdale, IL. website: </w:t>
      </w:r>
      <w:hyperlink r:id="rId14">
        <w:r>
          <w:rPr>
            <w:rStyle w:val="LinkdaInternet"/>
            <w:rFonts w:ascii="Times New Roman" w:eastAsia="Times New Roman" w:hAnsi="Times New Roman"/>
            <w:szCs w:val="24"/>
            <w:lang w:val="en-US"/>
          </w:rPr>
          <w:t>www.cbtrus.org</w:t>
        </w:r>
      </w:hyperlink>
    </w:p>
    <w:p w14:paraId="71FBA190" w14:textId="77777777" w:rsidR="00BC6104" w:rsidRDefault="00BC6104">
      <w:pPr>
        <w:jc w:val="left"/>
        <w:rPr>
          <w:rFonts w:ascii="Times New Roman" w:eastAsia="Times New Roman" w:hAnsi="Times New Roman"/>
          <w:szCs w:val="24"/>
          <w:lang w:val="en-US"/>
        </w:rPr>
      </w:pPr>
    </w:p>
    <w:p w14:paraId="5D72188E"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GAN, G. &amp; HAAS-KOGAN, D. LOW-GRADE GLIOMAS, IN GUPTA, N., BANERJEE, A., HAAS-KOGAN, D [Editors]. </w:t>
      </w:r>
      <w:r>
        <w:rPr>
          <w:rFonts w:ascii="Times New Roman" w:eastAsia="Times New Roman" w:hAnsi="Times New Roman"/>
          <w:b/>
          <w:szCs w:val="24"/>
          <w:lang w:val="en-US"/>
        </w:rPr>
        <w:t>Pediatric CNS Tumors</w:t>
      </w:r>
      <w:r>
        <w:rPr>
          <w:rFonts w:ascii="Times New Roman" w:eastAsia="Times New Roman" w:hAnsi="Times New Roman"/>
          <w:szCs w:val="24"/>
          <w:lang w:val="en-US"/>
        </w:rPr>
        <w:t>, Pediatric Oncology [Series], 2010, Springer Berlin Heidelberg, pages 1-35</w:t>
      </w:r>
    </w:p>
    <w:p w14:paraId="7D24FA8A" w14:textId="77777777" w:rsidR="00BC6104" w:rsidRDefault="00BC6104">
      <w:pPr>
        <w:jc w:val="left"/>
        <w:rPr>
          <w:rFonts w:ascii="Times New Roman" w:eastAsia="Times New Roman" w:hAnsi="Times New Roman"/>
          <w:szCs w:val="24"/>
          <w:lang w:val="en-US"/>
        </w:rPr>
      </w:pPr>
    </w:p>
    <w:p w14:paraId="0EAC831C"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PARTAP, S. &amp; FISHER, PG. </w:t>
      </w:r>
      <w:r>
        <w:rPr>
          <w:rFonts w:ascii="Times New Roman" w:eastAsia="Times New Roman" w:hAnsi="Times New Roman"/>
          <w:b/>
          <w:szCs w:val="24"/>
          <w:lang w:val="en-US"/>
        </w:rPr>
        <w:t>Embryonal Tumors</w:t>
      </w:r>
      <w:r>
        <w:rPr>
          <w:rFonts w:ascii="Times New Roman" w:eastAsia="Times New Roman" w:hAnsi="Times New Roman"/>
          <w:szCs w:val="24"/>
          <w:lang w:val="en-US"/>
        </w:rPr>
        <w:t>, in Gupta, N., Banerjee, A., Haas-</w:t>
      </w:r>
      <w:proofErr w:type="spellStart"/>
      <w:r>
        <w:rPr>
          <w:rFonts w:ascii="Times New Roman" w:eastAsia="Times New Roman" w:hAnsi="Times New Roman"/>
          <w:szCs w:val="24"/>
          <w:lang w:val="en-US"/>
        </w:rPr>
        <w:t>Kogan</w:t>
      </w:r>
      <w:proofErr w:type="spellEnd"/>
      <w:r>
        <w:rPr>
          <w:rFonts w:ascii="Times New Roman" w:eastAsia="Times New Roman" w:hAnsi="Times New Roman"/>
          <w:szCs w:val="24"/>
          <w:lang w:val="en-US"/>
        </w:rPr>
        <w:t>, D [Editors]. Pediatric CNS Tumors, Pediatric Oncology [Series], 2010, Springer Berlin Heidelberg, pages 89-114</w:t>
      </w:r>
    </w:p>
    <w:p w14:paraId="0B2E9022" w14:textId="77777777" w:rsidR="00BC6104" w:rsidRDefault="00BC6104">
      <w:pPr>
        <w:jc w:val="left"/>
        <w:rPr>
          <w:rFonts w:ascii="Times New Roman" w:eastAsia="Times New Roman" w:hAnsi="Times New Roman"/>
          <w:szCs w:val="24"/>
          <w:lang w:val="en-US"/>
        </w:rPr>
      </w:pPr>
    </w:p>
    <w:p w14:paraId="145C1C5B" w14:textId="77777777" w:rsidR="00BC6104" w:rsidRDefault="00F84880">
      <w:pPr>
        <w:jc w:val="left"/>
        <w:rPr>
          <w:rFonts w:ascii="Times New Roman" w:eastAsia="Times New Roman" w:hAnsi="Times New Roman"/>
          <w:szCs w:val="24"/>
        </w:rPr>
      </w:pPr>
      <w:r>
        <w:rPr>
          <w:rFonts w:ascii="Times New Roman" w:eastAsia="Times New Roman" w:hAnsi="Times New Roman"/>
          <w:szCs w:val="24"/>
          <w:lang w:val="en-US"/>
        </w:rPr>
        <w:t xml:space="preserve">MERCHANT TE, POLLACK IF, LOEFFLER JS. </w:t>
      </w:r>
      <w:r>
        <w:rPr>
          <w:rFonts w:ascii="Times New Roman" w:eastAsia="Times New Roman" w:hAnsi="Times New Roman"/>
          <w:b/>
          <w:szCs w:val="24"/>
          <w:lang w:val="en-US"/>
        </w:rPr>
        <w:t xml:space="preserve">Brain tumors across the age spectrum: biology, therapy, and late effects. </w:t>
      </w:r>
      <w:proofErr w:type="spellStart"/>
      <w:r>
        <w:rPr>
          <w:rFonts w:ascii="Times New Roman" w:eastAsia="Times New Roman" w:hAnsi="Times New Roman"/>
          <w:szCs w:val="24"/>
        </w:rPr>
        <w:t>Semin</w:t>
      </w:r>
      <w:proofErr w:type="spellEnd"/>
      <w:r>
        <w:rPr>
          <w:rFonts w:ascii="Times New Roman" w:eastAsia="Times New Roman" w:hAnsi="Times New Roman"/>
          <w:szCs w:val="24"/>
        </w:rPr>
        <w:t xml:space="preserve"> </w:t>
      </w:r>
      <w:proofErr w:type="spellStart"/>
      <w:r>
        <w:rPr>
          <w:rFonts w:ascii="Times New Roman" w:eastAsia="Times New Roman" w:hAnsi="Times New Roman"/>
          <w:szCs w:val="24"/>
        </w:rPr>
        <w:t>Radiat</w:t>
      </w:r>
      <w:proofErr w:type="spellEnd"/>
      <w:r>
        <w:rPr>
          <w:rFonts w:ascii="Times New Roman" w:eastAsia="Times New Roman" w:hAnsi="Times New Roman"/>
          <w:szCs w:val="24"/>
        </w:rPr>
        <w:t xml:space="preserve"> </w:t>
      </w:r>
      <w:proofErr w:type="spellStart"/>
      <w:r>
        <w:rPr>
          <w:rFonts w:ascii="Times New Roman" w:eastAsia="Times New Roman" w:hAnsi="Times New Roman"/>
          <w:szCs w:val="24"/>
        </w:rPr>
        <w:t>Oncol</w:t>
      </w:r>
      <w:proofErr w:type="spellEnd"/>
      <w:r>
        <w:rPr>
          <w:rFonts w:ascii="Times New Roman" w:eastAsia="Times New Roman" w:hAnsi="Times New Roman"/>
          <w:szCs w:val="24"/>
        </w:rPr>
        <w:t>. 2010;20(1):58-66.</w:t>
      </w:r>
    </w:p>
    <w:p w14:paraId="2CB884C9" w14:textId="77777777" w:rsidR="00BC6104" w:rsidRDefault="00BC6104">
      <w:pPr>
        <w:jc w:val="left"/>
        <w:rPr>
          <w:rFonts w:ascii="Times New Roman" w:eastAsia="Times New Roman" w:hAnsi="Times New Roman"/>
          <w:szCs w:val="24"/>
        </w:rPr>
      </w:pPr>
    </w:p>
    <w:p w14:paraId="3DCACF90" w14:textId="77777777" w:rsidR="00BC6104" w:rsidRDefault="00F84880">
      <w:pPr>
        <w:jc w:val="left"/>
        <w:rPr>
          <w:rFonts w:ascii="Times New Roman" w:eastAsia="Times New Roman" w:hAnsi="Times New Roman"/>
          <w:szCs w:val="24"/>
        </w:rPr>
      </w:pPr>
      <w:r>
        <w:rPr>
          <w:rFonts w:ascii="Times New Roman" w:eastAsia="Times New Roman" w:hAnsi="Times New Roman"/>
          <w:szCs w:val="24"/>
        </w:rPr>
        <w:t xml:space="preserve">DE ARAUJO OL, DA TRINDADE KM, TROMPIERI NM, FONTENELE JB, FELIX FH. </w:t>
      </w:r>
      <w:r>
        <w:rPr>
          <w:rFonts w:ascii="Times New Roman" w:eastAsia="Times New Roman" w:hAnsi="Times New Roman"/>
          <w:b/>
          <w:szCs w:val="24"/>
          <w:lang w:val="en-US"/>
        </w:rPr>
        <w:t>Analysis of survival and prognostic factors of pediatric patients with brain tumor.</w:t>
      </w:r>
      <w:r>
        <w:rPr>
          <w:rFonts w:ascii="Times New Roman" w:eastAsia="Times New Roman" w:hAnsi="Times New Roman"/>
          <w:szCs w:val="24"/>
          <w:lang w:val="en-US"/>
        </w:rPr>
        <w:t xml:space="preserve"> </w:t>
      </w:r>
      <w:r>
        <w:rPr>
          <w:rFonts w:ascii="Times New Roman" w:eastAsia="Times New Roman" w:hAnsi="Times New Roman"/>
          <w:szCs w:val="24"/>
        </w:rPr>
        <w:t xml:space="preserve">J </w:t>
      </w:r>
      <w:proofErr w:type="spellStart"/>
      <w:r>
        <w:rPr>
          <w:rFonts w:ascii="Times New Roman" w:eastAsia="Times New Roman" w:hAnsi="Times New Roman"/>
          <w:szCs w:val="24"/>
        </w:rPr>
        <w:t>Pediatr</w:t>
      </w:r>
      <w:proofErr w:type="spellEnd"/>
      <w:r>
        <w:rPr>
          <w:rFonts w:ascii="Times New Roman" w:eastAsia="Times New Roman" w:hAnsi="Times New Roman"/>
          <w:szCs w:val="24"/>
        </w:rPr>
        <w:t xml:space="preserve"> (Rio J). 2011;87(5):425-32</w:t>
      </w:r>
    </w:p>
    <w:p w14:paraId="28899829" w14:textId="77777777" w:rsidR="00BC6104" w:rsidRDefault="00F84880">
      <w:pPr>
        <w:jc w:val="left"/>
        <w:rPr>
          <w:rFonts w:ascii="Times New Roman" w:eastAsia="Times New Roman" w:hAnsi="Times New Roman"/>
          <w:szCs w:val="24"/>
        </w:rPr>
      </w:pPr>
      <w:r>
        <w:rPr>
          <w:rFonts w:ascii="Times New Roman" w:eastAsia="Times New Roman" w:hAnsi="Times New Roman"/>
          <w:szCs w:val="24"/>
        </w:rPr>
        <w:lastRenderedPageBreak/>
        <w:t xml:space="preserve">MINISTÉRIO DA SAÚDE DO BRASIL. Secretaria de Vigilância em Saúde. </w:t>
      </w:r>
      <w:r>
        <w:rPr>
          <w:rFonts w:ascii="Times New Roman" w:eastAsia="Times New Roman" w:hAnsi="Times New Roman"/>
          <w:b/>
          <w:szCs w:val="24"/>
        </w:rPr>
        <w:t>Sistemas de informação em saúde e vigilância epidemiológica.</w:t>
      </w:r>
      <w:r>
        <w:rPr>
          <w:rFonts w:ascii="Times New Roman" w:eastAsia="Times New Roman" w:hAnsi="Times New Roman"/>
          <w:szCs w:val="24"/>
        </w:rPr>
        <w:t xml:space="preserve"> In Guia de vigilância epidemiológica, 6a ed., Brasília: Ministério da Saúde, 2005.</w:t>
      </w:r>
    </w:p>
    <w:p w14:paraId="419F365C" w14:textId="77777777" w:rsidR="00BC6104" w:rsidRDefault="00BC6104">
      <w:pPr>
        <w:jc w:val="left"/>
        <w:rPr>
          <w:rFonts w:ascii="Times New Roman" w:eastAsia="Times New Roman" w:hAnsi="Times New Roman"/>
          <w:szCs w:val="24"/>
        </w:rPr>
      </w:pPr>
    </w:p>
    <w:p w14:paraId="13F53C9E" w14:textId="77777777" w:rsidR="00BC6104" w:rsidRDefault="00F84880">
      <w:pPr>
        <w:jc w:val="left"/>
        <w:rPr>
          <w:rFonts w:ascii="Times New Roman" w:eastAsia="Times New Roman" w:hAnsi="Times New Roman"/>
          <w:szCs w:val="24"/>
        </w:rPr>
      </w:pPr>
      <w:r>
        <w:rPr>
          <w:rFonts w:ascii="Times New Roman" w:eastAsia="Times New Roman" w:hAnsi="Times New Roman"/>
          <w:szCs w:val="24"/>
        </w:rPr>
        <w:t xml:space="preserve">MINISTÉRIO DA SAÚDE DO BRASIL. Secretaria de Assistência à Saúde. Instituto Nacional de Câncer. </w:t>
      </w:r>
      <w:r>
        <w:rPr>
          <w:rFonts w:ascii="Times New Roman" w:eastAsia="Times New Roman" w:hAnsi="Times New Roman"/>
          <w:b/>
          <w:szCs w:val="24"/>
        </w:rPr>
        <w:t xml:space="preserve">Câncer no Brasil: dados dos registros de base populacional, </w:t>
      </w:r>
      <w:r>
        <w:rPr>
          <w:rFonts w:ascii="Times New Roman" w:eastAsia="Times New Roman" w:hAnsi="Times New Roman"/>
          <w:szCs w:val="24"/>
        </w:rPr>
        <w:t>volume 3. - Rio de Janeiro: INCA, 2003</w:t>
      </w:r>
    </w:p>
    <w:p w14:paraId="42234108" w14:textId="77777777" w:rsidR="00BC6104" w:rsidRDefault="00BC6104">
      <w:pPr>
        <w:jc w:val="left"/>
        <w:rPr>
          <w:rFonts w:ascii="Times New Roman" w:eastAsia="Times New Roman" w:hAnsi="Times New Roman"/>
          <w:szCs w:val="24"/>
        </w:rPr>
      </w:pPr>
    </w:p>
    <w:p w14:paraId="5D829C42"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WOEHRER A. </w:t>
      </w:r>
      <w:r>
        <w:rPr>
          <w:rFonts w:ascii="Times New Roman" w:eastAsia="Times New Roman" w:hAnsi="Times New Roman"/>
          <w:b/>
          <w:szCs w:val="24"/>
          <w:lang w:val="en-US"/>
        </w:rPr>
        <w:t xml:space="preserve">Brain tumor epidemiology in Austria and the Austrian Brain Tumor Registry. </w:t>
      </w:r>
      <w:proofErr w:type="spellStart"/>
      <w:r>
        <w:rPr>
          <w:rFonts w:ascii="Times New Roman" w:eastAsia="Times New Roman" w:hAnsi="Times New Roman"/>
          <w:szCs w:val="24"/>
          <w:lang w:val="en-US"/>
        </w:rPr>
        <w:t>Clin</w:t>
      </w:r>
      <w:proofErr w:type="spellEnd"/>
      <w:r>
        <w:rPr>
          <w:rFonts w:ascii="Times New Roman" w:eastAsia="Times New Roman" w:hAnsi="Times New Roman"/>
          <w:szCs w:val="24"/>
          <w:lang w:val="en-US"/>
        </w:rPr>
        <w:t xml:space="preserve"> </w:t>
      </w:r>
      <w:proofErr w:type="spellStart"/>
      <w:r>
        <w:rPr>
          <w:rFonts w:ascii="Times New Roman" w:eastAsia="Times New Roman" w:hAnsi="Times New Roman"/>
          <w:szCs w:val="24"/>
          <w:lang w:val="en-US"/>
        </w:rPr>
        <w:t>Neuropathol</w:t>
      </w:r>
      <w:proofErr w:type="spellEnd"/>
      <w:r>
        <w:rPr>
          <w:rFonts w:ascii="Times New Roman" w:eastAsia="Times New Roman" w:hAnsi="Times New Roman"/>
          <w:szCs w:val="24"/>
          <w:lang w:val="en-US"/>
        </w:rPr>
        <w:t>. 2013;32(4):269-85</w:t>
      </w:r>
    </w:p>
    <w:p w14:paraId="76B16D56" w14:textId="77777777" w:rsidR="00BC6104" w:rsidRDefault="00BC6104">
      <w:pPr>
        <w:jc w:val="left"/>
        <w:rPr>
          <w:rFonts w:ascii="Times New Roman" w:eastAsia="Times New Roman" w:hAnsi="Times New Roman"/>
          <w:szCs w:val="24"/>
          <w:lang w:val="en-US"/>
        </w:rPr>
      </w:pPr>
    </w:p>
    <w:p w14:paraId="0FBC6286"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NOMURA K. </w:t>
      </w:r>
      <w:r>
        <w:rPr>
          <w:rFonts w:ascii="Times New Roman" w:eastAsia="Times New Roman" w:hAnsi="Times New Roman"/>
          <w:b/>
          <w:szCs w:val="24"/>
          <w:lang w:val="en-US"/>
        </w:rPr>
        <w:t xml:space="preserve">Present status of brain tumor statistics in Japan. </w:t>
      </w:r>
      <w:proofErr w:type="spellStart"/>
      <w:r>
        <w:rPr>
          <w:rFonts w:ascii="Times New Roman" w:eastAsia="Times New Roman" w:hAnsi="Times New Roman"/>
          <w:szCs w:val="24"/>
          <w:lang w:val="en-US"/>
        </w:rPr>
        <w:t>Int</w:t>
      </w:r>
      <w:proofErr w:type="spellEnd"/>
      <w:r>
        <w:rPr>
          <w:rFonts w:ascii="Times New Roman" w:eastAsia="Times New Roman" w:hAnsi="Times New Roman"/>
          <w:szCs w:val="24"/>
          <w:lang w:val="en-US"/>
        </w:rPr>
        <w:t xml:space="preserve"> J </w:t>
      </w:r>
      <w:proofErr w:type="spellStart"/>
      <w:r>
        <w:rPr>
          <w:rFonts w:ascii="Times New Roman" w:eastAsia="Times New Roman" w:hAnsi="Times New Roman"/>
          <w:szCs w:val="24"/>
          <w:lang w:val="en-US"/>
        </w:rPr>
        <w:t>Clin</w:t>
      </w:r>
      <w:proofErr w:type="spellEnd"/>
      <w:r>
        <w:rPr>
          <w:rFonts w:ascii="Times New Roman" w:eastAsia="Times New Roman" w:hAnsi="Times New Roman"/>
          <w:szCs w:val="24"/>
          <w:lang w:val="en-US"/>
        </w:rPr>
        <w:t xml:space="preserve"> </w:t>
      </w:r>
      <w:proofErr w:type="spellStart"/>
      <w:r>
        <w:rPr>
          <w:rFonts w:ascii="Times New Roman" w:eastAsia="Times New Roman" w:hAnsi="Times New Roman"/>
          <w:szCs w:val="24"/>
          <w:lang w:val="en-US"/>
        </w:rPr>
        <w:t>Oncol</w:t>
      </w:r>
      <w:proofErr w:type="spellEnd"/>
      <w:r>
        <w:rPr>
          <w:rFonts w:ascii="Times New Roman" w:eastAsia="Times New Roman" w:hAnsi="Times New Roman"/>
          <w:szCs w:val="24"/>
          <w:lang w:val="en-US"/>
        </w:rPr>
        <w:t xml:space="preserve"> 2000; 5:355-360</w:t>
      </w:r>
    </w:p>
    <w:p w14:paraId="491C5FE8" w14:textId="77777777" w:rsidR="00BC6104" w:rsidRDefault="00BC6104">
      <w:pPr>
        <w:jc w:val="left"/>
        <w:rPr>
          <w:rFonts w:ascii="Times New Roman" w:eastAsia="Times New Roman" w:hAnsi="Times New Roman"/>
          <w:szCs w:val="24"/>
          <w:lang w:val="en-US"/>
        </w:rPr>
      </w:pPr>
    </w:p>
    <w:p w14:paraId="60982E15"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STRANJALIS G, KALAMATIANOS T, STAVRINOU LC, MATHIOS D, KOUTSARNAKIS C, TZAVARA C, LOUFARDAKI M, PROTOPAPPA D, ARGYRAKOS T, RONTOGIANNI DP, SAKAS DE. </w:t>
      </w:r>
      <w:r>
        <w:rPr>
          <w:rFonts w:ascii="Times New Roman" w:eastAsia="Times New Roman" w:hAnsi="Times New Roman"/>
          <w:b/>
          <w:szCs w:val="24"/>
          <w:lang w:val="en-US"/>
        </w:rPr>
        <w:t xml:space="preserve">The </w:t>
      </w:r>
      <w:proofErr w:type="spellStart"/>
      <w:r>
        <w:rPr>
          <w:rFonts w:ascii="Times New Roman" w:eastAsia="Times New Roman" w:hAnsi="Times New Roman"/>
          <w:b/>
          <w:szCs w:val="24"/>
          <w:lang w:val="en-US"/>
        </w:rPr>
        <w:t>Evangelismos</w:t>
      </w:r>
      <w:proofErr w:type="spellEnd"/>
      <w:r>
        <w:rPr>
          <w:rFonts w:ascii="Times New Roman" w:eastAsia="Times New Roman" w:hAnsi="Times New Roman"/>
          <w:b/>
          <w:szCs w:val="24"/>
          <w:lang w:val="en-US"/>
        </w:rPr>
        <w:t xml:space="preserve"> hospital central nervous system tumor registry: Analysis of 1414 cases (1998-2009). </w:t>
      </w:r>
      <w:proofErr w:type="spellStart"/>
      <w:r>
        <w:rPr>
          <w:rFonts w:ascii="Times New Roman" w:eastAsia="Times New Roman" w:hAnsi="Times New Roman"/>
          <w:szCs w:val="24"/>
          <w:lang w:val="en-US"/>
        </w:rPr>
        <w:t>Surg</w:t>
      </w:r>
      <w:proofErr w:type="spellEnd"/>
      <w:r>
        <w:rPr>
          <w:rFonts w:ascii="Times New Roman" w:eastAsia="Times New Roman" w:hAnsi="Times New Roman"/>
          <w:szCs w:val="24"/>
          <w:lang w:val="en-US"/>
        </w:rPr>
        <w:t xml:space="preserve"> </w:t>
      </w:r>
      <w:proofErr w:type="spellStart"/>
      <w:r>
        <w:rPr>
          <w:rFonts w:ascii="Times New Roman" w:eastAsia="Times New Roman" w:hAnsi="Times New Roman"/>
          <w:szCs w:val="24"/>
          <w:lang w:val="en-US"/>
        </w:rPr>
        <w:t>Neurol</w:t>
      </w:r>
      <w:proofErr w:type="spellEnd"/>
      <w:r>
        <w:rPr>
          <w:rFonts w:ascii="Times New Roman" w:eastAsia="Times New Roman" w:hAnsi="Times New Roman"/>
          <w:szCs w:val="24"/>
          <w:lang w:val="en-US"/>
        </w:rPr>
        <w:t xml:space="preserve"> </w:t>
      </w:r>
      <w:proofErr w:type="spellStart"/>
      <w:r>
        <w:rPr>
          <w:rFonts w:ascii="Times New Roman" w:eastAsia="Times New Roman" w:hAnsi="Times New Roman"/>
          <w:szCs w:val="24"/>
          <w:lang w:val="en-US"/>
        </w:rPr>
        <w:t>Int</w:t>
      </w:r>
      <w:proofErr w:type="spellEnd"/>
      <w:r>
        <w:rPr>
          <w:rFonts w:ascii="Times New Roman" w:eastAsia="Times New Roman" w:hAnsi="Times New Roman"/>
          <w:szCs w:val="24"/>
          <w:lang w:val="en-US"/>
        </w:rPr>
        <w:t xml:space="preserve"> </w:t>
      </w:r>
      <w:proofErr w:type="gramStart"/>
      <w:r>
        <w:rPr>
          <w:rFonts w:ascii="Times New Roman" w:eastAsia="Times New Roman" w:hAnsi="Times New Roman"/>
          <w:szCs w:val="24"/>
          <w:lang w:val="en-US"/>
        </w:rPr>
        <w:t>2013;4:23</w:t>
      </w:r>
      <w:proofErr w:type="gramEnd"/>
    </w:p>
    <w:p w14:paraId="492CBD8F" w14:textId="77777777" w:rsidR="00BC6104" w:rsidRDefault="00BC6104">
      <w:pPr>
        <w:jc w:val="left"/>
        <w:rPr>
          <w:rFonts w:ascii="Times New Roman" w:eastAsia="Times New Roman" w:hAnsi="Times New Roman"/>
          <w:szCs w:val="24"/>
          <w:lang w:val="en-US"/>
        </w:rPr>
      </w:pPr>
    </w:p>
    <w:p w14:paraId="5471004C" w14:textId="77777777" w:rsidR="00BC6104" w:rsidRDefault="00F84880">
      <w:pPr>
        <w:jc w:val="left"/>
        <w:rPr>
          <w:rFonts w:ascii="Times New Roman" w:eastAsia="Times New Roman" w:hAnsi="Times New Roman"/>
          <w:szCs w:val="24"/>
        </w:rPr>
      </w:pPr>
      <w:r>
        <w:rPr>
          <w:rFonts w:ascii="Times New Roman" w:eastAsia="Times New Roman" w:hAnsi="Times New Roman"/>
          <w:szCs w:val="24"/>
          <w:lang w:val="en-US"/>
        </w:rPr>
        <w:t xml:space="preserve">CAMPBELL J, JAGGON JR, JOHNSON P, BRUCE C, ELDEMIRE-SHEARER D. </w:t>
      </w:r>
      <w:r>
        <w:rPr>
          <w:rFonts w:ascii="Times New Roman" w:eastAsia="Times New Roman" w:hAnsi="Times New Roman"/>
          <w:b/>
          <w:szCs w:val="24"/>
          <w:lang w:val="en-US"/>
        </w:rPr>
        <w:t xml:space="preserve">The establishment of an intracranial </w:t>
      </w:r>
      <w:proofErr w:type="spellStart"/>
      <w:r>
        <w:rPr>
          <w:rFonts w:ascii="Times New Roman" w:eastAsia="Times New Roman" w:hAnsi="Times New Roman"/>
          <w:b/>
          <w:szCs w:val="24"/>
          <w:lang w:val="en-US"/>
        </w:rPr>
        <w:t>tumour</w:t>
      </w:r>
      <w:proofErr w:type="spellEnd"/>
      <w:r>
        <w:rPr>
          <w:rFonts w:ascii="Times New Roman" w:eastAsia="Times New Roman" w:hAnsi="Times New Roman"/>
          <w:b/>
          <w:szCs w:val="24"/>
          <w:lang w:val="en-US"/>
        </w:rPr>
        <w:t xml:space="preserve"> registry at the University Hospital of the West Indies. </w:t>
      </w:r>
      <w:r>
        <w:rPr>
          <w:rFonts w:ascii="Times New Roman" w:eastAsia="Times New Roman" w:hAnsi="Times New Roman"/>
          <w:szCs w:val="24"/>
        </w:rPr>
        <w:t xml:space="preserve">West </w:t>
      </w:r>
      <w:proofErr w:type="spellStart"/>
      <w:r>
        <w:rPr>
          <w:rFonts w:ascii="Times New Roman" w:eastAsia="Times New Roman" w:hAnsi="Times New Roman"/>
          <w:szCs w:val="24"/>
        </w:rPr>
        <w:t>Indian</w:t>
      </w:r>
      <w:proofErr w:type="spellEnd"/>
      <w:r>
        <w:rPr>
          <w:rFonts w:ascii="Times New Roman" w:eastAsia="Times New Roman" w:hAnsi="Times New Roman"/>
          <w:szCs w:val="24"/>
        </w:rPr>
        <w:t xml:space="preserve"> </w:t>
      </w:r>
      <w:proofErr w:type="spellStart"/>
      <w:r>
        <w:rPr>
          <w:rFonts w:ascii="Times New Roman" w:eastAsia="Times New Roman" w:hAnsi="Times New Roman"/>
          <w:szCs w:val="24"/>
        </w:rPr>
        <w:t>Med</w:t>
      </w:r>
      <w:proofErr w:type="spellEnd"/>
      <w:r>
        <w:rPr>
          <w:rFonts w:ascii="Times New Roman" w:eastAsia="Times New Roman" w:hAnsi="Times New Roman"/>
          <w:szCs w:val="24"/>
        </w:rPr>
        <w:t xml:space="preserve"> J. 2012 Jun;61(3):254-7.</w:t>
      </w:r>
    </w:p>
    <w:p w14:paraId="0E254C4A" w14:textId="77777777" w:rsidR="00BC6104" w:rsidRDefault="00BC6104">
      <w:pPr>
        <w:jc w:val="left"/>
        <w:rPr>
          <w:rFonts w:ascii="Times New Roman" w:eastAsia="Times New Roman" w:hAnsi="Times New Roman"/>
          <w:szCs w:val="24"/>
        </w:rPr>
      </w:pPr>
    </w:p>
    <w:p w14:paraId="47EC5CD8" w14:textId="77777777" w:rsidR="00BC6104" w:rsidRDefault="00F84880">
      <w:pPr>
        <w:jc w:val="left"/>
        <w:rPr>
          <w:rFonts w:ascii="Times New Roman" w:eastAsia="Times New Roman" w:hAnsi="Times New Roman"/>
          <w:szCs w:val="24"/>
        </w:rPr>
      </w:pPr>
      <w:r>
        <w:rPr>
          <w:rFonts w:ascii="Times New Roman" w:eastAsia="Times New Roman" w:hAnsi="Times New Roman"/>
          <w:szCs w:val="24"/>
        </w:rPr>
        <w:t xml:space="preserve">INSTITUTO NACIONAL DE CÂNCER. </w:t>
      </w:r>
      <w:r>
        <w:rPr>
          <w:rFonts w:ascii="Times New Roman" w:eastAsia="Times New Roman" w:hAnsi="Times New Roman"/>
          <w:b/>
          <w:szCs w:val="24"/>
        </w:rPr>
        <w:t xml:space="preserve">Registros hospitalares de câncer: planejamento e gestão </w:t>
      </w:r>
      <w:r>
        <w:rPr>
          <w:rFonts w:ascii="Times New Roman" w:eastAsia="Times New Roman" w:hAnsi="Times New Roman"/>
          <w:szCs w:val="24"/>
        </w:rPr>
        <w:t xml:space="preserve">/ Instituto Nacional de Câncer. </w:t>
      </w:r>
      <w:proofErr w:type="gramStart"/>
      <w:r>
        <w:rPr>
          <w:rFonts w:ascii="Times New Roman" w:eastAsia="Times New Roman" w:hAnsi="Times New Roman"/>
          <w:szCs w:val="24"/>
        </w:rPr>
        <w:t>2 ed.</w:t>
      </w:r>
      <w:proofErr w:type="gramEnd"/>
      <w:r>
        <w:rPr>
          <w:rFonts w:ascii="Times New Roman" w:eastAsia="Times New Roman" w:hAnsi="Times New Roman"/>
          <w:szCs w:val="24"/>
        </w:rPr>
        <w:t xml:space="preserve"> - Rio de Janeiro: INCA, 2010.</w:t>
      </w:r>
    </w:p>
    <w:p w14:paraId="51B29984" w14:textId="77777777" w:rsidR="00BC6104" w:rsidRDefault="00BC6104">
      <w:pPr>
        <w:jc w:val="left"/>
        <w:rPr>
          <w:rFonts w:ascii="Times New Roman" w:eastAsia="Times New Roman" w:hAnsi="Times New Roman"/>
          <w:szCs w:val="24"/>
        </w:rPr>
      </w:pPr>
    </w:p>
    <w:p w14:paraId="4BB84EFE"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rPr>
        <w:t xml:space="preserve">BUNIN GR, SURAWICZ TS, WITMAN PA, PRESTON-MARTIN S, DAVIS F, BRUNER JM. </w:t>
      </w:r>
      <w:r>
        <w:rPr>
          <w:rFonts w:ascii="Times New Roman" w:eastAsia="Times New Roman" w:hAnsi="Times New Roman"/>
          <w:b/>
          <w:szCs w:val="24"/>
          <w:lang w:val="en-US"/>
        </w:rPr>
        <w:t xml:space="preserve">The descriptive epidemiology of </w:t>
      </w:r>
      <w:proofErr w:type="spellStart"/>
      <w:r>
        <w:rPr>
          <w:rFonts w:ascii="Times New Roman" w:eastAsia="Times New Roman" w:hAnsi="Times New Roman"/>
          <w:b/>
          <w:szCs w:val="24"/>
          <w:lang w:val="en-US"/>
        </w:rPr>
        <w:t>craniopharyngioma</w:t>
      </w:r>
      <w:proofErr w:type="spellEnd"/>
      <w:r>
        <w:rPr>
          <w:rFonts w:ascii="Times New Roman" w:eastAsia="Times New Roman" w:hAnsi="Times New Roman"/>
          <w:b/>
          <w:szCs w:val="24"/>
          <w:lang w:val="en-US"/>
        </w:rPr>
        <w:t xml:space="preserve">. </w:t>
      </w:r>
      <w:r>
        <w:rPr>
          <w:rFonts w:ascii="Times New Roman" w:eastAsia="Times New Roman" w:hAnsi="Times New Roman"/>
          <w:szCs w:val="24"/>
          <w:lang w:val="en-US"/>
        </w:rPr>
        <w:t xml:space="preserve">J </w:t>
      </w:r>
      <w:proofErr w:type="spellStart"/>
      <w:r>
        <w:rPr>
          <w:rFonts w:ascii="Times New Roman" w:eastAsia="Times New Roman" w:hAnsi="Times New Roman"/>
          <w:szCs w:val="24"/>
          <w:lang w:val="en-US"/>
        </w:rPr>
        <w:t>Neurosurg</w:t>
      </w:r>
      <w:proofErr w:type="spellEnd"/>
      <w:r>
        <w:rPr>
          <w:rFonts w:ascii="Times New Roman" w:eastAsia="Times New Roman" w:hAnsi="Times New Roman"/>
          <w:szCs w:val="24"/>
          <w:lang w:val="en-US"/>
        </w:rPr>
        <w:t xml:space="preserve">. 1998;89(4):547-51. </w:t>
      </w:r>
    </w:p>
    <w:p w14:paraId="78BB51A4" w14:textId="77777777" w:rsidR="00BC6104" w:rsidRDefault="00BC6104">
      <w:pPr>
        <w:jc w:val="left"/>
        <w:rPr>
          <w:rFonts w:ascii="Times New Roman" w:eastAsia="Times New Roman" w:hAnsi="Times New Roman"/>
          <w:szCs w:val="24"/>
          <w:lang w:val="en-US"/>
        </w:rPr>
      </w:pPr>
    </w:p>
    <w:p w14:paraId="45380BF2"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MALIN JL, KAHN KL, ADAMS J, KWAN L, LAOURI M, GANZ PA. </w:t>
      </w:r>
      <w:r>
        <w:rPr>
          <w:rFonts w:ascii="Times New Roman" w:eastAsia="Times New Roman" w:hAnsi="Times New Roman"/>
          <w:b/>
          <w:szCs w:val="24"/>
          <w:lang w:val="en-US"/>
        </w:rPr>
        <w:t xml:space="preserve">Validity of cancer registry data for measuring the quality of breast cancer care. </w:t>
      </w:r>
      <w:r>
        <w:rPr>
          <w:rFonts w:ascii="Times New Roman" w:eastAsia="Times New Roman" w:hAnsi="Times New Roman"/>
          <w:szCs w:val="24"/>
          <w:lang w:val="en-US"/>
        </w:rPr>
        <w:t>J Natl Cancer Inst. 2002;94(11):835-44.</w:t>
      </w:r>
    </w:p>
    <w:p w14:paraId="122F1710" w14:textId="77777777" w:rsidR="00BC6104" w:rsidRDefault="00F84880">
      <w:pPr>
        <w:jc w:val="left"/>
        <w:rPr>
          <w:rFonts w:ascii="Times New Roman" w:eastAsia="Times New Roman" w:hAnsi="Times New Roman"/>
          <w:szCs w:val="24"/>
        </w:rPr>
      </w:pPr>
      <w:r>
        <w:rPr>
          <w:rFonts w:ascii="Times New Roman" w:eastAsia="Times New Roman" w:hAnsi="Times New Roman"/>
          <w:szCs w:val="24"/>
          <w:lang w:val="en-US"/>
        </w:rPr>
        <w:lastRenderedPageBreak/>
        <w:t xml:space="preserve">BEATTY JD, ADACHI M, BONHAM C, ATWOOD M, POTTS MS, HAFTERSON JL, AYE RW. </w:t>
      </w:r>
      <w:r>
        <w:rPr>
          <w:rFonts w:ascii="Times New Roman" w:eastAsia="Times New Roman" w:hAnsi="Times New Roman"/>
          <w:b/>
          <w:szCs w:val="24"/>
          <w:lang w:val="en-US"/>
        </w:rPr>
        <w:t xml:space="preserve">Utilization of cancer registry data for monitoring quality of care. </w:t>
      </w:r>
      <w:proofErr w:type="spellStart"/>
      <w:r>
        <w:rPr>
          <w:rFonts w:ascii="Times New Roman" w:eastAsia="Times New Roman" w:hAnsi="Times New Roman"/>
          <w:szCs w:val="24"/>
        </w:rPr>
        <w:t>Am</w:t>
      </w:r>
      <w:proofErr w:type="spellEnd"/>
      <w:r>
        <w:rPr>
          <w:rFonts w:ascii="Times New Roman" w:eastAsia="Times New Roman" w:hAnsi="Times New Roman"/>
          <w:szCs w:val="24"/>
        </w:rPr>
        <w:t xml:space="preserve"> J </w:t>
      </w:r>
      <w:proofErr w:type="spellStart"/>
      <w:r>
        <w:rPr>
          <w:rFonts w:ascii="Times New Roman" w:eastAsia="Times New Roman" w:hAnsi="Times New Roman"/>
          <w:szCs w:val="24"/>
        </w:rPr>
        <w:t>Surg</w:t>
      </w:r>
      <w:proofErr w:type="spellEnd"/>
      <w:r>
        <w:rPr>
          <w:rFonts w:ascii="Times New Roman" w:eastAsia="Times New Roman" w:hAnsi="Times New Roman"/>
          <w:szCs w:val="24"/>
        </w:rPr>
        <w:t>. 2011;201(5):645-9.</w:t>
      </w:r>
    </w:p>
    <w:p w14:paraId="3394739D" w14:textId="77777777" w:rsidR="00BC6104" w:rsidRDefault="00BC6104">
      <w:pPr>
        <w:jc w:val="left"/>
        <w:rPr>
          <w:rFonts w:ascii="Times New Roman" w:eastAsia="Times New Roman" w:hAnsi="Times New Roman"/>
          <w:szCs w:val="24"/>
        </w:rPr>
      </w:pPr>
    </w:p>
    <w:p w14:paraId="61242DB8" w14:textId="77777777" w:rsidR="00BC6104" w:rsidRDefault="00F84880">
      <w:pPr>
        <w:jc w:val="left"/>
        <w:rPr>
          <w:rFonts w:ascii="Times New Roman" w:eastAsia="Times New Roman" w:hAnsi="Times New Roman"/>
          <w:szCs w:val="24"/>
        </w:rPr>
      </w:pPr>
      <w:r>
        <w:rPr>
          <w:rFonts w:ascii="Times New Roman" w:eastAsia="Times New Roman" w:hAnsi="Times New Roman"/>
          <w:szCs w:val="24"/>
        </w:rPr>
        <w:t xml:space="preserve">GIL, AC. </w:t>
      </w:r>
      <w:r>
        <w:rPr>
          <w:rFonts w:ascii="Times New Roman" w:eastAsia="Times New Roman" w:hAnsi="Times New Roman"/>
          <w:b/>
          <w:szCs w:val="24"/>
        </w:rPr>
        <w:t xml:space="preserve">Métodos e técnicas de pesquisa social. </w:t>
      </w:r>
      <w:r>
        <w:rPr>
          <w:rFonts w:ascii="Times New Roman" w:eastAsia="Times New Roman" w:hAnsi="Times New Roman"/>
          <w:szCs w:val="24"/>
        </w:rPr>
        <w:t>6ª Edição, Editora Atlas, 2008. p. 104.</w:t>
      </w:r>
    </w:p>
    <w:p w14:paraId="43FAC3F6" w14:textId="77777777" w:rsidR="00BC6104" w:rsidRDefault="00BC6104">
      <w:pPr>
        <w:jc w:val="left"/>
        <w:rPr>
          <w:rFonts w:ascii="Times New Roman" w:eastAsia="Times New Roman" w:hAnsi="Times New Roman"/>
          <w:szCs w:val="24"/>
        </w:rPr>
      </w:pPr>
    </w:p>
    <w:p w14:paraId="063C7F39" w14:textId="77777777" w:rsidR="00BC6104" w:rsidRDefault="00F84880">
      <w:pPr>
        <w:jc w:val="left"/>
      </w:pPr>
      <w:r>
        <w:rPr>
          <w:rFonts w:ascii="Times New Roman" w:eastAsia="Times New Roman" w:hAnsi="Times New Roman"/>
          <w:szCs w:val="24"/>
        </w:rPr>
        <w:t xml:space="preserve">GOOGLE, INC. </w:t>
      </w:r>
      <w:r>
        <w:rPr>
          <w:rFonts w:ascii="Times New Roman" w:eastAsia="Times New Roman" w:hAnsi="Times New Roman"/>
          <w:b/>
          <w:szCs w:val="24"/>
        </w:rPr>
        <w:t>Políticas e princípios.</w:t>
      </w:r>
      <w:r>
        <w:rPr>
          <w:rFonts w:ascii="Times New Roman" w:eastAsia="Times New Roman" w:hAnsi="Times New Roman"/>
          <w:szCs w:val="24"/>
        </w:rPr>
        <w:t xml:space="preserve"> Acessado em 09/03/2014 no sítio: </w:t>
      </w:r>
      <w:hyperlink r:id="rId15">
        <w:r>
          <w:rPr>
            <w:rStyle w:val="LinkdaInternet"/>
            <w:rFonts w:ascii="Times New Roman" w:eastAsia="Times New Roman" w:hAnsi="Times New Roman"/>
            <w:szCs w:val="24"/>
          </w:rPr>
          <w:t>http://www.google.com/intl/pt-BR/policies/</w:t>
        </w:r>
      </w:hyperlink>
    </w:p>
    <w:p w14:paraId="59E972CA" w14:textId="77777777" w:rsidR="00BC6104" w:rsidRDefault="00BC6104">
      <w:pPr>
        <w:jc w:val="left"/>
        <w:rPr>
          <w:rFonts w:ascii="Times New Roman" w:eastAsia="Times New Roman" w:hAnsi="Times New Roman"/>
          <w:szCs w:val="24"/>
        </w:rPr>
      </w:pPr>
    </w:p>
    <w:p w14:paraId="6BE59B5A" w14:textId="77777777" w:rsidR="00BC6104" w:rsidRDefault="00F84880">
      <w:pPr>
        <w:jc w:val="left"/>
        <w:rPr>
          <w:rFonts w:ascii="Times New Roman" w:eastAsia="Times New Roman" w:hAnsi="Times New Roman"/>
          <w:szCs w:val="24"/>
        </w:rPr>
      </w:pPr>
      <w:r>
        <w:rPr>
          <w:rFonts w:ascii="Times New Roman" w:eastAsia="Times New Roman" w:hAnsi="Times New Roman"/>
          <w:szCs w:val="24"/>
        </w:rPr>
        <w:t xml:space="preserve">ORGANIZAÇÃO MUNDIAL DA SAÚDE. </w:t>
      </w:r>
      <w:r>
        <w:rPr>
          <w:rFonts w:ascii="Times New Roman" w:eastAsia="Times New Roman" w:hAnsi="Times New Roman"/>
          <w:b/>
          <w:szCs w:val="24"/>
        </w:rPr>
        <w:t>CID 10</w:t>
      </w:r>
      <w:r>
        <w:rPr>
          <w:rFonts w:ascii="Times New Roman" w:eastAsia="Times New Roman" w:hAnsi="Times New Roman"/>
          <w:szCs w:val="24"/>
        </w:rPr>
        <w:t xml:space="preserve">/ Organização Mundial da Saúde; tradução Centro Colaborador da OMS para a Classificação de Doenças em Português. </w:t>
      </w:r>
      <w:proofErr w:type="gramStart"/>
      <w:r>
        <w:rPr>
          <w:rFonts w:ascii="Times New Roman" w:eastAsia="Times New Roman" w:hAnsi="Times New Roman"/>
          <w:szCs w:val="24"/>
        </w:rPr>
        <w:t>10 ed.</w:t>
      </w:r>
      <w:proofErr w:type="gramEnd"/>
      <w:r>
        <w:rPr>
          <w:rFonts w:ascii="Times New Roman" w:eastAsia="Times New Roman" w:hAnsi="Times New Roman"/>
          <w:szCs w:val="24"/>
        </w:rPr>
        <w:t xml:space="preserve"> rev. - São Paulo: Editora da Universidade de São Paulo, 2007.</w:t>
      </w:r>
    </w:p>
    <w:p w14:paraId="6285C215" w14:textId="77777777" w:rsidR="00BC6104" w:rsidRDefault="00BC6104">
      <w:pPr>
        <w:jc w:val="left"/>
        <w:rPr>
          <w:rFonts w:ascii="Times New Roman" w:eastAsia="Times New Roman" w:hAnsi="Times New Roman"/>
          <w:szCs w:val="24"/>
        </w:rPr>
      </w:pPr>
    </w:p>
    <w:p w14:paraId="4073792B" w14:textId="21BB4E2C"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LANSKY SB, LIST MA, LANSKY LL, RITTER-STERR C, MILLER DR. </w:t>
      </w:r>
      <w:r>
        <w:rPr>
          <w:rFonts w:ascii="Times New Roman" w:eastAsia="Times New Roman" w:hAnsi="Times New Roman"/>
          <w:b/>
          <w:szCs w:val="24"/>
          <w:lang w:val="en-US"/>
        </w:rPr>
        <w:t>The measurement of</w:t>
      </w:r>
      <w:r w:rsidR="00040A86">
        <w:rPr>
          <w:rFonts w:ascii="Times New Roman" w:eastAsia="Times New Roman" w:hAnsi="Times New Roman"/>
          <w:b/>
          <w:szCs w:val="24"/>
          <w:lang w:val="en-US"/>
        </w:rPr>
        <w:t xml:space="preserve"> </w:t>
      </w:r>
      <w:r>
        <w:rPr>
          <w:rFonts w:ascii="Times New Roman" w:eastAsia="Times New Roman" w:hAnsi="Times New Roman"/>
          <w:b/>
          <w:szCs w:val="24"/>
          <w:lang w:val="en-US"/>
        </w:rPr>
        <w:t xml:space="preserve">performance in childhood cancer patients. </w:t>
      </w:r>
      <w:r>
        <w:rPr>
          <w:rFonts w:ascii="Times New Roman" w:eastAsia="Times New Roman" w:hAnsi="Times New Roman"/>
          <w:szCs w:val="24"/>
          <w:lang w:val="en-US"/>
        </w:rPr>
        <w:t>Cancer. 1987;60(7):1651-6</w:t>
      </w:r>
    </w:p>
    <w:p w14:paraId="28FC42C9" w14:textId="77777777" w:rsidR="00BC6104" w:rsidRDefault="00BC6104">
      <w:pPr>
        <w:jc w:val="left"/>
        <w:rPr>
          <w:rFonts w:ascii="Times New Roman" w:eastAsia="Times New Roman" w:hAnsi="Times New Roman"/>
          <w:szCs w:val="24"/>
          <w:lang w:val="en-US"/>
        </w:rPr>
      </w:pPr>
    </w:p>
    <w:p w14:paraId="709ADC87"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NASSAR JUNIOR AP, PIRES NETO RC, DE FIGUEIREDO WB, PARK M. </w:t>
      </w:r>
      <w:r>
        <w:rPr>
          <w:rFonts w:ascii="Times New Roman" w:eastAsia="Times New Roman" w:hAnsi="Times New Roman"/>
          <w:b/>
          <w:szCs w:val="24"/>
          <w:lang w:val="en-US"/>
        </w:rPr>
        <w:t>Validity, reliability and applicability of Portuguese versions of sedation-agitation scales among critically ill patients.</w:t>
      </w:r>
      <w:r>
        <w:rPr>
          <w:rFonts w:ascii="Times New Roman" w:eastAsia="Times New Roman" w:hAnsi="Times New Roman"/>
          <w:szCs w:val="24"/>
          <w:lang w:val="en-US"/>
        </w:rPr>
        <w:t xml:space="preserve"> Sao Paulo Med J. 2008;126(4):215-9.</w:t>
      </w:r>
    </w:p>
    <w:p w14:paraId="000B1A23" w14:textId="77777777" w:rsidR="00BC6104" w:rsidRDefault="00BC6104">
      <w:pPr>
        <w:jc w:val="left"/>
        <w:rPr>
          <w:rFonts w:ascii="Times New Roman" w:eastAsia="Times New Roman" w:hAnsi="Times New Roman"/>
          <w:szCs w:val="24"/>
          <w:lang w:val="en-US"/>
        </w:rPr>
      </w:pPr>
    </w:p>
    <w:p w14:paraId="44F66431" w14:textId="77777777" w:rsidR="00BC6104" w:rsidRDefault="00F84880">
      <w:pPr>
        <w:jc w:val="left"/>
        <w:rPr>
          <w:rFonts w:ascii="Times New Roman" w:eastAsia="Times New Roman" w:hAnsi="Times New Roman"/>
          <w:szCs w:val="24"/>
        </w:rPr>
      </w:pPr>
      <w:r>
        <w:rPr>
          <w:rFonts w:ascii="Times New Roman" w:eastAsia="Times New Roman" w:hAnsi="Times New Roman"/>
          <w:szCs w:val="24"/>
          <w:lang w:val="en-US"/>
        </w:rPr>
        <w:t xml:space="preserve">WOLFF JE, MOHIUDDIN K, JORCH N, GRAF N, WAGNER S, VATS T, GNEKOW A. </w:t>
      </w:r>
      <w:r>
        <w:rPr>
          <w:rFonts w:ascii="Times New Roman" w:eastAsia="Times New Roman" w:hAnsi="Times New Roman"/>
          <w:b/>
          <w:szCs w:val="24"/>
          <w:lang w:val="en-US"/>
        </w:rPr>
        <w:t xml:space="preserve">Measuring performance status in pediatric patients with brain tumors--experience of the HIT-GBM-C protocol. </w:t>
      </w:r>
      <w:proofErr w:type="spellStart"/>
      <w:r>
        <w:rPr>
          <w:rFonts w:ascii="Times New Roman" w:eastAsia="Times New Roman" w:hAnsi="Times New Roman"/>
          <w:szCs w:val="24"/>
        </w:rPr>
        <w:t>Pediatr</w:t>
      </w:r>
      <w:proofErr w:type="spellEnd"/>
      <w:r>
        <w:rPr>
          <w:rFonts w:ascii="Times New Roman" w:eastAsia="Times New Roman" w:hAnsi="Times New Roman"/>
          <w:szCs w:val="24"/>
        </w:rPr>
        <w:t xml:space="preserve"> </w:t>
      </w:r>
      <w:proofErr w:type="spellStart"/>
      <w:r>
        <w:rPr>
          <w:rFonts w:ascii="Times New Roman" w:eastAsia="Times New Roman" w:hAnsi="Times New Roman"/>
          <w:szCs w:val="24"/>
        </w:rPr>
        <w:t>Blood</w:t>
      </w:r>
      <w:proofErr w:type="spellEnd"/>
      <w:r>
        <w:rPr>
          <w:rFonts w:ascii="Times New Roman" w:eastAsia="Times New Roman" w:hAnsi="Times New Roman"/>
          <w:szCs w:val="24"/>
        </w:rPr>
        <w:t xml:space="preserve"> </w:t>
      </w:r>
      <w:proofErr w:type="spellStart"/>
      <w:r>
        <w:rPr>
          <w:rFonts w:ascii="Times New Roman" w:eastAsia="Times New Roman" w:hAnsi="Times New Roman"/>
          <w:szCs w:val="24"/>
        </w:rPr>
        <w:t>Cancer</w:t>
      </w:r>
      <w:proofErr w:type="spellEnd"/>
      <w:r>
        <w:rPr>
          <w:rFonts w:ascii="Times New Roman" w:eastAsia="Times New Roman" w:hAnsi="Times New Roman"/>
          <w:szCs w:val="24"/>
        </w:rPr>
        <w:t>. 2010;55(3):520-4.</w:t>
      </w:r>
    </w:p>
    <w:p w14:paraId="3B6E7D7A" w14:textId="77777777" w:rsidR="00BC6104" w:rsidRDefault="00BC6104">
      <w:pPr>
        <w:jc w:val="left"/>
        <w:rPr>
          <w:rFonts w:ascii="Times New Roman" w:eastAsia="Times New Roman" w:hAnsi="Times New Roman"/>
          <w:szCs w:val="24"/>
        </w:rPr>
      </w:pPr>
    </w:p>
    <w:p w14:paraId="18D071FC"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rPr>
        <w:t xml:space="preserve">SAAD ED, HOFF PM, CARNELÓS RP, KATZ A, NOVIS YAS, PIETROCOLA M, et al. </w:t>
      </w:r>
      <w:r>
        <w:rPr>
          <w:rFonts w:ascii="Times New Roman" w:eastAsia="Times New Roman" w:hAnsi="Times New Roman"/>
          <w:b/>
          <w:szCs w:val="24"/>
        </w:rPr>
        <w:t>Critérios comuns de toxicidade do Instituto Nacional de Câncer dos Estados Unidos.</w:t>
      </w:r>
      <w:r>
        <w:rPr>
          <w:rFonts w:ascii="Times New Roman" w:eastAsia="Times New Roman" w:hAnsi="Times New Roman"/>
          <w:szCs w:val="24"/>
        </w:rPr>
        <w:t xml:space="preserve"> </w:t>
      </w:r>
      <w:r>
        <w:rPr>
          <w:rFonts w:ascii="Times New Roman" w:eastAsia="Times New Roman" w:hAnsi="Times New Roman"/>
          <w:szCs w:val="24"/>
          <w:lang w:val="en-US"/>
        </w:rPr>
        <w:t xml:space="preserve">Rev Bras </w:t>
      </w:r>
      <w:proofErr w:type="spellStart"/>
      <w:r>
        <w:rPr>
          <w:rFonts w:ascii="Times New Roman" w:eastAsia="Times New Roman" w:hAnsi="Times New Roman"/>
          <w:szCs w:val="24"/>
          <w:lang w:val="en-US"/>
        </w:rPr>
        <w:t>Cancerol</w:t>
      </w:r>
      <w:proofErr w:type="spellEnd"/>
      <w:r>
        <w:rPr>
          <w:rFonts w:ascii="Times New Roman" w:eastAsia="Times New Roman" w:hAnsi="Times New Roman"/>
          <w:szCs w:val="24"/>
          <w:lang w:val="en-US"/>
        </w:rPr>
        <w:t>. 2002;48(10):63-96.</w:t>
      </w:r>
    </w:p>
    <w:p w14:paraId="0FB1A106" w14:textId="77777777" w:rsidR="00BC6104" w:rsidRDefault="00BC6104">
      <w:pPr>
        <w:jc w:val="left"/>
        <w:rPr>
          <w:rFonts w:ascii="Times New Roman" w:eastAsia="Times New Roman" w:hAnsi="Times New Roman"/>
          <w:szCs w:val="24"/>
          <w:lang w:val="en-US"/>
        </w:rPr>
      </w:pPr>
    </w:p>
    <w:p w14:paraId="2C7B19CE" w14:textId="77777777" w:rsidR="00BC6104"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OKEN, M.M., CREECH, R.H., TORMEY, D.C., HORTON, J., DAVIS, T.E., MCFADDEN, E.T., CARBONE, P.P.: </w:t>
      </w:r>
      <w:r>
        <w:rPr>
          <w:rFonts w:ascii="Times New Roman" w:eastAsia="Times New Roman" w:hAnsi="Times New Roman"/>
          <w:b/>
          <w:szCs w:val="24"/>
          <w:lang w:val="en-US"/>
        </w:rPr>
        <w:t xml:space="preserve">Toxicity </w:t>
      </w:r>
      <w:proofErr w:type="gramStart"/>
      <w:r>
        <w:rPr>
          <w:rFonts w:ascii="Times New Roman" w:eastAsia="Times New Roman" w:hAnsi="Times New Roman"/>
          <w:b/>
          <w:szCs w:val="24"/>
          <w:lang w:val="en-US"/>
        </w:rPr>
        <w:t>And</w:t>
      </w:r>
      <w:proofErr w:type="gramEnd"/>
      <w:r>
        <w:rPr>
          <w:rFonts w:ascii="Times New Roman" w:eastAsia="Times New Roman" w:hAnsi="Times New Roman"/>
          <w:b/>
          <w:szCs w:val="24"/>
          <w:lang w:val="en-US"/>
        </w:rPr>
        <w:t xml:space="preserve"> Response Criteria Of The Eastern Cooperative Oncology Group. </w:t>
      </w:r>
      <w:r>
        <w:rPr>
          <w:rFonts w:ascii="Times New Roman" w:eastAsia="Times New Roman" w:hAnsi="Times New Roman"/>
          <w:szCs w:val="24"/>
          <w:lang w:val="en-US"/>
        </w:rPr>
        <w:t xml:space="preserve">Am J </w:t>
      </w:r>
      <w:proofErr w:type="spellStart"/>
      <w:r>
        <w:rPr>
          <w:rFonts w:ascii="Times New Roman" w:eastAsia="Times New Roman" w:hAnsi="Times New Roman"/>
          <w:szCs w:val="24"/>
          <w:lang w:val="en-US"/>
        </w:rPr>
        <w:t>Clin</w:t>
      </w:r>
      <w:proofErr w:type="spellEnd"/>
      <w:r>
        <w:rPr>
          <w:rFonts w:ascii="Times New Roman" w:eastAsia="Times New Roman" w:hAnsi="Times New Roman"/>
          <w:szCs w:val="24"/>
          <w:lang w:val="en-US"/>
        </w:rPr>
        <w:t xml:space="preserve"> </w:t>
      </w:r>
      <w:proofErr w:type="spellStart"/>
      <w:r>
        <w:rPr>
          <w:rFonts w:ascii="Times New Roman" w:eastAsia="Times New Roman" w:hAnsi="Times New Roman"/>
          <w:szCs w:val="24"/>
          <w:lang w:val="en-US"/>
        </w:rPr>
        <w:t>Oncol</w:t>
      </w:r>
      <w:proofErr w:type="spellEnd"/>
      <w:r>
        <w:rPr>
          <w:rFonts w:ascii="Times New Roman" w:eastAsia="Times New Roman" w:hAnsi="Times New Roman"/>
          <w:szCs w:val="24"/>
          <w:lang w:val="en-US"/>
        </w:rPr>
        <w:t xml:space="preserve"> 5:649-655, 1982.</w:t>
      </w:r>
    </w:p>
    <w:p w14:paraId="0999B746" w14:textId="77777777" w:rsidR="00BC6104" w:rsidRDefault="00BC6104">
      <w:pPr>
        <w:jc w:val="left"/>
        <w:rPr>
          <w:rFonts w:ascii="Times New Roman" w:eastAsia="Times New Roman" w:hAnsi="Times New Roman"/>
          <w:szCs w:val="24"/>
          <w:lang w:val="en-US"/>
        </w:rPr>
      </w:pPr>
    </w:p>
    <w:p w14:paraId="6918BE30" w14:textId="77777777" w:rsidR="00BC6104" w:rsidRPr="00C634EA" w:rsidRDefault="00F84880">
      <w:pPr>
        <w:jc w:val="left"/>
        <w:rPr>
          <w:lang w:val="en-US"/>
        </w:rPr>
      </w:pPr>
      <w:r>
        <w:rPr>
          <w:rFonts w:ascii="Times New Roman" w:eastAsia="Times New Roman" w:hAnsi="Times New Roman"/>
          <w:szCs w:val="24"/>
          <w:lang w:val="en-US"/>
        </w:rPr>
        <w:lastRenderedPageBreak/>
        <w:t xml:space="preserve">OCEBM LEVELS OF EVIDENCE WORKING GROUP*. </w:t>
      </w:r>
      <w:r>
        <w:rPr>
          <w:rFonts w:ascii="Times New Roman" w:eastAsia="Times New Roman" w:hAnsi="Times New Roman"/>
          <w:b/>
          <w:szCs w:val="24"/>
          <w:lang w:val="en-US"/>
        </w:rPr>
        <w:t>"The Oxford 2011 Levels of Evidence"</w:t>
      </w:r>
      <w:r>
        <w:rPr>
          <w:rFonts w:ascii="Times New Roman" w:eastAsia="Times New Roman" w:hAnsi="Times New Roman"/>
          <w:szCs w:val="24"/>
          <w:lang w:val="en-US"/>
        </w:rPr>
        <w:t xml:space="preserve">. Oxford Centre for Evidence-Based Medicine. </w:t>
      </w:r>
      <w:hyperlink r:id="rId16">
        <w:r>
          <w:rPr>
            <w:rStyle w:val="LinkdaInternet"/>
            <w:rFonts w:ascii="Times New Roman" w:eastAsia="Times New Roman" w:hAnsi="Times New Roman"/>
            <w:szCs w:val="24"/>
            <w:lang w:val="en-US"/>
          </w:rPr>
          <w:t>http://www.cebm.net/index.aspx?o=5653</w:t>
        </w:r>
      </w:hyperlink>
    </w:p>
    <w:p w14:paraId="75451565" w14:textId="77777777" w:rsidR="00BC6104" w:rsidRDefault="00BC6104">
      <w:pPr>
        <w:jc w:val="left"/>
        <w:rPr>
          <w:rFonts w:ascii="Times New Roman" w:eastAsia="Times New Roman" w:hAnsi="Times New Roman"/>
          <w:szCs w:val="24"/>
          <w:lang w:val="en-US"/>
        </w:rPr>
      </w:pPr>
    </w:p>
    <w:p w14:paraId="7652BB59" w14:textId="77777777" w:rsidR="00BC6104" w:rsidRPr="002D6546" w:rsidRDefault="00F84880">
      <w:pPr>
        <w:jc w:val="left"/>
        <w:rPr>
          <w:rFonts w:ascii="Times New Roman" w:eastAsia="Times New Roman" w:hAnsi="Times New Roman"/>
          <w:szCs w:val="24"/>
          <w:lang w:val="en-US"/>
        </w:rPr>
      </w:pPr>
      <w:r>
        <w:rPr>
          <w:rFonts w:ascii="Times New Roman" w:eastAsia="Times New Roman" w:hAnsi="Times New Roman"/>
          <w:szCs w:val="24"/>
          <w:lang w:val="en-US"/>
        </w:rPr>
        <w:t xml:space="preserve">VAN DEN BENT MJ, WEFEL JS, SCHIFF D, TAPHOORN MJ, JAECKLE K, JUNCK L, ARMSTRONG T, CHOUCAIR A, WALDMAN AD, GORLIA T, CHAMBERLAIN M, BAUMERT BG, VOGELBAUM MA, MACDONALD DR, REARDON DA, WEN PY, CHANG SM, JACOBS AH. </w:t>
      </w:r>
      <w:r>
        <w:rPr>
          <w:rFonts w:ascii="Times New Roman" w:eastAsia="Times New Roman" w:hAnsi="Times New Roman"/>
          <w:b/>
          <w:szCs w:val="24"/>
          <w:lang w:val="en-US"/>
        </w:rPr>
        <w:t>Response assessment in neuro-oncology (a report of the RANO group): assessment of outcome in trials of diffuse low-grade gliomas.</w:t>
      </w:r>
      <w:r>
        <w:rPr>
          <w:rFonts w:ascii="Times New Roman" w:eastAsia="Times New Roman" w:hAnsi="Times New Roman"/>
          <w:szCs w:val="24"/>
          <w:lang w:val="en-US"/>
        </w:rPr>
        <w:t xml:space="preserve"> </w:t>
      </w:r>
      <w:r w:rsidRPr="002D6546">
        <w:rPr>
          <w:rFonts w:ascii="Times New Roman" w:eastAsia="Times New Roman" w:hAnsi="Times New Roman"/>
          <w:szCs w:val="24"/>
          <w:lang w:val="en-US"/>
        </w:rPr>
        <w:t xml:space="preserve">Lancet </w:t>
      </w:r>
      <w:proofErr w:type="spellStart"/>
      <w:r w:rsidRPr="002D6546">
        <w:rPr>
          <w:rFonts w:ascii="Times New Roman" w:eastAsia="Times New Roman" w:hAnsi="Times New Roman"/>
          <w:szCs w:val="24"/>
          <w:lang w:val="en-US"/>
        </w:rPr>
        <w:t>Oncol</w:t>
      </w:r>
      <w:proofErr w:type="spellEnd"/>
      <w:r w:rsidRPr="002D6546">
        <w:rPr>
          <w:rFonts w:ascii="Times New Roman" w:eastAsia="Times New Roman" w:hAnsi="Times New Roman"/>
          <w:szCs w:val="24"/>
          <w:lang w:val="en-US"/>
        </w:rPr>
        <w:t>. 2011;12(6):583-93.</w:t>
      </w:r>
    </w:p>
    <w:p w14:paraId="5FC56FB6" w14:textId="77777777" w:rsidR="0025689A" w:rsidRPr="002D6546" w:rsidRDefault="0025689A">
      <w:pPr>
        <w:jc w:val="left"/>
        <w:rPr>
          <w:rFonts w:ascii="Times New Roman" w:eastAsia="Times New Roman" w:hAnsi="Times New Roman"/>
          <w:szCs w:val="24"/>
          <w:lang w:val="en-US"/>
        </w:rPr>
      </w:pPr>
    </w:p>
    <w:p w14:paraId="68F2FC32" w14:textId="77777777" w:rsidR="0025689A" w:rsidRPr="00040A86" w:rsidRDefault="0025689A" w:rsidP="0025689A">
      <w:pPr>
        <w:jc w:val="left"/>
        <w:rPr>
          <w:rFonts w:ascii="Times New Roman" w:eastAsia="Times New Roman" w:hAnsi="Times New Roman"/>
          <w:szCs w:val="24"/>
          <w:lang w:val="en-US"/>
        </w:rPr>
      </w:pPr>
      <w:proofErr w:type="spellStart"/>
      <w:r w:rsidRPr="0025689A">
        <w:rPr>
          <w:rFonts w:ascii="Times New Roman" w:eastAsia="Times New Roman" w:hAnsi="Times New Roman"/>
          <w:szCs w:val="24"/>
          <w:lang w:val="en-US"/>
        </w:rPr>
        <w:t>Karnofsky</w:t>
      </w:r>
      <w:proofErr w:type="spellEnd"/>
      <w:r w:rsidRPr="0025689A">
        <w:rPr>
          <w:rFonts w:ascii="Times New Roman" w:eastAsia="Times New Roman" w:hAnsi="Times New Roman"/>
          <w:szCs w:val="24"/>
          <w:lang w:val="en-US"/>
        </w:rPr>
        <w:t xml:space="preserve"> DA, </w:t>
      </w:r>
      <w:proofErr w:type="spellStart"/>
      <w:r w:rsidRPr="0025689A">
        <w:rPr>
          <w:rFonts w:ascii="Times New Roman" w:eastAsia="Times New Roman" w:hAnsi="Times New Roman"/>
          <w:szCs w:val="24"/>
          <w:lang w:val="en-US"/>
        </w:rPr>
        <w:t>Abelmann</w:t>
      </w:r>
      <w:proofErr w:type="spellEnd"/>
      <w:r w:rsidRPr="0025689A">
        <w:rPr>
          <w:rFonts w:ascii="Times New Roman" w:eastAsia="Times New Roman" w:hAnsi="Times New Roman"/>
          <w:szCs w:val="24"/>
          <w:lang w:val="en-US"/>
        </w:rPr>
        <w:t xml:space="preserve"> WH, Craver LF, </w:t>
      </w:r>
      <w:proofErr w:type="spellStart"/>
      <w:r w:rsidRPr="0025689A">
        <w:rPr>
          <w:rFonts w:ascii="Times New Roman" w:eastAsia="Times New Roman" w:hAnsi="Times New Roman"/>
          <w:szCs w:val="24"/>
          <w:lang w:val="en-US"/>
        </w:rPr>
        <w:t>Burchenal</w:t>
      </w:r>
      <w:proofErr w:type="spellEnd"/>
      <w:r w:rsidRPr="0025689A">
        <w:rPr>
          <w:rFonts w:ascii="Times New Roman" w:eastAsia="Times New Roman" w:hAnsi="Times New Roman"/>
          <w:szCs w:val="24"/>
          <w:lang w:val="en-US"/>
        </w:rPr>
        <w:t xml:space="preserve"> JH. The Use of the Nitrogen Mustards in the Palliative Treatment of Carcinoma – with Particular Reference to Bronchogenic Carcinoma. </w:t>
      </w:r>
      <w:r w:rsidRPr="00040A86">
        <w:rPr>
          <w:rFonts w:ascii="Times New Roman" w:eastAsia="Times New Roman" w:hAnsi="Times New Roman"/>
          <w:szCs w:val="24"/>
          <w:lang w:val="en-US"/>
        </w:rPr>
        <w:t>Cancer. 1948;1(4):634-56.</w:t>
      </w:r>
    </w:p>
    <w:p w14:paraId="345B702F" w14:textId="77777777" w:rsidR="0025689A" w:rsidRPr="00040A86" w:rsidRDefault="0025689A">
      <w:pPr>
        <w:jc w:val="left"/>
        <w:rPr>
          <w:rFonts w:ascii="Times New Roman" w:eastAsia="Times New Roman" w:hAnsi="Times New Roman"/>
          <w:szCs w:val="24"/>
          <w:lang w:val="en-US"/>
        </w:rPr>
      </w:pPr>
    </w:p>
    <w:p w14:paraId="2FBD6751" w14:textId="77777777" w:rsidR="0025689A" w:rsidRPr="0025689A" w:rsidRDefault="0025689A" w:rsidP="0025689A">
      <w:pPr>
        <w:jc w:val="left"/>
        <w:rPr>
          <w:rFonts w:ascii="Times New Roman" w:eastAsia="Times New Roman" w:hAnsi="Times New Roman"/>
          <w:szCs w:val="24"/>
          <w:lang w:val="en-US"/>
        </w:rPr>
      </w:pPr>
      <w:r w:rsidRPr="0025689A">
        <w:rPr>
          <w:rFonts w:ascii="Times New Roman" w:eastAsia="Times New Roman" w:hAnsi="Times New Roman"/>
          <w:szCs w:val="24"/>
          <w:lang w:val="en-US"/>
        </w:rPr>
        <w:t> </w:t>
      </w:r>
      <w:proofErr w:type="spellStart"/>
      <w:r w:rsidRPr="0025689A">
        <w:rPr>
          <w:rFonts w:ascii="Times New Roman" w:eastAsia="Times New Roman" w:hAnsi="Times New Roman"/>
          <w:iCs/>
          <w:szCs w:val="24"/>
          <w:lang w:val="en-US"/>
        </w:rPr>
        <w:t>Oken</w:t>
      </w:r>
      <w:proofErr w:type="spellEnd"/>
      <w:r w:rsidRPr="0025689A">
        <w:rPr>
          <w:rFonts w:ascii="Times New Roman" w:eastAsia="Times New Roman" w:hAnsi="Times New Roman"/>
          <w:iCs/>
          <w:szCs w:val="24"/>
          <w:lang w:val="en-US"/>
        </w:rPr>
        <w:t xml:space="preserve"> MM, Creech RH, </w:t>
      </w:r>
      <w:proofErr w:type="spellStart"/>
      <w:r w:rsidRPr="0025689A">
        <w:rPr>
          <w:rFonts w:ascii="Times New Roman" w:eastAsia="Times New Roman" w:hAnsi="Times New Roman"/>
          <w:iCs/>
          <w:szCs w:val="24"/>
          <w:lang w:val="en-US"/>
        </w:rPr>
        <w:t>Tormey</w:t>
      </w:r>
      <w:proofErr w:type="spellEnd"/>
      <w:r w:rsidRPr="0025689A">
        <w:rPr>
          <w:rFonts w:ascii="Times New Roman" w:eastAsia="Times New Roman" w:hAnsi="Times New Roman"/>
          <w:iCs/>
          <w:szCs w:val="24"/>
          <w:lang w:val="en-US"/>
        </w:rPr>
        <w:t xml:space="preserve"> DC, et al. (1982). "Toxicity and response criteria of the Eastern Cooperative Oncology Group". Am. J. </w:t>
      </w:r>
      <w:proofErr w:type="spellStart"/>
      <w:r w:rsidRPr="0025689A">
        <w:rPr>
          <w:rFonts w:ascii="Times New Roman" w:eastAsia="Times New Roman" w:hAnsi="Times New Roman"/>
          <w:iCs/>
          <w:szCs w:val="24"/>
          <w:lang w:val="en-US"/>
        </w:rPr>
        <w:t>Clin</w:t>
      </w:r>
      <w:proofErr w:type="spellEnd"/>
      <w:r w:rsidRPr="0025689A">
        <w:rPr>
          <w:rFonts w:ascii="Times New Roman" w:eastAsia="Times New Roman" w:hAnsi="Times New Roman"/>
          <w:iCs/>
          <w:szCs w:val="24"/>
          <w:lang w:val="en-US"/>
        </w:rPr>
        <w:t xml:space="preserve">. </w:t>
      </w:r>
      <w:proofErr w:type="spellStart"/>
      <w:r w:rsidRPr="0025689A">
        <w:rPr>
          <w:rFonts w:ascii="Times New Roman" w:eastAsia="Times New Roman" w:hAnsi="Times New Roman"/>
          <w:iCs/>
          <w:szCs w:val="24"/>
          <w:lang w:val="en-US"/>
        </w:rPr>
        <w:t>Oncol</w:t>
      </w:r>
      <w:proofErr w:type="spellEnd"/>
      <w:r w:rsidRPr="0025689A">
        <w:rPr>
          <w:rFonts w:ascii="Times New Roman" w:eastAsia="Times New Roman" w:hAnsi="Times New Roman"/>
          <w:iCs/>
          <w:szCs w:val="24"/>
          <w:lang w:val="en-US"/>
        </w:rPr>
        <w:t>. </w:t>
      </w:r>
      <w:r w:rsidRPr="0025689A">
        <w:rPr>
          <w:rFonts w:ascii="Times New Roman" w:eastAsia="Times New Roman" w:hAnsi="Times New Roman"/>
          <w:b/>
          <w:bCs/>
          <w:iCs/>
          <w:szCs w:val="24"/>
          <w:lang w:val="en-US"/>
        </w:rPr>
        <w:t>5</w:t>
      </w:r>
      <w:r w:rsidRPr="0025689A">
        <w:rPr>
          <w:rFonts w:ascii="Times New Roman" w:eastAsia="Times New Roman" w:hAnsi="Times New Roman"/>
          <w:iCs/>
          <w:szCs w:val="24"/>
          <w:lang w:val="en-US"/>
        </w:rPr>
        <w:t> (6): 649–55. </w:t>
      </w:r>
      <w:hyperlink r:id="rId17" w:tooltip="Digital object identifier" w:history="1">
        <w:r w:rsidRPr="0025689A">
          <w:rPr>
            <w:rStyle w:val="Hiperlink"/>
            <w:rFonts w:ascii="Times New Roman" w:eastAsia="Times New Roman" w:hAnsi="Times New Roman"/>
            <w:iCs/>
            <w:szCs w:val="24"/>
            <w:lang w:val="en-US"/>
          </w:rPr>
          <w:t>doi</w:t>
        </w:r>
      </w:hyperlink>
      <w:r w:rsidRPr="0025689A">
        <w:rPr>
          <w:rFonts w:ascii="Times New Roman" w:eastAsia="Times New Roman" w:hAnsi="Times New Roman"/>
          <w:iCs/>
          <w:szCs w:val="24"/>
          <w:lang w:val="en-US"/>
        </w:rPr>
        <w:t>:</w:t>
      </w:r>
      <w:hyperlink r:id="rId18" w:history="1">
        <w:r w:rsidRPr="0025689A">
          <w:rPr>
            <w:rStyle w:val="Hiperlink"/>
            <w:rFonts w:ascii="Times New Roman" w:eastAsia="Times New Roman" w:hAnsi="Times New Roman"/>
            <w:iCs/>
            <w:szCs w:val="24"/>
            <w:lang w:val="en-US"/>
          </w:rPr>
          <w:t>10.1097/00000421-198212000-00014</w:t>
        </w:r>
      </w:hyperlink>
      <w:r w:rsidRPr="0025689A">
        <w:rPr>
          <w:rFonts w:ascii="Times New Roman" w:eastAsia="Times New Roman" w:hAnsi="Times New Roman"/>
          <w:iCs/>
          <w:szCs w:val="24"/>
          <w:lang w:val="en-US"/>
        </w:rPr>
        <w:t>.</w:t>
      </w:r>
    </w:p>
    <w:p w14:paraId="5EEA48AE" w14:textId="77777777" w:rsidR="00BC6104" w:rsidRPr="0025689A" w:rsidRDefault="00BC6104">
      <w:pPr>
        <w:jc w:val="left"/>
        <w:rPr>
          <w:lang w:val="en-US"/>
        </w:rPr>
      </w:pPr>
    </w:p>
    <w:sectPr w:rsidR="00BC6104" w:rsidRPr="0025689A">
      <w:headerReference w:type="default" r:id="rId19"/>
      <w:footerReference w:type="default" r:id="rId20"/>
      <w:pgSz w:w="11906" w:h="16838"/>
      <w:pgMar w:top="1701" w:right="1134" w:bottom="1134" w:left="1701" w:header="1134" w:footer="709" w:gutter="0"/>
      <w:pgNumType w:start="1"/>
      <w:cols w:space="720"/>
      <w:formProt w:val="0"/>
      <w:titlePg/>
      <w:docGrid w:linePitch="36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Francisco Felix" w:date="2016-01-04T21:54:00Z" w:initials="FF">
    <w:p w14:paraId="46E0D852" w14:textId="77777777" w:rsidR="00BC6104" w:rsidRDefault="00F84880">
      <w:r w:rsidRPr="00C634EA">
        <w:rPr>
          <w:rFonts w:ascii="Liberation Serif" w:eastAsia="Segoe UI" w:hAnsi="Liberation Serif" w:cs="Tahoma"/>
          <w:szCs w:val="24"/>
          <w:lang w:bidi="en-US"/>
        </w:rPr>
        <w:t xml:space="preserve">Vão perguntar se não tem uma informação mais novinha… e tem, depois te dou, mas é uma atualização dos dados do SEER americano. Este relatório do Ries ainda é o mais citado de todos quando se trata de tumores de SNC em crianças. E o panorama praticamente não se alterou em termos de epidemiologia. </w:t>
      </w:r>
    </w:p>
    <w:p w14:paraId="3AD7A239" w14:textId="77777777" w:rsidR="00BC6104" w:rsidRDefault="00BC6104"/>
  </w:comment>
  <w:comment w:id="25" w:author="Francisco Felix" w:date="2016-01-04T21:51:00Z" w:initials="FF">
    <w:p w14:paraId="7D7735C7" w14:textId="77777777" w:rsidR="00BC6104" w:rsidRDefault="00F84880">
      <w:r w:rsidRPr="00C634EA">
        <w:rPr>
          <w:rFonts w:ascii="Liberation Serif" w:eastAsia="Segoe UI" w:hAnsi="Liberation Serif" w:cs="Tahoma"/>
          <w:szCs w:val="24"/>
          <w:lang w:bidi="en-US"/>
        </w:rPr>
        <w:t xml:space="preserve">Esse trecho fui eu quem escreveu, mas </w:t>
      </w:r>
      <w:proofErr w:type="gramStart"/>
      <w:r w:rsidRPr="00C634EA">
        <w:rPr>
          <w:rFonts w:ascii="Liberation Serif" w:eastAsia="Segoe UI" w:hAnsi="Liberation Serif" w:cs="Tahoma"/>
          <w:szCs w:val="24"/>
          <w:lang w:bidi="en-US"/>
        </w:rPr>
        <w:t>tá</w:t>
      </w:r>
      <w:proofErr w:type="gramEnd"/>
      <w:r w:rsidRPr="00C634EA">
        <w:rPr>
          <w:rFonts w:ascii="Liberation Serif" w:eastAsia="Segoe UI" w:hAnsi="Liberation Serif" w:cs="Tahoma"/>
          <w:szCs w:val="24"/>
          <w:lang w:bidi="en-US"/>
        </w:rPr>
        <w:t xml:space="preserve"> errado. Pode retirar e deixar apenas até “18 anos”</w:t>
      </w:r>
    </w:p>
    <w:p w14:paraId="615701A9" w14:textId="77777777" w:rsidR="00BC6104" w:rsidRDefault="00BC6104"/>
  </w:comment>
  <w:comment w:id="28" w:author="Francisco Felix" w:date="2016-01-04T21:57:00Z" w:initials="FF">
    <w:p w14:paraId="61E79FA9" w14:textId="77777777" w:rsidR="00BC6104" w:rsidRDefault="00F84880">
      <w:r w:rsidRPr="00C634EA">
        <w:rPr>
          <w:rFonts w:ascii="Liberation Serif" w:eastAsia="Segoe UI" w:hAnsi="Liberation Serif" w:cs="Tahoma"/>
          <w:szCs w:val="24"/>
          <w:lang w:bidi="en-US"/>
        </w:rPr>
        <w:t xml:space="preserve">Por exemplo, isto ainda é verdade, aliás, é cada vez mais verdade, pois a sobrevida das crianças com leucemia (o câncer mais comum na pediatria) só aumenta, enquanto a sobrevida dos pacientes com tumores cerebrais está estacionada ou muda muito lentamente. </w:t>
      </w:r>
    </w:p>
    <w:p w14:paraId="0DE50C7C" w14:textId="77777777" w:rsidR="00BC6104" w:rsidRDefault="00BC6104"/>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D7A239" w15:done="0"/>
  <w15:commentEx w15:paraId="615701A9" w15:done="0"/>
  <w15:commentEx w15:paraId="0DE50C7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39CF3" w14:textId="77777777" w:rsidR="006B37E7" w:rsidRDefault="006B37E7">
      <w:pPr>
        <w:spacing w:line="240" w:lineRule="auto"/>
      </w:pPr>
      <w:r>
        <w:separator/>
      </w:r>
    </w:p>
  </w:endnote>
  <w:endnote w:type="continuationSeparator" w:id="0">
    <w:p w14:paraId="780837FA" w14:textId="77777777" w:rsidR="006B37E7" w:rsidRDefault="006B37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ＭＳ 明朝">
    <w:charset w:val="80"/>
    <w:family w:val="roman"/>
    <w:pitch w:val="fixed"/>
    <w:sig w:usb0="E00002FF" w:usb1="6AC7FDFB" w:usb2="08000012" w:usb3="00000000" w:csb0="0002009F" w:csb1="00000000"/>
  </w:font>
  <w:font w:name="Liberation Serif">
    <w:altName w:val="Times New Roman"/>
    <w:charset w:val="00"/>
    <w:family w:val="roman"/>
    <w:pitch w:val="variable"/>
  </w:font>
  <w:font w:name="Segoe UI">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26710" w14:textId="77777777" w:rsidR="00BC6104" w:rsidRDefault="00F84880">
    <w:pPr>
      <w:pStyle w:val="Rodap"/>
      <w:ind w:right="360"/>
    </w:pPr>
    <w:r>
      <w:rPr>
        <w:noProof/>
        <w:lang w:val="pt-BR" w:eastAsia="pt-BR"/>
      </w:rPr>
      <mc:AlternateContent>
        <mc:Choice Requires="wps">
          <w:drawing>
            <wp:anchor distT="0" distB="0" distL="0" distR="0" simplePos="0" relativeHeight="3" behindDoc="0" locked="0" layoutInCell="1" allowOverlap="1" wp14:anchorId="50E2833F" wp14:editId="1CD1D6CA">
              <wp:simplePos x="0" y="0"/>
              <wp:positionH relativeFrom="margin">
                <wp:align>center</wp:align>
              </wp:positionH>
              <wp:positionV relativeFrom="paragraph">
                <wp:posOffset>635</wp:posOffset>
              </wp:positionV>
              <wp:extent cx="85725" cy="262890"/>
              <wp:effectExtent l="0" t="0" r="0" b="0"/>
              <wp:wrapSquare wrapText="largest"/>
              <wp:docPr id="2" name="Quadro1"/>
              <wp:cNvGraphicFramePr/>
              <a:graphic xmlns:a="http://schemas.openxmlformats.org/drawingml/2006/main">
                <a:graphicData uri="http://schemas.microsoft.com/office/word/2010/wordprocessingShape">
                  <wps:wsp>
                    <wps:cNvSpPr txBox="1"/>
                    <wps:spPr>
                      <a:xfrm>
                        <a:off x="0" y="0"/>
                        <a:ext cx="85725" cy="262890"/>
                      </a:xfrm>
                      <a:prstGeom prst="rect">
                        <a:avLst/>
                      </a:prstGeom>
                      <a:solidFill>
                        <a:srgbClr val="FFFFFF">
                          <a:alpha val="0"/>
                        </a:srgbClr>
                      </a:solidFill>
                    </wps:spPr>
                    <wps:txbx>
                      <w:txbxContent>
                        <w:p w14:paraId="3929CEC3" w14:textId="77777777" w:rsidR="00BC6104" w:rsidRDefault="00F84880">
                          <w:pPr>
                            <w:pStyle w:val="Rodap"/>
                          </w:pPr>
                          <w:r>
                            <w:rPr>
                              <w:rStyle w:val="NmerodaPgina"/>
                            </w:rPr>
                            <w:fldChar w:fldCharType="begin"/>
                          </w:r>
                          <w:r>
                            <w:instrText>PAGE</w:instrText>
                          </w:r>
                          <w:r>
                            <w:fldChar w:fldCharType="separate"/>
                          </w:r>
                          <w:r>
                            <w:t>2</w:t>
                          </w:r>
                          <w:r>
                            <w:fldChar w:fldCharType="end"/>
                          </w:r>
                        </w:p>
                      </w:txbxContent>
                    </wps:txbx>
                    <wps:bodyPr lIns="0" tIns="0" rIns="0" bIns="0" anchor="t">
                      <a:spAutoFit/>
                    </wps:bodyPr>
                  </wps:wsp>
                </a:graphicData>
              </a:graphic>
            </wp:anchor>
          </w:drawing>
        </mc:Choice>
        <mc:Fallback>
          <w:pict>
            <v:shapetype w14:anchorId="50E2833F" id="_x0000_t202" coordsize="21600,21600" o:spt="202" path="m0,0l0,21600,21600,21600,21600,0xe">
              <v:stroke joinstyle="miter"/>
              <v:path gradientshapeok="t" o:connecttype="rect"/>
            </v:shapetype>
            <v:shape id="Quadro1" o:spid="_x0000_s1065" type="#_x0000_t202" style="position:absolute;left:0;text-align:left;margin-left:0;margin-top:.05pt;width:6.75pt;height:20.7pt;z-index:3;visibility:visible;mso-wrap-style:square;mso-wrap-distance-left:0;mso-wrap-distance-top:0;mso-wrap-distance-right:0;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" stroked="f">
              <v:fill opacity="0"/>
              <v:textbox style="mso-fit-shape-to-text:t" inset="0,0,0,0">
                <w:txbxContent>
                  <w:p w14:paraId="3929CEC3" w14:textId="77777777" w:rsidR="00BC6104" w:rsidRDefault="00F84880">
                    <w:pPr>
                      <w:pStyle w:val="Rodap"/>
                    </w:pPr>
                    <w:r>
                      <w:rPr>
                        <w:rStyle w:val="NmerodaPgina"/>
                      </w:rPr>
                      <w:fldChar w:fldCharType="begin"/>
                    </w:r>
                    <w:r>
                      <w:instrText>PAGE</w:instrText>
                    </w:r>
                    <w:r>
                      <w:fldChar w:fldCharType="separate"/>
                    </w:r>
                    <w:r>
                      <w:t>2</w:t>
                    </w:r>
                    <w:r>
                      <w:fldChar w:fldCharType="end"/>
                    </w:r>
                  </w:p>
                </w:txbxContent>
              </v:textbox>
              <w10:wrap type="square" side="largest"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B1846" w14:textId="77777777" w:rsidR="00BC6104" w:rsidRDefault="00BC6104">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1240E2" w14:textId="77777777" w:rsidR="006B37E7" w:rsidRDefault="006B37E7">
      <w:pPr>
        <w:spacing w:line="240" w:lineRule="auto"/>
      </w:pPr>
      <w:r>
        <w:separator/>
      </w:r>
    </w:p>
  </w:footnote>
  <w:footnote w:type="continuationSeparator" w:id="0">
    <w:p w14:paraId="4CE1BEF9" w14:textId="77777777" w:rsidR="006B37E7" w:rsidRDefault="006B37E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FE536" w14:textId="77777777" w:rsidR="00BC6104" w:rsidRDefault="00BC6104">
    <w:pPr>
      <w:pStyle w:val="Cabealho"/>
      <w:jc w:val="right"/>
      <w:rPr>
        <w:rFonts w:ascii="Times New Roman" w:hAnsi="Times New Roman"/>
        <w:sz w:val="20"/>
        <w:szCs w:val="20"/>
      </w:rPr>
    </w:pPr>
  </w:p>
  <w:p w14:paraId="74F8FF63" w14:textId="77777777" w:rsidR="00BC6104" w:rsidRDefault="00BC6104">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99E50" w14:textId="77777777" w:rsidR="00BC6104" w:rsidRDefault="00BC6104">
    <w:pPr>
      <w:pStyle w:val="Cabealh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65846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7"/>
  <w:proofState w:spelling="clean" w:grammar="clean"/>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104"/>
    <w:rsid w:val="000062D9"/>
    <w:rsid w:val="00032F9F"/>
    <w:rsid w:val="00040A86"/>
    <w:rsid w:val="000451DD"/>
    <w:rsid w:val="00064B15"/>
    <w:rsid w:val="000C0873"/>
    <w:rsid w:val="000C1221"/>
    <w:rsid w:val="000D0266"/>
    <w:rsid w:val="000D76AE"/>
    <w:rsid w:val="000F3D64"/>
    <w:rsid w:val="000F6A76"/>
    <w:rsid w:val="00100FD3"/>
    <w:rsid w:val="0014224D"/>
    <w:rsid w:val="001A3624"/>
    <w:rsid w:val="001B7087"/>
    <w:rsid w:val="001C6DAF"/>
    <w:rsid w:val="00254B18"/>
    <w:rsid w:val="0025689A"/>
    <w:rsid w:val="0028220C"/>
    <w:rsid w:val="002D6546"/>
    <w:rsid w:val="002E0CAD"/>
    <w:rsid w:val="00300833"/>
    <w:rsid w:val="00361DFC"/>
    <w:rsid w:val="0036326A"/>
    <w:rsid w:val="003A6820"/>
    <w:rsid w:val="003D191B"/>
    <w:rsid w:val="00407FB4"/>
    <w:rsid w:val="004366F9"/>
    <w:rsid w:val="004A4661"/>
    <w:rsid w:val="005770DC"/>
    <w:rsid w:val="00581DAF"/>
    <w:rsid w:val="005925D9"/>
    <w:rsid w:val="005F2F01"/>
    <w:rsid w:val="0061555D"/>
    <w:rsid w:val="006611CC"/>
    <w:rsid w:val="0066564D"/>
    <w:rsid w:val="006B37E7"/>
    <w:rsid w:val="006B4D5F"/>
    <w:rsid w:val="006B63B7"/>
    <w:rsid w:val="006E538C"/>
    <w:rsid w:val="00713E28"/>
    <w:rsid w:val="00725426"/>
    <w:rsid w:val="0073788D"/>
    <w:rsid w:val="00754B02"/>
    <w:rsid w:val="00786760"/>
    <w:rsid w:val="007939F8"/>
    <w:rsid w:val="007C63B2"/>
    <w:rsid w:val="00827526"/>
    <w:rsid w:val="008457E3"/>
    <w:rsid w:val="00885057"/>
    <w:rsid w:val="00885BF9"/>
    <w:rsid w:val="008F0C8E"/>
    <w:rsid w:val="009006ED"/>
    <w:rsid w:val="00910A09"/>
    <w:rsid w:val="00935593"/>
    <w:rsid w:val="009435C3"/>
    <w:rsid w:val="00983E76"/>
    <w:rsid w:val="00986A8D"/>
    <w:rsid w:val="009C4E4D"/>
    <w:rsid w:val="009D4254"/>
    <w:rsid w:val="00A524E9"/>
    <w:rsid w:val="00A65DD3"/>
    <w:rsid w:val="00A737C2"/>
    <w:rsid w:val="00A91A65"/>
    <w:rsid w:val="00A93C9F"/>
    <w:rsid w:val="00A955AB"/>
    <w:rsid w:val="00AE10AC"/>
    <w:rsid w:val="00B173AF"/>
    <w:rsid w:val="00B834E2"/>
    <w:rsid w:val="00B849E9"/>
    <w:rsid w:val="00B94F7A"/>
    <w:rsid w:val="00B9579C"/>
    <w:rsid w:val="00BC6104"/>
    <w:rsid w:val="00BD5C06"/>
    <w:rsid w:val="00C05B61"/>
    <w:rsid w:val="00C634EA"/>
    <w:rsid w:val="00C83575"/>
    <w:rsid w:val="00CC33E3"/>
    <w:rsid w:val="00D1438E"/>
    <w:rsid w:val="00D53A99"/>
    <w:rsid w:val="00D67D3E"/>
    <w:rsid w:val="00D82846"/>
    <w:rsid w:val="00DF2A61"/>
    <w:rsid w:val="00DF6BBD"/>
    <w:rsid w:val="00E040F5"/>
    <w:rsid w:val="00E23691"/>
    <w:rsid w:val="00E41231"/>
    <w:rsid w:val="00E55224"/>
    <w:rsid w:val="00E66CCE"/>
    <w:rsid w:val="00EB1752"/>
    <w:rsid w:val="00EF004A"/>
    <w:rsid w:val="00F0218B"/>
    <w:rsid w:val="00F0625D"/>
    <w:rsid w:val="00F25AC7"/>
    <w:rsid w:val="00F84880"/>
    <w:rsid w:val="00F85201"/>
    <w:rsid w:val="00FE57CF"/>
    <w:rsid w:val="00FF4E70"/>
    <w:rsid w:val="00FF58B5"/>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7B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2BB9"/>
    <w:pPr>
      <w:spacing w:line="360" w:lineRule="auto"/>
      <w:jc w:val="center"/>
    </w:pPr>
    <w:rPr>
      <w:rFonts w:ascii="Arial" w:eastAsia="Calibri" w:hAnsi="Arial"/>
      <w:sz w:val="24"/>
      <w:szCs w:val="22"/>
    </w:rPr>
  </w:style>
  <w:style w:type="paragraph" w:styleId="Ttulo1">
    <w:name w:val="heading 1"/>
    <w:basedOn w:val="Normal"/>
    <w:next w:val="Normal"/>
    <w:link w:val="Ttulo1Char"/>
    <w:uiPriority w:val="9"/>
    <w:qFormat/>
    <w:rsid w:val="00303D00"/>
    <w:pPr>
      <w:keepNext/>
      <w:spacing w:before="240" w:after="60"/>
      <w:outlineLvl w:val="0"/>
    </w:pPr>
    <w:rPr>
      <w:rFonts w:eastAsia="Times New Roman"/>
      <w:b/>
      <w:bCs/>
      <w:sz w:val="32"/>
      <w:szCs w:val="32"/>
      <w:lang w:val="x-none"/>
    </w:rPr>
  </w:style>
  <w:style w:type="paragraph" w:styleId="Ttulo2">
    <w:name w:val="heading 2"/>
    <w:basedOn w:val="Normal"/>
    <w:next w:val="Normal"/>
    <w:link w:val="Ttulo2Char"/>
    <w:uiPriority w:val="9"/>
    <w:unhideWhenUsed/>
    <w:qFormat/>
    <w:rsid w:val="00E91D84"/>
    <w:pPr>
      <w:keepNext/>
      <w:keepLines/>
      <w:spacing w:before="200"/>
      <w:outlineLvl w:val="1"/>
    </w:pPr>
    <w:rPr>
      <w:rFonts w:eastAsia="Times New Roman"/>
      <w:b/>
      <w:bCs/>
      <w:color w:val="4F81BD"/>
      <w:sz w:val="26"/>
      <w:szCs w:val="26"/>
      <w:lang w:val="x-none" w:eastAsia="x-none"/>
    </w:rPr>
  </w:style>
  <w:style w:type="paragraph" w:styleId="Ttulo3">
    <w:name w:val="heading 3"/>
    <w:basedOn w:val="Normal"/>
    <w:next w:val="Normal"/>
    <w:link w:val="Ttulo3Char"/>
    <w:uiPriority w:val="9"/>
    <w:semiHidden/>
    <w:unhideWhenUsed/>
    <w:qFormat/>
    <w:rsid w:val="00085639"/>
    <w:pPr>
      <w:keepNext/>
      <w:spacing w:before="240" w:after="60"/>
      <w:outlineLvl w:val="2"/>
    </w:pPr>
    <w:rPr>
      <w:rFonts w:ascii="Cambria" w:eastAsia="Times New Roman" w:hAnsi="Cambria"/>
      <w:b/>
      <w:bCs/>
      <w:sz w:val="26"/>
      <w:szCs w:val="26"/>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uiPriority w:val="9"/>
    <w:qFormat/>
    <w:rsid w:val="00E91D84"/>
    <w:rPr>
      <w:rFonts w:ascii="Arial" w:eastAsia="Times New Roman" w:hAnsi="Arial" w:cs="Times New Roman"/>
      <w:b/>
      <w:bCs/>
      <w:color w:val="4F81BD"/>
      <w:sz w:val="26"/>
      <w:szCs w:val="26"/>
    </w:rPr>
  </w:style>
  <w:style w:type="character" w:customStyle="1" w:styleId="LinkdaInternet">
    <w:name w:val="Link da Internet"/>
    <w:uiPriority w:val="99"/>
    <w:unhideWhenUsed/>
    <w:rsid w:val="00642BB9"/>
    <w:rPr>
      <w:color w:val="0000FF"/>
      <w:u w:val="single"/>
    </w:rPr>
  </w:style>
  <w:style w:type="character" w:customStyle="1" w:styleId="Corpodetexto2Char">
    <w:name w:val="Corpo de texto 2 Char"/>
    <w:link w:val="Corpodetexto2"/>
    <w:qFormat/>
    <w:rsid w:val="00120898"/>
    <w:rPr>
      <w:rFonts w:ascii="Arial" w:hAnsi="Arial"/>
      <w:sz w:val="24"/>
    </w:rPr>
  </w:style>
  <w:style w:type="character" w:styleId="Forte">
    <w:name w:val="Strong"/>
    <w:uiPriority w:val="22"/>
    <w:qFormat/>
    <w:rsid w:val="00802A2C"/>
    <w:rPr>
      <w:b/>
      <w:bCs/>
    </w:rPr>
  </w:style>
  <w:style w:type="character" w:customStyle="1" w:styleId="TextodebaloChar">
    <w:name w:val="Texto de balão Char"/>
    <w:link w:val="Textodebalo"/>
    <w:uiPriority w:val="99"/>
    <w:semiHidden/>
    <w:qFormat/>
    <w:rsid w:val="00303D00"/>
    <w:rPr>
      <w:rFonts w:ascii="Tahoma" w:eastAsia="Calibri" w:hAnsi="Tahoma" w:cs="Tahoma"/>
      <w:sz w:val="16"/>
      <w:szCs w:val="16"/>
      <w:lang w:eastAsia="en-US"/>
    </w:rPr>
  </w:style>
  <w:style w:type="character" w:customStyle="1" w:styleId="Ttulo1Char">
    <w:name w:val="Título 1 Char"/>
    <w:link w:val="Ttulo1"/>
    <w:uiPriority w:val="9"/>
    <w:qFormat/>
    <w:rsid w:val="00303D00"/>
    <w:rPr>
      <w:rFonts w:ascii="Arial" w:eastAsia="Times New Roman" w:hAnsi="Arial" w:cs="Times New Roman"/>
      <w:b/>
      <w:bCs/>
      <w:sz w:val="32"/>
      <w:szCs w:val="32"/>
      <w:lang w:eastAsia="en-US"/>
    </w:rPr>
  </w:style>
  <w:style w:type="character" w:customStyle="1" w:styleId="SubttuloChar">
    <w:name w:val="Subtítulo Char"/>
    <w:link w:val="Subttulo"/>
    <w:uiPriority w:val="99"/>
    <w:qFormat/>
    <w:rsid w:val="00303D00"/>
    <w:rPr>
      <w:rFonts w:ascii="Cambria" w:hAnsi="Cambria"/>
      <w:sz w:val="24"/>
      <w:szCs w:val="24"/>
      <w:lang w:val="x-none"/>
    </w:rPr>
  </w:style>
  <w:style w:type="character" w:customStyle="1" w:styleId="Ttulo3Char">
    <w:name w:val="Título 3 Char"/>
    <w:link w:val="Ttulo3"/>
    <w:uiPriority w:val="9"/>
    <w:semiHidden/>
    <w:qFormat/>
    <w:rsid w:val="00085639"/>
    <w:rPr>
      <w:rFonts w:ascii="Cambria" w:eastAsia="Times New Roman" w:hAnsi="Cambria" w:cs="Times New Roman"/>
      <w:b/>
      <w:bCs/>
      <w:sz w:val="26"/>
      <w:szCs w:val="26"/>
      <w:lang w:eastAsia="en-US"/>
    </w:rPr>
  </w:style>
  <w:style w:type="character" w:styleId="Refdecomentrio">
    <w:name w:val="annotation reference"/>
    <w:qFormat/>
    <w:rsid w:val="00085639"/>
    <w:rPr>
      <w:sz w:val="16"/>
      <w:szCs w:val="16"/>
    </w:rPr>
  </w:style>
  <w:style w:type="character" w:customStyle="1" w:styleId="TextodecomentrioChar">
    <w:name w:val="Texto de comentário Char"/>
    <w:link w:val="Textodecomentrio"/>
    <w:qFormat/>
    <w:rsid w:val="00085639"/>
    <w:rPr>
      <w:lang w:eastAsia="en-US"/>
    </w:rPr>
  </w:style>
  <w:style w:type="character" w:customStyle="1" w:styleId="AssuntodocomentrioChar">
    <w:name w:val="Assunto do comentário Char"/>
    <w:link w:val="Assuntodocomentrio"/>
    <w:uiPriority w:val="99"/>
    <w:semiHidden/>
    <w:qFormat/>
    <w:rsid w:val="0078044B"/>
    <w:rPr>
      <w:rFonts w:ascii="Arial" w:eastAsia="Calibri" w:hAnsi="Arial"/>
      <w:b/>
      <w:bCs/>
      <w:lang w:eastAsia="en-US"/>
    </w:rPr>
  </w:style>
  <w:style w:type="character" w:customStyle="1" w:styleId="CabealhoChar">
    <w:name w:val="Cabeçalho Char"/>
    <w:link w:val="Cabealho"/>
    <w:uiPriority w:val="99"/>
    <w:qFormat/>
    <w:rsid w:val="002B093F"/>
    <w:rPr>
      <w:rFonts w:ascii="Arial" w:eastAsia="Calibri" w:hAnsi="Arial"/>
      <w:sz w:val="24"/>
      <w:szCs w:val="22"/>
      <w:lang w:eastAsia="en-US"/>
    </w:rPr>
  </w:style>
  <w:style w:type="character" w:customStyle="1" w:styleId="RodapChar">
    <w:name w:val="Rodapé Char"/>
    <w:link w:val="Rodap"/>
    <w:uiPriority w:val="99"/>
    <w:qFormat/>
    <w:rsid w:val="002B093F"/>
    <w:rPr>
      <w:rFonts w:ascii="Arial" w:eastAsia="Calibri" w:hAnsi="Arial"/>
      <w:sz w:val="24"/>
      <w:szCs w:val="22"/>
      <w:lang w:eastAsia="en-US"/>
    </w:rPr>
  </w:style>
  <w:style w:type="character" w:customStyle="1" w:styleId="CorpodetextoChar">
    <w:name w:val="Corpo de texto Char"/>
    <w:link w:val="Corpodetexto"/>
    <w:uiPriority w:val="99"/>
    <w:semiHidden/>
    <w:qFormat/>
    <w:rsid w:val="000F50F2"/>
    <w:rPr>
      <w:rFonts w:ascii="Arial" w:eastAsia="Calibri" w:hAnsi="Arial"/>
      <w:sz w:val="24"/>
      <w:szCs w:val="22"/>
      <w:lang w:eastAsia="en-US"/>
    </w:rPr>
  </w:style>
  <w:style w:type="character" w:customStyle="1" w:styleId="apple-converted-space">
    <w:name w:val="apple-converted-space"/>
    <w:basedOn w:val="Fontepargpadro"/>
    <w:qFormat/>
    <w:rsid w:val="000F6931"/>
  </w:style>
  <w:style w:type="character" w:customStyle="1" w:styleId="Recuodecorpodetexto3Char">
    <w:name w:val="Recuo de corpo de texto 3 Char"/>
    <w:link w:val="Recuodecorpodetexto3"/>
    <w:uiPriority w:val="99"/>
    <w:semiHidden/>
    <w:qFormat/>
    <w:rsid w:val="00340615"/>
    <w:rPr>
      <w:rFonts w:ascii="Arial" w:eastAsia="Calibri" w:hAnsi="Arial"/>
      <w:sz w:val="16"/>
      <w:szCs w:val="16"/>
      <w:lang w:eastAsia="en-US"/>
    </w:rPr>
  </w:style>
  <w:style w:type="character" w:styleId="NmerodaPgina">
    <w:name w:val="page number"/>
    <w:basedOn w:val="Fontepargpadro"/>
    <w:uiPriority w:val="99"/>
    <w:semiHidden/>
    <w:unhideWhenUsed/>
    <w:qFormat/>
    <w:rsid w:val="0073702E"/>
  </w:style>
  <w:style w:type="character" w:customStyle="1" w:styleId="MapadoDocumentoChar">
    <w:name w:val="Mapa do Documento Char"/>
    <w:basedOn w:val="Fontepargpadro"/>
    <w:link w:val="MapadoDocumento"/>
    <w:uiPriority w:val="99"/>
    <w:semiHidden/>
    <w:qFormat/>
    <w:rsid w:val="00440B87"/>
    <w:rPr>
      <w:rFonts w:ascii="Lucida Grande" w:eastAsia="Calibri" w:hAnsi="Lucida Grande" w:cs="Lucida Grande"/>
      <w:sz w:val="24"/>
      <w:szCs w:val="24"/>
    </w:rPr>
  </w:style>
  <w:style w:type="character" w:customStyle="1" w:styleId="InternetLink">
    <w:name w:val="Internet Link"/>
    <w:qFormat/>
    <w:rsid w:val="001513F3"/>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paragraph" w:styleId="Ttulo">
    <w:name w:val="Title"/>
    <w:basedOn w:val="Normal"/>
    <w:next w:val="Corpodetexto"/>
    <w:qFormat/>
    <w:pPr>
      <w:keepNext/>
      <w:spacing w:before="240" w:after="120"/>
    </w:pPr>
    <w:rPr>
      <w:rFonts w:ascii="Liberation Sans" w:eastAsia="Microsoft YaHei" w:hAnsi="Liberation Sans" w:cs="Mangal"/>
      <w:sz w:val="28"/>
      <w:szCs w:val="28"/>
    </w:rPr>
  </w:style>
  <w:style w:type="paragraph" w:styleId="Corpodetexto">
    <w:name w:val="Body Text"/>
    <w:basedOn w:val="Normal"/>
    <w:link w:val="CorpodetextoChar"/>
    <w:uiPriority w:val="99"/>
    <w:semiHidden/>
    <w:unhideWhenUsed/>
    <w:rsid w:val="000F50F2"/>
    <w:pPr>
      <w:spacing w:after="120"/>
    </w:pPr>
    <w:rPr>
      <w:lang w:val="x-none"/>
    </w:r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Cs w:val="24"/>
    </w:rPr>
  </w:style>
  <w:style w:type="paragraph" w:customStyle="1" w:styleId="ndice">
    <w:name w:val="Índice"/>
    <w:basedOn w:val="Normal"/>
    <w:qFormat/>
    <w:pPr>
      <w:suppressLineNumbers/>
    </w:pPr>
    <w:rPr>
      <w:rFonts w:cs="Mangal"/>
    </w:rPr>
  </w:style>
  <w:style w:type="paragraph" w:customStyle="1" w:styleId="Capa-FolhaDeRosto">
    <w:name w:val="Capa-Folha De Rosto"/>
    <w:basedOn w:val="Normal"/>
    <w:qFormat/>
    <w:rsid w:val="00642BB9"/>
    <w:rPr>
      <w:b/>
      <w:caps/>
    </w:rPr>
  </w:style>
  <w:style w:type="paragraph" w:customStyle="1" w:styleId="CF-NaturezadoTrabalho-Orientador">
    <w:name w:val="CF-Natureza do Trabalho-Orientador"/>
    <w:basedOn w:val="Normal"/>
    <w:qFormat/>
    <w:rsid w:val="00642BB9"/>
    <w:pPr>
      <w:spacing w:line="240" w:lineRule="auto"/>
      <w:ind w:left="4536"/>
      <w:jc w:val="both"/>
    </w:pPr>
  </w:style>
  <w:style w:type="paragraph" w:customStyle="1" w:styleId="Dedicatria-Epigrafe">
    <w:name w:val="Dedicatória-Epigrafe"/>
    <w:basedOn w:val="Normal"/>
    <w:qFormat/>
    <w:rsid w:val="0034767E"/>
    <w:pPr>
      <w:ind w:left="4536"/>
      <w:jc w:val="right"/>
    </w:pPr>
  </w:style>
  <w:style w:type="paragraph" w:customStyle="1" w:styleId="Resumo-Texto">
    <w:name w:val="Resumo-Texto"/>
    <w:basedOn w:val="Normal"/>
    <w:qFormat/>
    <w:rsid w:val="00EB1CC5"/>
    <w:pPr>
      <w:spacing w:line="240" w:lineRule="auto"/>
      <w:jc w:val="both"/>
    </w:pPr>
  </w:style>
  <w:style w:type="paragraph" w:customStyle="1" w:styleId="TtuloPr-textual">
    <w:name w:val="Título Pré-textual"/>
    <w:basedOn w:val="Normal"/>
    <w:next w:val="Normal"/>
    <w:qFormat/>
    <w:rsid w:val="00120898"/>
    <w:pPr>
      <w:spacing w:after="300"/>
    </w:pPr>
    <w:rPr>
      <w:b/>
      <w:caps/>
    </w:rPr>
  </w:style>
  <w:style w:type="paragraph" w:styleId="Corpodetexto2">
    <w:name w:val="Body Text 2"/>
    <w:basedOn w:val="Normal"/>
    <w:link w:val="Corpodetexto2Char"/>
    <w:qFormat/>
    <w:rsid w:val="00120898"/>
    <w:pPr>
      <w:jc w:val="both"/>
    </w:pPr>
    <w:rPr>
      <w:rFonts w:eastAsia="Times New Roman"/>
      <w:szCs w:val="20"/>
      <w:lang w:val="x-none" w:eastAsia="x-none"/>
    </w:rPr>
  </w:style>
  <w:style w:type="paragraph" w:styleId="Textodebalo">
    <w:name w:val="Balloon Text"/>
    <w:basedOn w:val="Normal"/>
    <w:link w:val="TextodebaloChar"/>
    <w:uiPriority w:val="99"/>
    <w:semiHidden/>
    <w:unhideWhenUsed/>
    <w:qFormat/>
    <w:rsid w:val="00303D00"/>
    <w:pPr>
      <w:spacing w:line="240" w:lineRule="auto"/>
    </w:pPr>
    <w:rPr>
      <w:rFonts w:ascii="Tahoma" w:hAnsi="Tahoma"/>
      <w:sz w:val="16"/>
      <w:szCs w:val="16"/>
      <w:lang w:val="x-none"/>
    </w:rPr>
  </w:style>
  <w:style w:type="paragraph" w:styleId="Sumrio3">
    <w:name w:val="toc 3"/>
    <w:basedOn w:val="Normal"/>
    <w:next w:val="Normal"/>
    <w:autoRedefine/>
    <w:uiPriority w:val="39"/>
    <w:rsid w:val="00303D00"/>
    <w:pPr>
      <w:tabs>
        <w:tab w:val="right" w:leader="dot" w:pos="9395"/>
      </w:tabs>
      <w:jc w:val="left"/>
    </w:pPr>
    <w:rPr>
      <w:rFonts w:ascii="Times New Roman" w:eastAsia="Times New Roman" w:hAnsi="Times New Roman"/>
      <w:b/>
      <w:sz w:val="19"/>
      <w:szCs w:val="24"/>
    </w:rPr>
  </w:style>
  <w:style w:type="paragraph" w:styleId="Sumrio2">
    <w:name w:val="toc 2"/>
    <w:basedOn w:val="Normal"/>
    <w:next w:val="Normal"/>
    <w:autoRedefine/>
    <w:uiPriority w:val="39"/>
    <w:rsid w:val="00303D00"/>
    <w:pPr>
      <w:tabs>
        <w:tab w:val="right" w:leader="dot" w:pos="9395"/>
      </w:tabs>
      <w:jc w:val="left"/>
    </w:pPr>
    <w:rPr>
      <w:rFonts w:ascii="Times New Roman" w:eastAsia="Times New Roman" w:hAnsi="Times New Roman"/>
      <w:sz w:val="19"/>
      <w:szCs w:val="24"/>
    </w:rPr>
  </w:style>
  <w:style w:type="paragraph" w:styleId="Sumrio1">
    <w:name w:val="toc 1"/>
    <w:basedOn w:val="Normal"/>
    <w:next w:val="Normal"/>
    <w:autoRedefine/>
    <w:uiPriority w:val="39"/>
    <w:rsid w:val="00303D00"/>
    <w:pPr>
      <w:tabs>
        <w:tab w:val="right" w:leader="dot" w:pos="9395"/>
        <w:tab w:val="left" w:pos="9540"/>
      </w:tabs>
      <w:spacing w:after="60" w:line="240" w:lineRule="auto"/>
      <w:jc w:val="both"/>
    </w:pPr>
    <w:rPr>
      <w:rFonts w:ascii="Times New Roman" w:eastAsia="Times New Roman" w:hAnsi="Times New Roman"/>
      <w:b/>
      <w:sz w:val="21"/>
      <w:szCs w:val="21"/>
    </w:rPr>
  </w:style>
  <w:style w:type="paragraph" w:styleId="Sumrio4">
    <w:name w:val="toc 4"/>
    <w:basedOn w:val="Normal"/>
    <w:next w:val="Normal"/>
    <w:autoRedefine/>
    <w:uiPriority w:val="39"/>
    <w:rsid w:val="00303D00"/>
    <w:pPr>
      <w:tabs>
        <w:tab w:val="right" w:pos="9360"/>
      </w:tabs>
      <w:spacing w:line="240" w:lineRule="auto"/>
      <w:ind w:right="-70"/>
      <w:jc w:val="left"/>
    </w:pPr>
    <w:rPr>
      <w:rFonts w:ascii="Times New Roman" w:eastAsia="Times New Roman" w:hAnsi="Times New Roman"/>
      <w:sz w:val="19"/>
      <w:szCs w:val="24"/>
    </w:rPr>
  </w:style>
  <w:style w:type="paragraph" w:styleId="Sumrio5">
    <w:name w:val="toc 5"/>
    <w:basedOn w:val="Normal"/>
    <w:next w:val="Normal"/>
    <w:autoRedefine/>
    <w:uiPriority w:val="39"/>
    <w:rsid w:val="00303D00"/>
    <w:pPr>
      <w:tabs>
        <w:tab w:val="left" w:leader="dot" w:pos="5670"/>
        <w:tab w:val="right" w:leader="dot" w:pos="6116"/>
      </w:tabs>
      <w:spacing w:line="240" w:lineRule="auto"/>
      <w:jc w:val="left"/>
    </w:pPr>
    <w:rPr>
      <w:rFonts w:ascii="Times New Roman" w:eastAsia="Times New Roman" w:hAnsi="Times New Roman"/>
      <w:i/>
      <w:sz w:val="19"/>
      <w:szCs w:val="24"/>
    </w:rPr>
  </w:style>
  <w:style w:type="paragraph" w:styleId="Subttulo">
    <w:name w:val="Subtitle"/>
    <w:basedOn w:val="Normal"/>
    <w:next w:val="Normal"/>
    <w:link w:val="SubttuloChar"/>
    <w:uiPriority w:val="99"/>
    <w:qFormat/>
    <w:rsid w:val="00303D00"/>
    <w:pPr>
      <w:spacing w:after="60" w:line="240" w:lineRule="auto"/>
      <w:outlineLvl w:val="1"/>
    </w:pPr>
    <w:rPr>
      <w:rFonts w:ascii="Cambria" w:eastAsia="Times New Roman" w:hAnsi="Cambria"/>
      <w:szCs w:val="24"/>
      <w:lang w:val="x-none" w:eastAsia="x-none"/>
    </w:rPr>
  </w:style>
  <w:style w:type="paragraph" w:styleId="Textodecomentrio">
    <w:name w:val="annotation text"/>
    <w:basedOn w:val="Normal"/>
    <w:link w:val="TextodecomentrioChar"/>
    <w:qFormat/>
    <w:rsid w:val="00085639"/>
    <w:pPr>
      <w:spacing w:line="240" w:lineRule="auto"/>
      <w:jc w:val="left"/>
    </w:pPr>
    <w:rPr>
      <w:rFonts w:ascii="Times New Roman" w:eastAsia="Times New Roman" w:hAnsi="Times New Roman"/>
      <w:sz w:val="20"/>
      <w:szCs w:val="20"/>
      <w:lang w:val="x-none"/>
    </w:rPr>
  </w:style>
  <w:style w:type="paragraph" w:customStyle="1" w:styleId="PargrafodaLista1">
    <w:name w:val="Parágrafo da Lista1"/>
    <w:basedOn w:val="Normal"/>
    <w:uiPriority w:val="34"/>
    <w:qFormat/>
    <w:rsid w:val="00085639"/>
    <w:pPr>
      <w:spacing w:line="240" w:lineRule="auto"/>
      <w:ind w:firstLine="567"/>
      <w:jc w:val="both"/>
    </w:pPr>
    <w:rPr>
      <w:rFonts w:ascii="Times New Roman" w:eastAsia="Times New Roman" w:hAnsi="Times New Roman"/>
      <w:sz w:val="21"/>
      <w:szCs w:val="24"/>
    </w:rPr>
  </w:style>
  <w:style w:type="paragraph" w:customStyle="1" w:styleId="CitaoDiretamaisdetrslinhas">
    <w:name w:val="Citação Direta mais de três linhas"/>
    <w:basedOn w:val="PargrafodaLista1"/>
    <w:qFormat/>
    <w:rsid w:val="00085639"/>
    <w:pPr>
      <w:ind w:left="2268" w:firstLine="0"/>
    </w:pPr>
    <w:rPr>
      <w:sz w:val="19"/>
    </w:rPr>
  </w:style>
  <w:style w:type="paragraph" w:styleId="Assuntodocomentrio">
    <w:name w:val="annotation subject"/>
    <w:basedOn w:val="Textodecomentrio"/>
    <w:link w:val="AssuntodocomentrioChar"/>
    <w:uiPriority w:val="99"/>
    <w:semiHidden/>
    <w:unhideWhenUsed/>
    <w:qFormat/>
    <w:rsid w:val="0078044B"/>
    <w:pPr>
      <w:spacing w:line="360" w:lineRule="auto"/>
      <w:jc w:val="center"/>
    </w:pPr>
    <w:rPr>
      <w:rFonts w:ascii="Arial" w:eastAsia="Calibri" w:hAnsi="Arial"/>
      <w:b/>
      <w:bCs/>
    </w:rPr>
  </w:style>
  <w:style w:type="paragraph" w:styleId="Cabealho">
    <w:name w:val="header"/>
    <w:basedOn w:val="Normal"/>
    <w:link w:val="CabealhoChar"/>
    <w:uiPriority w:val="99"/>
    <w:unhideWhenUsed/>
    <w:rsid w:val="002B093F"/>
    <w:pPr>
      <w:tabs>
        <w:tab w:val="center" w:pos="4252"/>
        <w:tab w:val="right" w:pos="8504"/>
      </w:tabs>
    </w:pPr>
    <w:rPr>
      <w:lang w:val="x-none"/>
    </w:rPr>
  </w:style>
  <w:style w:type="paragraph" w:styleId="Rodap">
    <w:name w:val="footer"/>
    <w:basedOn w:val="Normal"/>
    <w:link w:val="RodapChar"/>
    <w:uiPriority w:val="99"/>
    <w:unhideWhenUsed/>
    <w:rsid w:val="002B093F"/>
    <w:pPr>
      <w:tabs>
        <w:tab w:val="center" w:pos="4252"/>
        <w:tab w:val="right" w:pos="8504"/>
      </w:tabs>
    </w:pPr>
    <w:rPr>
      <w:lang w:val="x-none"/>
    </w:rPr>
  </w:style>
  <w:style w:type="paragraph" w:styleId="PargrafodaLista">
    <w:name w:val="List Paragraph"/>
    <w:basedOn w:val="Normal"/>
    <w:uiPriority w:val="34"/>
    <w:qFormat/>
    <w:rsid w:val="00F24C90"/>
    <w:pPr>
      <w:spacing w:after="200" w:line="276" w:lineRule="auto"/>
      <w:ind w:left="720"/>
      <w:contextualSpacing/>
      <w:jc w:val="left"/>
    </w:pPr>
    <w:rPr>
      <w:rFonts w:ascii="Calibri" w:eastAsia="Times New Roman" w:hAnsi="Calibri"/>
      <w:sz w:val="22"/>
      <w:lang w:eastAsia="pt-BR"/>
    </w:rPr>
  </w:style>
  <w:style w:type="paragraph" w:styleId="Recuodecorpodetexto3">
    <w:name w:val="Body Text Indent 3"/>
    <w:basedOn w:val="Normal"/>
    <w:link w:val="Recuodecorpodetexto3Char"/>
    <w:uiPriority w:val="99"/>
    <w:semiHidden/>
    <w:unhideWhenUsed/>
    <w:qFormat/>
    <w:rsid w:val="00340615"/>
    <w:pPr>
      <w:spacing w:after="120"/>
      <w:ind w:left="283"/>
    </w:pPr>
    <w:rPr>
      <w:sz w:val="16"/>
      <w:szCs w:val="16"/>
    </w:rPr>
  </w:style>
  <w:style w:type="paragraph" w:styleId="MapadoDocumento">
    <w:name w:val="Document Map"/>
    <w:basedOn w:val="Normal"/>
    <w:link w:val="MapadoDocumentoChar"/>
    <w:uiPriority w:val="99"/>
    <w:semiHidden/>
    <w:unhideWhenUsed/>
    <w:qFormat/>
    <w:rsid w:val="00440B87"/>
    <w:pPr>
      <w:spacing w:line="240" w:lineRule="auto"/>
    </w:pPr>
    <w:rPr>
      <w:rFonts w:ascii="Lucida Grande" w:hAnsi="Lucida Grande" w:cs="Lucida Grande"/>
      <w:szCs w:val="24"/>
    </w:rPr>
  </w:style>
  <w:style w:type="paragraph" w:customStyle="1" w:styleId="Contedodoquadro">
    <w:name w:val="Conteúdo do quadro"/>
    <w:basedOn w:val="Normal"/>
    <w:qFormat/>
  </w:style>
  <w:style w:type="table" w:styleId="Tabelacomgrade">
    <w:name w:val="Table Grid"/>
    <w:basedOn w:val="Tabelanormal"/>
    <w:uiPriority w:val="59"/>
    <w:rsid w:val="00303D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
    <w:name w:val="Hyperlink"/>
    <w:basedOn w:val="Fontepargpadro"/>
    <w:uiPriority w:val="99"/>
    <w:unhideWhenUsed/>
    <w:rsid w:val="0025689A"/>
    <w:rPr>
      <w:color w:val="0000FF" w:themeColor="hyperlink"/>
      <w:u w:val="single"/>
    </w:rPr>
  </w:style>
  <w:style w:type="paragraph" w:styleId="NormalWeb">
    <w:name w:val="Normal (Web)"/>
    <w:basedOn w:val="Normal"/>
    <w:uiPriority w:val="99"/>
    <w:semiHidden/>
    <w:unhideWhenUsed/>
    <w:rsid w:val="005F2F01"/>
    <w:pPr>
      <w:spacing w:before="100" w:beforeAutospacing="1" w:after="100" w:afterAutospacing="1" w:line="240" w:lineRule="auto"/>
      <w:jc w:val="left"/>
    </w:pPr>
    <w:rPr>
      <w:rFonts w:ascii="Times New Roman" w:eastAsiaTheme="minorEastAsia" w:hAnsi="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5664">
      <w:bodyDiv w:val="1"/>
      <w:marLeft w:val="0"/>
      <w:marRight w:val="0"/>
      <w:marTop w:val="0"/>
      <w:marBottom w:val="0"/>
      <w:divBdr>
        <w:top w:val="none" w:sz="0" w:space="0" w:color="auto"/>
        <w:left w:val="none" w:sz="0" w:space="0" w:color="auto"/>
        <w:bottom w:val="none" w:sz="0" w:space="0" w:color="auto"/>
        <w:right w:val="none" w:sz="0" w:space="0" w:color="auto"/>
      </w:divBdr>
    </w:div>
    <w:div w:id="55588038">
      <w:bodyDiv w:val="1"/>
      <w:marLeft w:val="0"/>
      <w:marRight w:val="0"/>
      <w:marTop w:val="0"/>
      <w:marBottom w:val="0"/>
      <w:divBdr>
        <w:top w:val="none" w:sz="0" w:space="0" w:color="auto"/>
        <w:left w:val="none" w:sz="0" w:space="0" w:color="auto"/>
        <w:bottom w:val="none" w:sz="0" w:space="0" w:color="auto"/>
        <w:right w:val="none" w:sz="0" w:space="0" w:color="auto"/>
      </w:divBdr>
    </w:div>
    <w:div w:id="601182613">
      <w:bodyDiv w:val="1"/>
      <w:marLeft w:val="0"/>
      <w:marRight w:val="0"/>
      <w:marTop w:val="0"/>
      <w:marBottom w:val="0"/>
      <w:divBdr>
        <w:top w:val="none" w:sz="0" w:space="0" w:color="auto"/>
        <w:left w:val="none" w:sz="0" w:space="0" w:color="auto"/>
        <w:bottom w:val="none" w:sz="0" w:space="0" w:color="auto"/>
        <w:right w:val="none" w:sz="0" w:space="0" w:color="auto"/>
      </w:divBdr>
    </w:div>
    <w:div w:id="1186482243">
      <w:bodyDiv w:val="1"/>
      <w:marLeft w:val="0"/>
      <w:marRight w:val="0"/>
      <w:marTop w:val="0"/>
      <w:marBottom w:val="0"/>
      <w:divBdr>
        <w:top w:val="none" w:sz="0" w:space="0" w:color="auto"/>
        <w:left w:val="none" w:sz="0" w:space="0" w:color="auto"/>
        <w:bottom w:val="none" w:sz="0" w:space="0" w:color="auto"/>
        <w:right w:val="none" w:sz="0" w:space="0" w:color="auto"/>
      </w:divBdr>
    </w:div>
    <w:div w:id="1489832961">
      <w:bodyDiv w:val="1"/>
      <w:marLeft w:val="0"/>
      <w:marRight w:val="0"/>
      <w:marTop w:val="0"/>
      <w:marBottom w:val="0"/>
      <w:divBdr>
        <w:top w:val="none" w:sz="0" w:space="0" w:color="auto"/>
        <w:left w:val="none" w:sz="0" w:space="0" w:color="auto"/>
        <w:bottom w:val="none" w:sz="0" w:space="0" w:color="auto"/>
        <w:right w:val="none" w:sz="0" w:space="0" w:color="auto"/>
      </w:divBdr>
    </w:div>
    <w:div w:id="15968669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chart" Target="charts/chart1.xml"/><Relationship Id="rId14" Type="http://schemas.openxmlformats.org/officeDocument/2006/relationships/hyperlink" Target="http://www.cbtrus.org/" TargetMode="External"/><Relationship Id="rId15" Type="http://schemas.openxmlformats.org/officeDocument/2006/relationships/hyperlink" Target="http://www.google.com/intl/pt-BR/policies/" TargetMode="External"/><Relationship Id="rId16" Type="http://schemas.openxmlformats.org/officeDocument/2006/relationships/hyperlink" Target="http://www.cebm.net/index.aspx?o=5653" TargetMode="External"/><Relationship Id="rId17" Type="http://schemas.openxmlformats.org/officeDocument/2006/relationships/hyperlink" Target="https://en.wikipedia.org/wiki/Digital_object_identifier" TargetMode="External"/><Relationship Id="rId18" Type="http://schemas.openxmlformats.org/officeDocument/2006/relationships/hyperlink" Target="https://doi.org/10.1097%2F00000421-198212000-00014" TargetMode="Externa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Planilha_do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832174103237095"/>
          <c:y val="0.0634920634920635"/>
          <c:w val="0.879745552639253"/>
          <c:h val="0.856150793650794"/>
        </c:manualLayout>
      </c:layout>
      <c:barChart>
        <c:barDir val="col"/>
        <c:grouping val="percentStacked"/>
        <c:varyColors val="0"/>
        <c:ser>
          <c:idx val="0"/>
          <c:order val="0"/>
          <c:tx>
            <c:strRef>
              <c:f>Plan1!$B$1</c:f>
              <c:strCache>
                <c:ptCount val="1"/>
                <c:pt idx="0">
                  <c:v> 2</c:v>
                </c:pt>
              </c:strCache>
            </c:strRef>
          </c:tx>
          <c:spPr>
            <a:solidFill>
              <a:schemeClr val="bg1">
                <a:lumMod val="95000"/>
              </a:schemeClr>
            </a:solidFill>
            <a:ln>
              <a:noFill/>
            </a:ln>
            <a:effectLst/>
          </c:spPr>
          <c:invertIfNegative val="0"/>
          <c:cat>
            <c:strRef>
              <c:f>Plan1!$A$2:$A$4</c:f>
              <c:strCache>
                <c:ptCount val="3"/>
                <c:pt idx="0">
                  <c:v>Hstologia</c:v>
                </c:pt>
                <c:pt idx="1">
                  <c:v>Topografia</c:v>
                </c:pt>
                <c:pt idx="2">
                  <c:v>Grau OMS</c:v>
                </c:pt>
              </c:strCache>
            </c:strRef>
          </c:cat>
          <c:val>
            <c:numRef>
              <c:f>Plan1!$B$2:$B$4</c:f>
              <c:numCache>
                <c:formatCode>General</c:formatCode>
                <c:ptCount val="3"/>
                <c:pt idx="1">
                  <c:v>145.0</c:v>
                </c:pt>
              </c:numCache>
            </c:numRef>
          </c:val>
        </c:ser>
        <c:ser>
          <c:idx val="1"/>
          <c:order val="1"/>
          <c:tx>
            <c:strRef>
              <c:f>Plan1!$C$1</c:f>
              <c:strCache>
                <c:ptCount val="1"/>
                <c:pt idx="0">
                  <c:v> 3</c:v>
                </c:pt>
              </c:strCache>
            </c:strRef>
          </c:tx>
          <c:spPr>
            <a:solidFill>
              <a:schemeClr val="bg1">
                <a:lumMod val="85000"/>
              </a:schemeClr>
            </a:solidFill>
            <a:ln>
              <a:noFill/>
            </a:ln>
            <a:effectLst/>
          </c:spPr>
          <c:invertIfNegative val="0"/>
          <c:cat>
            <c:strRef>
              <c:f>Plan1!$A$2:$A$4</c:f>
              <c:strCache>
                <c:ptCount val="3"/>
                <c:pt idx="0">
                  <c:v>Hstologia</c:v>
                </c:pt>
                <c:pt idx="1">
                  <c:v>Topografia</c:v>
                </c:pt>
                <c:pt idx="2">
                  <c:v>Grau OMS</c:v>
                </c:pt>
              </c:strCache>
            </c:strRef>
          </c:cat>
          <c:val>
            <c:numRef>
              <c:f>Plan1!$C$2:$C$4</c:f>
              <c:numCache>
                <c:formatCode>General</c:formatCode>
                <c:ptCount val="3"/>
                <c:pt idx="0">
                  <c:v>80.0</c:v>
                </c:pt>
                <c:pt idx="1">
                  <c:v>92.0</c:v>
                </c:pt>
                <c:pt idx="2">
                  <c:v>62.0</c:v>
                </c:pt>
              </c:numCache>
            </c:numRef>
          </c:val>
        </c:ser>
        <c:ser>
          <c:idx val="2"/>
          <c:order val="2"/>
          <c:tx>
            <c:strRef>
              <c:f>Plan1!$D$1</c:f>
              <c:strCache>
                <c:ptCount val="1"/>
                <c:pt idx="0">
                  <c:v> 4</c:v>
                </c:pt>
              </c:strCache>
            </c:strRef>
          </c:tx>
          <c:spPr>
            <a:solidFill>
              <a:schemeClr val="bg1">
                <a:lumMod val="75000"/>
              </a:schemeClr>
            </a:solidFill>
            <a:ln>
              <a:noFill/>
            </a:ln>
            <a:effectLst/>
          </c:spPr>
          <c:invertIfNegative val="0"/>
          <c:cat>
            <c:strRef>
              <c:f>Plan1!$A$2:$A$4</c:f>
              <c:strCache>
                <c:ptCount val="3"/>
                <c:pt idx="0">
                  <c:v>Hstologia</c:v>
                </c:pt>
                <c:pt idx="1">
                  <c:v>Topografia</c:v>
                </c:pt>
                <c:pt idx="2">
                  <c:v>Grau OMS</c:v>
                </c:pt>
              </c:strCache>
            </c:strRef>
          </c:cat>
          <c:val>
            <c:numRef>
              <c:f>Plan1!$D$2:$D$4</c:f>
              <c:numCache>
                <c:formatCode>General</c:formatCode>
                <c:ptCount val="3"/>
                <c:pt idx="0">
                  <c:v>67.0</c:v>
                </c:pt>
                <c:pt idx="1">
                  <c:v>77.0</c:v>
                </c:pt>
                <c:pt idx="2">
                  <c:v>75.0</c:v>
                </c:pt>
              </c:numCache>
            </c:numRef>
          </c:val>
        </c:ser>
        <c:ser>
          <c:idx val="3"/>
          <c:order val="3"/>
          <c:tx>
            <c:strRef>
              <c:f>Plan1!$E$1</c:f>
              <c:strCache>
                <c:ptCount val="1"/>
                <c:pt idx="0">
                  <c:v> 5</c:v>
                </c:pt>
              </c:strCache>
            </c:strRef>
          </c:tx>
          <c:spPr>
            <a:solidFill>
              <a:schemeClr val="bg1">
                <a:lumMod val="65000"/>
              </a:schemeClr>
            </a:solidFill>
            <a:ln>
              <a:noFill/>
            </a:ln>
            <a:effectLst/>
          </c:spPr>
          <c:invertIfNegative val="0"/>
          <c:cat>
            <c:strRef>
              <c:f>Plan1!$A$2:$A$4</c:f>
              <c:strCache>
                <c:ptCount val="3"/>
                <c:pt idx="0">
                  <c:v>Hstologia</c:v>
                </c:pt>
                <c:pt idx="1">
                  <c:v>Topografia</c:v>
                </c:pt>
                <c:pt idx="2">
                  <c:v>Grau OMS</c:v>
                </c:pt>
              </c:strCache>
            </c:strRef>
          </c:cat>
          <c:val>
            <c:numRef>
              <c:f>Plan1!$E$2:$E$4</c:f>
              <c:numCache>
                <c:formatCode>General</c:formatCode>
                <c:ptCount val="3"/>
                <c:pt idx="0">
                  <c:v>41.0</c:v>
                </c:pt>
                <c:pt idx="1">
                  <c:v>67.0</c:v>
                </c:pt>
                <c:pt idx="2">
                  <c:v>29.0</c:v>
                </c:pt>
              </c:numCache>
            </c:numRef>
          </c:val>
        </c:ser>
        <c:ser>
          <c:idx val="4"/>
          <c:order val="4"/>
          <c:tx>
            <c:strRef>
              <c:f>Plan1!$F$1</c:f>
              <c:strCache>
                <c:ptCount val="1"/>
                <c:pt idx="0">
                  <c:v> 6</c:v>
                </c:pt>
              </c:strCache>
            </c:strRef>
          </c:tx>
          <c:spPr>
            <a:solidFill>
              <a:schemeClr val="bg1">
                <a:lumMod val="50000"/>
              </a:schemeClr>
            </a:solidFill>
            <a:ln>
              <a:noFill/>
            </a:ln>
            <a:effectLst/>
          </c:spPr>
          <c:invertIfNegative val="0"/>
          <c:cat>
            <c:strRef>
              <c:f>Plan1!$A$2:$A$4</c:f>
              <c:strCache>
                <c:ptCount val="3"/>
                <c:pt idx="0">
                  <c:v>Hstologia</c:v>
                </c:pt>
                <c:pt idx="1">
                  <c:v>Topografia</c:v>
                </c:pt>
                <c:pt idx="2">
                  <c:v>Grau OMS</c:v>
                </c:pt>
              </c:strCache>
            </c:strRef>
          </c:cat>
          <c:val>
            <c:numRef>
              <c:f>Plan1!$F$2:$F$4</c:f>
              <c:numCache>
                <c:formatCode>General</c:formatCode>
                <c:ptCount val="3"/>
                <c:pt idx="0">
                  <c:v>34.0</c:v>
                </c:pt>
                <c:pt idx="1">
                  <c:v>14.0</c:v>
                </c:pt>
                <c:pt idx="2">
                  <c:v>124.0</c:v>
                </c:pt>
              </c:numCache>
            </c:numRef>
          </c:val>
        </c:ser>
        <c:ser>
          <c:idx val="5"/>
          <c:order val="5"/>
          <c:tx>
            <c:strRef>
              <c:f>Plan1!$G$1</c:f>
              <c:strCache>
                <c:ptCount val="1"/>
                <c:pt idx="0">
                  <c:v> 7</c:v>
                </c:pt>
              </c:strCache>
            </c:strRef>
          </c:tx>
          <c:spPr>
            <a:solidFill>
              <a:schemeClr val="tx1">
                <a:lumMod val="65000"/>
                <a:lumOff val="35000"/>
              </a:schemeClr>
            </a:solidFill>
            <a:ln>
              <a:noFill/>
            </a:ln>
            <a:effectLst/>
          </c:spPr>
          <c:invertIfNegative val="0"/>
          <c:cat>
            <c:strRef>
              <c:f>Plan1!$A$2:$A$4</c:f>
              <c:strCache>
                <c:ptCount val="3"/>
                <c:pt idx="0">
                  <c:v>Hstologia</c:v>
                </c:pt>
                <c:pt idx="1">
                  <c:v>Topografia</c:v>
                </c:pt>
                <c:pt idx="2">
                  <c:v>Grau OMS</c:v>
                </c:pt>
              </c:strCache>
            </c:strRef>
          </c:cat>
          <c:val>
            <c:numRef>
              <c:f>Plan1!$G$2:$G$4</c:f>
              <c:numCache>
                <c:formatCode>General</c:formatCode>
                <c:ptCount val="3"/>
                <c:pt idx="0">
                  <c:v>22.0</c:v>
                </c:pt>
                <c:pt idx="1">
                  <c:v>11.0</c:v>
                </c:pt>
              </c:numCache>
            </c:numRef>
          </c:val>
        </c:ser>
        <c:ser>
          <c:idx val="6"/>
          <c:order val="6"/>
          <c:tx>
            <c:strRef>
              <c:f>Plan1!$H$1</c:f>
              <c:strCache>
                <c:ptCount val="1"/>
                <c:pt idx="0">
                  <c:v> 8</c:v>
                </c:pt>
              </c:strCache>
            </c:strRef>
          </c:tx>
          <c:spPr>
            <a:solidFill>
              <a:schemeClr val="tx1">
                <a:lumMod val="75000"/>
                <a:lumOff val="25000"/>
              </a:schemeClr>
            </a:solidFill>
            <a:ln>
              <a:noFill/>
            </a:ln>
            <a:effectLst/>
          </c:spPr>
          <c:invertIfNegative val="0"/>
          <c:cat>
            <c:strRef>
              <c:f>Plan1!$A$2:$A$4</c:f>
              <c:strCache>
                <c:ptCount val="3"/>
                <c:pt idx="0">
                  <c:v>Hstologia</c:v>
                </c:pt>
                <c:pt idx="1">
                  <c:v>Topografia</c:v>
                </c:pt>
                <c:pt idx="2">
                  <c:v>Grau OMS</c:v>
                </c:pt>
              </c:strCache>
            </c:strRef>
          </c:cat>
          <c:val>
            <c:numRef>
              <c:f>Plan1!$H$2:$H$4</c:f>
              <c:numCache>
                <c:formatCode>General</c:formatCode>
                <c:ptCount val="3"/>
                <c:pt idx="0">
                  <c:v>14.0</c:v>
                </c:pt>
              </c:numCache>
            </c:numRef>
          </c:val>
        </c:ser>
        <c:ser>
          <c:idx val="7"/>
          <c:order val="7"/>
          <c:tx>
            <c:strRef>
              <c:f>Plan1!$I$1</c:f>
              <c:strCache>
                <c:ptCount val="1"/>
                <c:pt idx="0">
                  <c:v> 9</c:v>
                </c:pt>
              </c:strCache>
            </c:strRef>
          </c:tx>
          <c:spPr>
            <a:solidFill>
              <a:schemeClr val="tx1">
                <a:lumMod val="85000"/>
                <a:lumOff val="15000"/>
              </a:schemeClr>
            </a:solidFill>
            <a:ln>
              <a:noFill/>
            </a:ln>
            <a:effectLst/>
          </c:spPr>
          <c:invertIfNegative val="0"/>
          <c:cat>
            <c:strRef>
              <c:f>Plan1!$A$2:$A$4</c:f>
              <c:strCache>
                <c:ptCount val="3"/>
                <c:pt idx="0">
                  <c:v>Hstologia</c:v>
                </c:pt>
                <c:pt idx="1">
                  <c:v>Topografia</c:v>
                </c:pt>
                <c:pt idx="2">
                  <c:v>Grau OMS</c:v>
                </c:pt>
              </c:strCache>
            </c:strRef>
          </c:cat>
          <c:val>
            <c:numRef>
              <c:f>Plan1!$I$2:$I$4</c:f>
              <c:numCache>
                <c:formatCode>General</c:formatCode>
                <c:ptCount val="3"/>
                <c:pt idx="0">
                  <c:v>16.0</c:v>
                </c:pt>
              </c:numCache>
            </c:numRef>
          </c:val>
        </c:ser>
        <c:ser>
          <c:idx val="8"/>
          <c:order val="8"/>
          <c:tx>
            <c:strRef>
              <c:f>Plan1!$J$1</c:f>
              <c:strCache>
                <c:ptCount val="1"/>
                <c:pt idx="0">
                  <c:v> 10</c:v>
                </c:pt>
              </c:strCache>
            </c:strRef>
          </c:tx>
          <c:spPr>
            <a:solidFill>
              <a:schemeClr val="tx1">
                <a:lumMod val="95000"/>
                <a:lumOff val="5000"/>
              </a:schemeClr>
            </a:solidFill>
            <a:ln>
              <a:noFill/>
            </a:ln>
            <a:effectLst/>
          </c:spPr>
          <c:invertIfNegative val="0"/>
          <c:cat>
            <c:strRef>
              <c:f>Plan1!$A$2:$A$4</c:f>
              <c:strCache>
                <c:ptCount val="3"/>
                <c:pt idx="0">
                  <c:v>Hstologia</c:v>
                </c:pt>
                <c:pt idx="1">
                  <c:v>Topografia</c:v>
                </c:pt>
                <c:pt idx="2">
                  <c:v>Grau OMS</c:v>
                </c:pt>
              </c:strCache>
            </c:strRef>
          </c:cat>
          <c:val>
            <c:numRef>
              <c:f>Plan1!$J$2:$J$4</c:f>
              <c:numCache>
                <c:formatCode>General</c:formatCode>
                <c:ptCount val="3"/>
                <c:pt idx="0">
                  <c:v>16.0</c:v>
                </c:pt>
              </c:numCache>
            </c:numRef>
          </c:val>
        </c:ser>
        <c:ser>
          <c:idx val="9"/>
          <c:order val="9"/>
          <c:tx>
            <c:strRef>
              <c:f>Plan1!$K$1</c:f>
              <c:strCache>
                <c:ptCount val="1"/>
                <c:pt idx="0">
                  <c:v> 11</c:v>
                </c:pt>
              </c:strCache>
            </c:strRef>
          </c:tx>
          <c:spPr>
            <a:solidFill>
              <a:schemeClr val="bg1">
                <a:lumMod val="50000"/>
              </a:schemeClr>
            </a:solidFill>
            <a:ln>
              <a:noFill/>
            </a:ln>
            <a:effectLst/>
          </c:spPr>
          <c:invertIfNegative val="0"/>
          <c:cat>
            <c:strRef>
              <c:f>Plan1!$A$2:$A$4</c:f>
              <c:strCache>
                <c:ptCount val="3"/>
                <c:pt idx="0">
                  <c:v>Hstologia</c:v>
                </c:pt>
                <c:pt idx="1">
                  <c:v>Topografia</c:v>
                </c:pt>
                <c:pt idx="2">
                  <c:v>Grau OMS</c:v>
                </c:pt>
              </c:strCache>
            </c:strRef>
          </c:cat>
          <c:val>
            <c:numRef>
              <c:f>Plan1!$K$2:$K$4</c:f>
              <c:numCache>
                <c:formatCode>General</c:formatCode>
                <c:ptCount val="3"/>
                <c:pt idx="0">
                  <c:v>10.0</c:v>
                </c:pt>
              </c:numCache>
            </c:numRef>
          </c:val>
        </c:ser>
        <c:dLbls>
          <c:showLegendKey val="0"/>
          <c:showVal val="0"/>
          <c:showCatName val="0"/>
          <c:showSerName val="0"/>
          <c:showPercent val="0"/>
          <c:showBubbleSize val="0"/>
        </c:dLbls>
        <c:gapWidth val="150"/>
        <c:overlap val="100"/>
        <c:axId val="-1372010976"/>
        <c:axId val="-1372003040"/>
      </c:barChart>
      <c:catAx>
        <c:axId val="-137201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pt-BR"/>
          </a:p>
        </c:txPr>
        <c:crossAx val="-1372003040"/>
        <c:crosses val="autoZero"/>
        <c:auto val="1"/>
        <c:lblAlgn val="ctr"/>
        <c:lblOffset val="100"/>
        <c:noMultiLvlLbl val="0"/>
      </c:catAx>
      <c:valAx>
        <c:axId val="-13720030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372010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FA743-2965-624A-BC0E-8673671E8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30</Pages>
  <Words>6080</Words>
  <Characters>32835</Characters>
  <Application>Microsoft Macintosh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ufc</dc:creator>
  <dc:description/>
  <cp:lastModifiedBy>Helder F</cp:lastModifiedBy>
  <cp:revision>50</cp:revision>
  <dcterms:created xsi:type="dcterms:W3CDTF">2017-11-15T15:59:00Z</dcterms:created>
  <dcterms:modified xsi:type="dcterms:W3CDTF">2017-11-20T23:58:00Z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