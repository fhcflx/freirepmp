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82FEBC" w14:textId="77777777" w:rsidR="00F8509D" w:rsidRDefault="003C4088" w:rsidP="00642BB9">
      <w:pPr>
        <w:pStyle w:val="Capa-FolhaDeRosto"/>
        <w:rPr>
          <w:rFonts w:ascii="Times New Roman" w:hAnsi="Times New Roman"/>
        </w:rPr>
      </w:pPr>
      <w:r>
        <w:rPr>
          <w:rFonts w:ascii="Times New Roman" w:hAnsi="Times New Roman"/>
          <w:noProof/>
          <w:lang w:val="en-US"/>
        </w:rPr>
        <w:drawing>
          <wp:inline distT="0" distB="0" distL="0" distR="0" wp14:anchorId="131D2F0C" wp14:editId="61A2A0FF">
            <wp:extent cx="465455" cy="601345"/>
            <wp:effectExtent l="0" t="0" r="0" b="8255"/>
            <wp:docPr id="1" name="Picture 1" descr="brasao-ufc - Có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ao-ufc - Cóp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5455" cy="601345"/>
                    </a:xfrm>
                    <a:prstGeom prst="rect">
                      <a:avLst/>
                    </a:prstGeom>
                    <a:noFill/>
                    <a:ln>
                      <a:noFill/>
                    </a:ln>
                  </pic:spPr>
                </pic:pic>
              </a:graphicData>
            </a:graphic>
          </wp:inline>
        </w:drawing>
      </w:r>
    </w:p>
    <w:p w14:paraId="3F736550" w14:textId="77777777" w:rsidR="00F8509D" w:rsidRDefault="00F8509D" w:rsidP="00642BB9">
      <w:pPr>
        <w:pStyle w:val="Capa-FolhaDeRosto"/>
        <w:rPr>
          <w:rFonts w:ascii="Times New Roman" w:hAnsi="Times New Roman"/>
        </w:rPr>
      </w:pPr>
    </w:p>
    <w:p w14:paraId="490280EF" w14:textId="77777777" w:rsidR="00642BB9" w:rsidRPr="00642BB9" w:rsidRDefault="00642BB9" w:rsidP="00642BB9">
      <w:pPr>
        <w:pStyle w:val="Capa-FolhaDeRosto"/>
        <w:rPr>
          <w:rFonts w:ascii="Times New Roman" w:hAnsi="Times New Roman"/>
        </w:rPr>
      </w:pPr>
      <w:r w:rsidRPr="00642BB9">
        <w:rPr>
          <w:rFonts w:ascii="Times New Roman" w:hAnsi="Times New Roman"/>
        </w:rPr>
        <w:t>UNIVERSIDADE FEDERAL DO CEARÁ</w:t>
      </w:r>
    </w:p>
    <w:p w14:paraId="0019269F" w14:textId="77777777" w:rsidR="00642BB9" w:rsidRPr="00642BB9" w:rsidRDefault="00E2776E" w:rsidP="00642BB9">
      <w:pPr>
        <w:pStyle w:val="Capa-FolhaDeRosto"/>
        <w:rPr>
          <w:rFonts w:ascii="Times New Roman" w:hAnsi="Times New Roman"/>
        </w:rPr>
      </w:pPr>
      <w:r>
        <w:rPr>
          <w:rFonts w:ascii="Times New Roman" w:hAnsi="Times New Roman"/>
        </w:rPr>
        <w:t>faculdade de farmácia, odontologia e enfermagem</w:t>
      </w:r>
    </w:p>
    <w:p w14:paraId="5FEB5469" w14:textId="77777777" w:rsidR="00642BB9" w:rsidRPr="00642BB9" w:rsidRDefault="00642BB9" w:rsidP="00642BB9">
      <w:pPr>
        <w:pStyle w:val="Capa-FolhaDeRosto"/>
        <w:rPr>
          <w:rFonts w:ascii="Times New Roman" w:hAnsi="Times New Roman"/>
        </w:rPr>
      </w:pPr>
      <w:r w:rsidRPr="00642BB9">
        <w:rPr>
          <w:rFonts w:ascii="Times New Roman" w:hAnsi="Times New Roman"/>
        </w:rPr>
        <w:t xml:space="preserve">DEPARTAMENTO DE </w:t>
      </w:r>
      <w:r w:rsidR="00E2776E">
        <w:rPr>
          <w:rFonts w:ascii="Times New Roman" w:hAnsi="Times New Roman"/>
        </w:rPr>
        <w:t>farmácia</w:t>
      </w:r>
    </w:p>
    <w:p w14:paraId="62123841" w14:textId="77777777" w:rsidR="00642BB9" w:rsidRDefault="00642BB9" w:rsidP="00642BB9">
      <w:pPr>
        <w:pStyle w:val="Capa-FolhaDeRosto"/>
        <w:rPr>
          <w:rFonts w:ascii="Times New Roman" w:hAnsi="Times New Roman"/>
          <w:i/>
        </w:rPr>
      </w:pPr>
    </w:p>
    <w:p w14:paraId="7005039B" w14:textId="77777777" w:rsidR="00617213" w:rsidRPr="00642BB9" w:rsidRDefault="00617213" w:rsidP="00642BB9">
      <w:pPr>
        <w:pStyle w:val="Capa-FolhaDeRosto"/>
        <w:rPr>
          <w:rFonts w:ascii="Times New Roman" w:hAnsi="Times New Roman"/>
          <w:i/>
        </w:rPr>
      </w:pPr>
    </w:p>
    <w:p w14:paraId="0B684407" w14:textId="77777777" w:rsidR="00642BB9" w:rsidRPr="00642BB9" w:rsidRDefault="00642BB9" w:rsidP="00642BB9">
      <w:pPr>
        <w:pStyle w:val="Capa-FolhaDeRosto"/>
        <w:rPr>
          <w:rFonts w:ascii="Times New Roman" w:hAnsi="Times New Roman"/>
          <w:i/>
        </w:rPr>
      </w:pPr>
    </w:p>
    <w:p w14:paraId="3A06779E" w14:textId="77777777" w:rsidR="00642BB9" w:rsidRPr="00642BB9" w:rsidRDefault="00642BB9" w:rsidP="00642BB9">
      <w:pPr>
        <w:pStyle w:val="Capa-FolhaDeRosto"/>
        <w:rPr>
          <w:rFonts w:ascii="Times New Roman" w:hAnsi="Times New Roman"/>
          <w:i/>
        </w:rPr>
      </w:pPr>
    </w:p>
    <w:p w14:paraId="2527AF48" w14:textId="77777777" w:rsidR="00642BB9" w:rsidRPr="00642BB9" w:rsidRDefault="00642BB9" w:rsidP="00642BB9">
      <w:pPr>
        <w:pStyle w:val="Capa-FolhaDeRosto"/>
        <w:rPr>
          <w:rFonts w:ascii="Times New Roman" w:hAnsi="Times New Roman"/>
          <w:i/>
        </w:rPr>
      </w:pPr>
    </w:p>
    <w:p w14:paraId="7E7C308C" w14:textId="77777777" w:rsidR="00642BB9" w:rsidRPr="00642BB9" w:rsidRDefault="00642BB9" w:rsidP="00642BB9">
      <w:pPr>
        <w:pStyle w:val="Capa-FolhaDeRosto"/>
        <w:rPr>
          <w:rFonts w:ascii="Times New Roman" w:hAnsi="Times New Roman"/>
          <w:i/>
        </w:rPr>
      </w:pPr>
    </w:p>
    <w:p w14:paraId="7D5F716D" w14:textId="77777777" w:rsidR="00642BB9" w:rsidRPr="00642BB9" w:rsidRDefault="00E91591" w:rsidP="00642BB9">
      <w:pPr>
        <w:pStyle w:val="Capa-FolhaDeRosto"/>
        <w:rPr>
          <w:rFonts w:ascii="Times New Roman" w:hAnsi="Times New Roman"/>
        </w:rPr>
      </w:pPr>
      <w:del w:id="0" w:author="Francisco Felix" w:date="2017-04-15T14:56:00Z">
        <w:r w:rsidDel="003C4088">
          <w:rPr>
            <w:rFonts w:ascii="Times New Roman" w:hAnsi="Times New Roman"/>
          </w:rPr>
          <w:delText>kelly kaliana dos santos</w:delText>
        </w:r>
      </w:del>
      <w:ins w:id="1" w:author="Francisco Felix" w:date="2017-04-15T14:56:00Z">
        <w:r w:rsidR="003C4088">
          <w:rPr>
            <w:rFonts w:ascii="Times New Roman" w:hAnsi="Times New Roman"/>
          </w:rPr>
          <w:t>PAULA MARIA PEREIRA FREIRE</w:t>
        </w:r>
      </w:ins>
    </w:p>
    <w:p w14:paraId="518F6B7E" w14:textId="77777777" w:rsidR="00642BB9" w:rsidRPr="00642BB9" w:rsidRDefault="00642BB9" w:rsidP="00642BB9">
      <w:pPr>
        <w:pStyle w:val="Capa-FolhaDeRosto"/>
        <w:rPr>
          <w:rFonts w:ascii="Times New Roman" w:hAnsi="Times New Roman"/>
        </w:rPr>
      </w:pPr>
    </w:p>
    <w:p w14:paraId="061B9539" w14:textId="77777777" w:rsidR="00642BB9" w:rsidRPr="00642BB9" w:rsidRDefault="00642BB9" w:rsidP="00642BB9">
      <w:pPr>
        <w:pStyle w:val="Capa-FolhaDeRosto"/>
        <w:rPr>
          <w:rFonts w:ascii="Times New Roman" w:hAnsi="Times New Roman"/>
        </w:rPr>
      </w:pPr>
    </w:p>
    <w:p w14:paraId="6B385404" w14:textId="77777777" w:rsidR="00642BB9" w:rsidRPr="00642BB9" w:rsidRDefault="00642BB9" w:rsidP="00642BB9">
      <w:pPr>
        <w:pStyle w:val="Capa-FolhaDeRosto"/>
        <w:rPr>
          <w:rFonts w:ascii="Times New Roman" w:hAnsi="Times New Roman"/>
        </w:rPr>
      </w:pPr>
    </w:p>
    <w:p w14:paraId="6AFC1303" w14:textId="77777777" w:rsidR="00642BB9" w:rsidRPr="00642BB9" w:rsidRDefault="00642BB9" w:rsidP="00642BB9">
      <w:pPr>
        <w:pStyle w:val="Capa-FolhaDeRosto"/>
        <w:rPr>
          <w:rFonts w:ascii="Times New Roman" w:hAnsi="Times New Roman"/>
        </w:rPr>
      </w:pPr>
    </w:p>
    <w:p w14:paraId="63725A24" w14:textId="77777777" w:rsidR="00642BB9" w:rsidRPr="00642BB9" w:rsidRDefault="00642BB9" w:rsidP="00642BB9">
      <w:pPr>
        <w:pStyle w:val="Capa-FolhaDeRosto"/>
        <w:rPr>
          <w:rFonts w:ascii="Times New Roman" w:hAnsi="Times New Roman"/>
        </w:rPr>
      </w:pPr>
    </w:p>
    <w:p w14:paraId="34F90141" w14:textId="77777777" w:rsidR="00B52983" w:rsidRPr="00B52983" w:rsidRDefault="003C4088" w:rsidP="00B52983">
      <w:pPr>
        <w:jc w:val="both"/>
        <w:rPr>
          <w:rFonts w:ascii="Times New Roman" w:hAnsi="Times New Roman"/>
          <w:b/>
        </w:rPr>
      </w:pPr>
      <w:ins w:id="2" w:author="Francisco Felix" w:date="2017-04-15T14:57:00Z">
        <w:r w:rsidRPr="003C4088">
          <w:rPr>
            <w:rFonts w:ascii="Times New Roman" w:hAnsi="Times New Roman"/>
            <w:b/>
            <w:bCs/>
          </w:rPr>
          <w:t>ESTUDO DESCRITIVO LONGITUDINAL DE PACIENTES PEDIÁTRICOS COM TUMORES CEREBRAIS PRIMÁRIOS: ESTABELECI</w:t>
        </w:r>
        <w:r>
          <w:rPr>
            <w:rFonts w:ascii="Times New Roman" w:hAnsi="Times New Roman"/>
            <w:b/>
            <w:bCs/>
          </w:rPr>
          <w:t>MENTO DE UM REGISTRO HOSPITALAR</w:t>
        </w:r>
      </w:ins>
      <w:del w:id="3" w:author="Francisco Felix" w:date="2017-04-15T14:57:00Z">
        <w:r w:rsidR="00B52983" w:rsidRPr="00B52983" w:rsidDel="003C4088">
          <w:rPr>
            <w:rFonts w:ascii="Times New Roman" w:hAnsi="Times New Roman"/>
            <w:b/>
          </w:rPr>
          <w:delText>AVALIAÇÃO RETROSPECTIVA DE PACIENTES COM TUMORES CEREBRAIS RECORRENTES TRATADOS COM VIMBLASTINA OU TEMOZOLOMIDA NO HOSPITAL INFANTIL ALBERT SABIN ENTRE 2007-2012</w:delText>
        </w:r>
      </w:del>
    </w:p>
    <w:p w14:paraId="4FB1DCD9" w14:textId="77777777" w:rsidR="00642BB9" w:rsidRPr="00642BB9" w:rsidRDefault="00642BB9" w:rsidP="00642BB9">
      <w:pPr>
        <w:pStyle w:val="Capa-FolhaDeRosto"/>
        <w:rPr>
          <w:rFonts w:ascii="Times New Roman" w:hAnsi="Times New Roman"/>
        </w:rPr>
      </w:pPr>
    </w:p>
    <w:p w14:paraId="7572608C" w14:textId="77777777" w:rsidR="00642BB9" w:rsidRPr="00642BB9" w:rsidRDefault="00642BB9" w:rsidP="00642BB9">
      <w:pPr>
        <w:pStyle w:val="Capa-FolhaDeRosto"/>
        <w:rPr>
          <w:rFonts w:ascii="Times New Roman" w:hAnsi="Times New Roman"/>
        </w:rPr>
      </w:pPr>
    </w:p>
    <w:p w14:paraId="3FEED465" w14:textId="77777777" w:rsidR="00642BB9" w:rsidRPr="00642BB9" w:rsidRDefault="00642BB9" w:rsidP="00642BB9">
      <w:pPr>
        <w:pStyle w:val="Capa-FolhaDeRosto"/>
        <w:rPr>
          <w:rFonts w:ascii="Times New Roman" w:hAnsi="Times New Roman"/>
        </w:rPr>
      </w:pPr>
    </w:p>
    <w:p w14:paraId="4856F225" w14:textId="77777777" w:rsidR="00642BB9" w:rsidRPr="00642BB9" w:rsidRDefault="00642BB9" w:rsidP="00642BB9">
      <w:pPr>
        <w:pStyle w:val="Capa-FolhaDeRosto"/>
        <w:rPr>
          <w:rFonts w:ascii="Times New Roman" w:hAnsi="Times New Roman"/>
        </w:rPr>
      </w:pPr>
    </w:p>
    <w:p w14:paraId="4A944BE9" w14:textId="77777777" w:rsidR="00642BB9" w:rsidRPr="00642BB9" w:rsidRDefault="00642BB9" w:rsidP="00642BB9">
      <w:pPr>
        <w:pStyle w:val="Capa-FolhaDeRosto"/>
        <w:rPr>
          <w:rFonts w:ascii="Times New Roman" w:hAnsi="Times New Roman"/>
        </w:rPr>
      </w:pPr>
    </w:p>
    <w:p w14:paraId="3630F4A6" w14:textId="77777777" w:rsidR="00642BB9" w:rsidRPr="00642BB9" w:rsidRDefault="00642BB9" w:rsidP="00642BB9">
      <w:pPr>
        <w:pStyle w:val="Capa-FolhaDeRosto"/>
        <w:rPr>
          <w:rFonts w:ascii="Times New Roman" w:hAnsi="Times New Roman"/>
        </w:rPr>
      </w:pPr>
    </w:p>
    <w:p w14:paraId="0F265754" w14:textId="77777777" w:rsidR="00642BB9" w:rsidRPr="00642BB9" w:rsidRDefault="00642BB9" w:rsidP="00642BB9">
      <w:pPr>
        <w:pStyle w:val="Capa-FolhaDeRosto"/>
        <w:rPr>
          <w:rFonts w:ascii="Times New Roman" w:hAnsi="Times New Roman"/>
        </w:rPr>
      </w:pPr>
    </w:p>
    <w:p w14:paraId="4CF0EEE2" w14:textId="77777777" w:rsidR="00642BB9" w:rsidRPr="00642BB9" w:rsidRDefault="00642BB9" w:rsidP="00642BB9">
      <w:pPr>
        <w:pStyle w:val="Capa-FolhaDeRosto"/>
        <w:rPr>
          <w:rFonts w:ascii="Times New Roman" w:hAnsi="Times New Roman"/>
        </w:rPr>
      </w:pPr>
    </w:p>
    <w:p w14:paraId="520924E0" w14:textId="77777777" w:rsidR="00642BB9" w:rsidRPr="00642BB9" w:rsidRDefault="00642BB9" w:rsidP="00B52983">
      <w:pPr>
        <w:pStyle w:val="Capa-FolhaDeRosto"/>
        <w:jc w:val="both"/>
        <w:rPr>
          <w:rFonts w:ascii="Times New Roman" w:hAnsi="Times New Roman"/>
        </w:rPr>
      </w:pPr>
    </w:p>
    <w:p w14:paraId="43D877DF" w14:textId="77777777" w:rsidR="00642BB9" w:rsidRPr="00642BB9" w:rsidRDefault="00642BB9" w:rsidP="00642BB9">
      <w:pPr>
        <w:pStyle w:val="Capa-FolhaDeRosto"/>
        <w:rPr>
          <w:rFonts w:ascii="Times New Roman" w:hAnsi="Times New Roman"/>
        </w:rPr>
      </w:pPr>
    </w:p>
    <w:p w14:paraId="627B7F53" w14:textId="77777777" w:rsidR="00642BB9" w:rsidRPr="00642BB9" w:rsidRDefault="0001722D" w:rsidP="0001722D">
      <w:pPr>
        <w:pStyle w:val="Capa-FolhaDeRosto"/>
        <w:rPr>
          <w:rFonts w:ascii="Times New Roman" w:hAnsi="Times New Roman"/>
        </w:rPr>
      </w:pPr>
      <w:r>
        <w:rPr>
          <w:rFonts w:ascii="Times New Roman" w:hAnsi="Times New Roman"/>
        </w:rPr>
        <w:t>fortaleza</w:t>
      </w:r>
    </w:p>
    <w:p w14:paraId="36D080C6" w14:textId="77777777" w:rsidR="002B093F" w:rsidRDefault="00E91591" w:rsidP="00642BB9">
      <w:pPr>
        <w:pStyle w:val="Capa-FolhaDeRosto"/>
        <w:rPr>
          <w:rFonts w:ascii="Times New Roman" w:hAnsi="Times New Roman"/>
        </w:rPr>
        <w:sectPr w:rsidR="002B093F" w:rsidSect="0073702E">
          <w:headerReference w:type="default" r:id="rId10"/>
          <w:footerReference w:type="even" r:id="rId11"/>
          <w:footerReference w:type="default" r:id="rId12"/>
          <w:pgSz w:w="11906" w:h="16838" w:code="9"/>
          <w:pgMar w:top="1701" w:right="1134" w:bottom="1134" w:left="1701" w:header="709" w:footer="709" w:gutter="0"/>
          <w:cols w:space="708"/>
          <w:titlePg/>
          <w:docGrid w:linePitch="360"/>
        </w:sectPr>
      </w:pPr>
      <w:r>
        <w:rPr>
          <w:rFonts w:ascii="Times New Roman" w:hAnsi="Times New Roman"/>
        </w:rPr>
        <w:t>201</w:t>
      </w:r>
      <w:ins w:id="4" w:author="Francisco Felix" w:date="2017-04-15T14:57:00Z">
        <w:r w:rsidR="003C4088">
          <w:rPr>
            <w:rFonts w:ascii="Times New Roman" w:hAnsi="Times New Roman"/>
          </w:rPr>
          <w:t>7</w:t>
        </w:r>
      </w:ins>
      <w:del w:id="5" w:author="Francisco Felix" w:date="2017-04-15T14:57:00Z">
        <w:r w:rsidDel="003C4088">
          <w:rPr>
            <w:rFonts w:ascii="Times New Roman" w:hAnsi="Times New Roman"/>
          </w:rPr>
          <w:delText>6</w:delText>
        </w:r>
      </w:del>
    </w:p>
    <w:p w14:paraId="77E8FBCD" w14:textId="77777777" w:rsidR="003C4088" w:rsidRPr="00642BB9" w:rsidRDefault="003C4088" w:rsidP="003C4088">
      <w:pPr>
        <w:pStyle w:val="Capa-FolhaDeRosto"/>
        <w:rPr>
          <w:ins w:id="6" w:author="Francisco Felix" w:date="2017-04-15T14:58:00Z"/>
          <w:rFonts w:ascii="Times New Roman" w:hAnsi="Times New Roman"/>
        </w:rPr>
      </w:pPr>
      <w:ins w:id="7" w:author="Francisco Felix" w:date="2017-04-15T14:58:00Z">
        <w:r>
          <w:rPr>
            <w:rFonts w:ascii="Times New Roman" w:hAnsi="Times New Roman"/>
          </w:rPr>
          <w:lastRenderedPageBreak/>
          <w:t>PAULA MARIA PEREIRA FREIRE</w:t>
        </w:r>
      </w:ins>
    </w:p>
    <w:p w14:paraId="4010D970" w14:textId="77777777" w:rsidR="00642BB9" w:rsidRPr="00642BB9" w:rsidDel="003C4088" w:rsidRDefault="00E91591" w:rsidP="00642BB9">
      <w:pPr>
        <w:pStyle w:val="Capa-FolhaDeRosto"/>
        <w:rPr>
          <w:del w:id="8" w:author="Francisco Felix" w:date="2017-04-15T14:58:00Z"/>
          <w:rFonts w:ascii="Times New Roman" w:hAnsi="Times New Roman"/>
        </w:rPr>
      </w:pPr>
      <w:del w:id="9" w:author="Francisco Felix" w:date="2017-04-15T14:58:00Z">
        <w:r w:rsidDel="003C4088">
          <w:rPr>
            <w:rFonts w:ascii="Times New Roman" w:hAnsi="Times New Roman"/>
          </w:rPr>
          <w:delText>kelly kaliana dos santos</w:delText>
        </w:r>
      </w:del>
    </w:p>
    <w:p w14:paraId="6172822A" w14:textId="77777777" w:rsidR="00642BB9" w:rsidRPr="00642BB9" w:rsidRDefault="00642BB9" w:rsidP="00642BB9">
      <w:pPr>
        <w:pStyle w:val="Capa-FolhaDeRosto"/>
        <w:rPr>
          <w:rFonts w:ascii="Times New Roman" w:hAnsi="Times New Roman"/>
        </w:rPr>
      </w:pPr>
    </w:p>
    <w:p w14:paraId="00F8755B" w14:textId="77777777" w:rsidR="00642BB9" w:rsidRDefault="00642BB9" w:rsidP="00642BB9">
      <w:pPr>
        <w:pStyle w:val="Capa-FolhaDeRosto"/>
        <w:rPr>
          <w:rFonts w:ascii="Times New Roman" w:hAnsi="Times New Roman"/>
        </w:rPr>
      </w:pPr>
    </w:p>
    <w:p w14:paraId="56BACD58" w14:textId="77777777" w:rsidR="00CC3D63" w:rsidRDefault="00CC3D63" w:rsidP="00642BB9">
      <w:pPr>
        <w:pStyle w:val="Capa-FolhaDeRosto"/>
        <w:rPr>
          <w:rFonts w:ascii="Times New Roman" w:hAnsi="Times New Roman"/>
        </w:rPr>
      </w:pPr>
    </w:p>
    <w:p w14:paraId="57648608" w14:textId="77777777" w:rsidR="00CC3D63" w:rsidRPr="00642BB9" w:rsidRDefault="00CC3D63" w:rsidP="00642BB9">
      <w:pPr>
        <w:pStyle w:val="Capa-FolhaDeRosto"/>
        <w:rPr>
          <w:rFonts w:ascii="Times New Roman" w:hAnsi="Times New Roman"/>
        </w:rPr>
      </w:pPr>
    </w:p>
    <w:p w14:paraId="4676B6C6" w14:textId="77777777" w:rsidR="00642BB9" w:rsidRPr="00642BB9" w:rsidRDefault="00642BB9" w:rsidP="00642BB9">
      <w:pPr>
        <w:pStyle w:val="Capa-FolhaDeRosto"/>
        <w:rPr>
          <w:rFonts w:ascii="Times New Roman" w:hAnsi="Times New Roman"/>
        </w:rPr>
      </w:pPr>
    </w:p>
    <w:p w14:paraId="534EA9E9" w14:textId="77777777" w:rsidR="003C4088" w:rsidRPr="00B52983" w:rsidRDefault="003C4088" w:rsidP="003C4088">
      <w:pPr>
        <w:jc w:val="both"/>
        <w:rPr>
          <w:ins w:id="10" w:author="Francisco Felix" w:date="2017-04-15T14:58:00Z"/>
          <w:rFonts w:ascii="Times New Roman" w:hAnsi="Times New Roman"/>
          <w:b/>
        </w:rPr>
      </w:pPr>
      <w:ins w:id="11" w:author="Francisco Felix" w:date="2017-04-15T14:58:00Z">
        <w:r w:rsidRPr="003C4088">
          <w:rPr>
            <w:rFonts w:ascii="Times New Roman" w:hAnsi="Times New Roman"/>
            <w:b/>
            <w:bCs/>
          </w:rPr>
          <w:t>ESTUDO DESCRITIVO LONGITUDINAL DE PACIENTES PEDIÁTRICOS COM TUMORES CEREBRAIS PRIMÁRIOS: ESTABELECI</w:t>
        </w:r>
        <w:r>
          <w:rPr>
            <w:rFonts w:ascii="Times New Roman" w:hAnsi="Times New Roman"/>
            <w:b/>
            <w:bCs/>
          </w:rPr>
          <w:t>MENTO DE UM REGISTRO HOSPITALAR</w:t>
        </w:r>
      </w:ins>
    </w:p>
    <w:p w14:paraId="0BD943A3" w14:textId="77777777" w:rsidR="00B52983" w:rsidRPr="00B52983" w:rsidDel="003C4088" w:rsidRDefault="00B52983" w:rsidP="00B52983">
      <w:pPr>
        <w:jc w:val="both"/>
        <w:rPr>
          <w:del w:id="12" w:author="Francisco Felix" w:date="2017-04-15T14:58:00Z"/>
          <w:rFonts w:ascii="Times New Roman" w:hAnsi="Times New Roman"/>
          <w:b/>
        </w:rPr>
      </w:pPr>
      <w:del w:id="13" w:author="Francisco Felix" w:date="2017-04-15T14:58:00Z">
        <w:r w:rsidRPr="00B52983" w:rsidDel="003C4088">
          <w:rPr>
            <w:rFonts w:ascii="Times New Roman" w:hAnsi="Times New Roman"/>
            <w:b/>
          </w:rPr>
          <w:delText>AVALIAÇÃO RETROSPECTIVA DE PACIENTES COM TUMORES CEREBRAIS RECORRENTES TRATADOS COM VIMBLASTINA OU TEMOZOLOMIDA NO HOSPITAL INFANTIL ALBERT SABIN ENTRE 2007-2012</w:delText>
        </w:r>
      </w:del>
    </w:p>
    <w:p w14:paraId="29047E96" w14:textId="77777777" w:rsidR="00642BB9" w:rsidRPr="00642BB9" w:rsidRDefault="00642BB9" w:rsidP="00642BB9">
      <w:pPr>
        <w:pStyle w:val="Capa-FolhaDeRosto"/>
        <w:rPr>
          <w:rFonts w:ascii="Times New Roman" w:hAnsi="Times New Roman"/>
        </w:rPr>
      </w:pPr>
    </w:p>
    <w:p w14:paraId="2C790713" w14:textId="77777777" w:rsidR="00642BB9" w:rsidRPr="00642BB9" w:rsidRDefault="00642BB9" w:rsidP="00B52983">
      <w:pPr>
        <w:pStyle w:val="Capa-FolhaDeRosto"/>
        <w:jc w:val="both"/>
        <w:rPr>
          <w:rFonts w:ascii="Times New Roman" w:hAnsi="Times New Roman"/>
        </w:rPr>
      </w:pPr>
    </w:p>
    <w:p w14:paraId="3A1141CA" w14:textId="77777777" w:rsidR="00642BB9" w:rsidRPr="00642BB9" w:rsidRDefault="00642BB9" w:rsidP="00642BB9">
      <w:pPr>
        <w:pStyle w:val="Capa-FolhaDeRosto"/>
        <w:rPr>
          <w:rFonts w:ascii="Times New Roman" w:hAnsi="Times New Roman"/>
        </w:rPr>
      </w:pPr>
    </w:p>
    <w:p w14:paraId="4315ACB6" w14:textId="77777777" w:rsidR="00642BB9" w:rsidRPr="00642BB9" w:rsidRDefault="00642BB9" w:rsidP="00642BB9">
      <w:pPr>
        <w:pStyle w:val="Capa-FolhaDeRosto"/>
        <w:rPr>
          <w:rFonts w:ascii="Times New Roman" w:hAnsi="Times New Roman"/>
        </w:rPr>
      </w:pPr>
    </w:p>
    <w:p w14:paraId="318FA327" w14:textId="77777777" w:rsidR="00642BB9" w:rsidRPr="00642BB9" w:rsidRDefault="00642BB9" w:rsidP="00642BB9">
      <w:pPr>
        <w:pStyle w:val="Capa-FolhaDeRosto"/>
        <w:rPr>
          <w:rFonts w:ascii="Times New Roman" w:hAnsi="Times New Roman"/>
        </w:rPr>
      </w:pPr>
    </w:p>
    <w:p w14:paraId="6E72CB42" w14:textId="77777777" w:rsidR="00642BB9" w:rsidRPr="00642BB9" w:rsidRDefault="00AC14FE" w:rsidP="00642BB9">
      <w:pPr>
        <w:pStyle w:val="CF-NaturezadoTrabalho-Orientador"/>
        <w:rPr>
          <w:rFonts w:ascii="Times New Roman" w:hAnsi="Times New Roman"/>
        </w:rPr>
      </w:pPr>
      <w:r>
        <w:rPr>
          <w:rFonts w:ascii="Times New Roman" w:hAnsi="Times New Roman"/>
        </w:rPr>
        <w:t>Projeto de pesquisa apresentado</w:t>
      </w:r>
      <w:r w:rsidR="00642BB9" w:rsidRPr="00642BB9">
        <w:rPr>
          <w:rFonts w:ascii="Times New Roman" w:hAnsi="Times New Roman"/>
        </w:rPr>
        <w:t xml:space="preserve"> </w:t>
      </w:r>
      <w:r>
        <w:rPr>
          <w:rFonts w:ascii="Times New Roman" w:hAnsi="Times New Roman"/>
        </w:rPr>
        <w:t>a Disciplina de Monografia I</w:t>
      </w:r>
      <w:r w:rsidR="00023F67">
        <w:rPr>
          <w:rFonts w:ascii="Times New Roman" w:hAnsi="Times New Roman"/>
        </w:rPr>
        <w:t xml:space="preserve"> </w:t>
      </w:r>
      <w:r>
        <w:rPr>
          <w:rFonts w:ascii="Times New Roman" w:hAnsi="Times New Roman"/>
        </w:rPr>
        <w:t>do curso de Gra</w:t>
      </w:r>
      <w:r w:rsidR="00023F67">
        <w:rPr>
          <w:rFonts w:ascii="Times New Roman" w:hAnsi="Times New Roman"/>
        </w:rPr>
        <w:t>duação em Ciências Farmacêuticas</w:t>
      </w:r>
      <w:r w:rsidR="00023F67" w:rsidRPr="00642BB9">
        <w:rPr>
          <w:rFonts w:ascii="Times New Roman" w:hAnsi="Times New Roman"/>
        </w:rPr>
        <w:t xml:space="preserve"> </w:t>
      </w:r>
      <w:r w:rsidR="00642BB9" w:rsidRPr="00642BB9">
        <w:rPr>
          <w:rFonts w:ascii="Times New Roman" w:hAnsi="Times New Roman"/>
        </w:rPr>
        <w:t>Universida</w:t>
      </w:r>
      <w:r>
        <w:rPr>
          <w:rFonts w:ascii="Times New Roman" w:hAnsi="Times New Roman"/>
        </w:rPr>
        <w:t>de Federal do Ceará.</w:t>
      </w:r>
    </w:p>
    <w:p w14:paraId="44EC96BE" w14:textId="77777777" w:rsidR="00642BB9" w:rsidRPr="00642BB9" w:rsidRDefault="00642BB9" w:rsidP="00642BB9">
      <w:pPr>
        <w:pStyle w:val="CF-NaturezadoTrabalho-Orientador"/>
        <w:rPr>
          <w:rFonts w:ascii="Times New Roman" w:hAnsi="Times New Roman"/>
        </w:rPr>
      </w:pPr>
    </w:p>
    <w:p w14:paraId="435FC2ED" w14:textId="77777777" w:rsidR="00642BB9" w:rsidRPr="00642BB9" w:rsidRDefault="00642BB9" w:rsidP="00642BB9">
      <w:pPr>
        <w:pStyle w:val="CF-NaturezadoTrabalho-Orientador"/>
        <w:rPr>
          <w:rFonts w:ascii="Times New Roman" w:hAnsi="Times New Roman"/>
        </w:rPr>
      </w:pPr>
      <w:r w:rsidRPr="00642BB9">
        <w:rPr>
          <w:rFonts w:ascii="Times New Roman" w:hAnsi="Times New Roman"/>
        </w:rPr>
        <w:t xml:space="preserve">Orientador: Prof. Dr. </w:t>
      </w:r>
      <w:r w:rsidR="00E91591">
        <w:rPr>
          <w:rFonts w:ascii="Times New Roman" w:hAnsi="Times New Roman"/>
        </w:rPr>
        <w:t>Juvenia Bezerra Fontenele</w:t>
      </w:r>
      <w:r w:rsidRPr="00642BB9">
        <w:rPr>
          <w:rFonts w:ascii="Times New Roman" w:hAnsi="Times New Roman"/>
        </w:rPr>
        <w:t>.</w:t>
      </w:r>
    </w:p>
    <w:p w14:paraId="4BC5D803" w14:textId="77777777" w:rsidR="00642BB9" w:rsidRDefault="00642BB9" w:rsidP="00642BB9">
      <w:pPr>
        <w:rPr>
          <w:rFonts w:ascii="Times New Roman" w:hAnsi="Times New Roman"/>
        </w:rPr>
      </w:pPr>
    </w:p>
    <w:p w14:paraId="7FFCC3BA" w14:textId="77777777" w:rsidR="00AC14FE" w:rsidRPr="00642BB9" w:rsidRDefault="00AC14FE" w:rsidP="00642BB9">
      <w:pPr>
        <w:rPr>
          <w:rFonts w:ascii="Times New Roman" w:hAnsi="Times New Roman"/>
        </w:rPr>
      </w:pPr>
    </w:p>
    <w:p w14:paraId="1EEDB234" w14:textId="77777777" w:rsidR="00642BB9" w:rsidRPr="00642BB9" w:rsidRDefault="00642BB9" w:rsidP="00642BB9">
      <w:pPr>
        <w:rPr>
          <w:rFonts w:ascii="Times New Roman" w:hAnsi="Times New Roman"/>
        </w:rPr>
      </w:pPr>
    </w:p>
    <w:p w14:paraId="1FDA43A4" w14:textId="77777777" w:rsidR="00642BB9" w:rsidRPr="00642BB9" w:rsidRDefault="00642BB9" w:rsidP="00642BB9">
      <w:pPr>
        <w:pStyle w:val="Capa-FolhaDeRosto"/>
        <w:rPr>
          <w:rFonts w:ascii="Times New Roman" w:hAnsi="Times New Roman"/>
        </w:rPr>
      </w:pPr>
    </w:p>
    <w:p w14:paraId="1361C0C0" w14:textId="77777777" w:rsidR="00642BB9" w:rsidRPr="00642BB9" w:rsidRDefault="00642BB9" w:rsidP="00642BB9">
      <w:pPr>
        <w:pStyle w:val="Capa-FolhaDeRosto"/>
        <w:rPr>
          <w:rFonts w:ascii="Times New Roman" w:hAnsi="Times New Roman"/>
        </w:rPr>
      </w:pPr>
    </w:p>
    <w:p w14:paraId="282C34E2" w14:textId="77777777" w:rsidR="00642BB9" w:rsidRPr="00642BB9" w:rsidRDefault="00642BB9" w:rsidP="00642BB9">
      <w:pPr>
        <w:pStyle w:val="Capa-FolhaDeRosto"/>
        <w:rPr>
          <w:rFonts w:ascii="Times New Roman" w:hAnsi="Times New Roman"/>
        </w:rPr>
      </w:pPr>
    </w:p>
    <w:p w14:paraId="42F57F3E" w14:textId="77777777" w:rsidR="00642BB9" w:rsidRPr="00642BB9" w:rsidRDefault="00642BB9" w:rsidP="00642BB9">
      <w:pPr>
        <w:pStyle w:val="Capa-FolhaDeRosto"/>
        <w:rPr>
          <w:rFonts w:ascii="Times New Roman" w:hAnsi="Times New Roman"/>
        </w:rPr>
      </w:pPr>
    </w:p>
    <w:p w14:paraId="5F1F4FC1" w14:textId="77777777" w:rsidR="00642BB9" w:rsidRPr="00642BB9" w:rsidRDefault="00642BB9" w:rsidP="00642BB9">
      <w:pPr>
        <w:pStyle w:val="Capa-FolhaDeRosto"/>
        <w:rPr>
          <w:rFonts w:ascii="Times New Roman" w:hAnsi="Times New Roman"/>
        </w:rPr>
      </w:pPr>
    </w:p>
    <w:p w14:paraId="4F437DF9" w14:textId="77777777" w:rsidR="00642BB9" w:rsidRPr="00642BB9" w:rsidRDefault="00642BB9" w:rsidP="00642BB9">
      <w:pPr>
        <w:pStyle w:val="Capa-FolhaDeRosto"/>
        <w:rPr>
          <w:rFonts w:ascii="Times New Roman" w:hAnsi="Times New Roman"/>
        </w:rPr>
      </w:pPr>
    </w:p>
    <w:p w14:paraId="6B4491A5" w14:textId="77777777" w:rsidR="00642BB9" w:rsidRDefault="00642BB9" w:rsidP="00642BB9">
      <w:pPr>
        <w:pStyle w:val="Capa-FolhaDeRosto"/>
        <w:rPr>
          <w:rFonts w:ascii="Times New Roman" w:hAnsi="Times New Roman"/>
        </w:rPr>
      </w:pPr>
    </w:p>
    <w:p w14:paraId="40945F20" w14:textId="77777777" w:rsidR="00642BB9" w:rsidRDefault="00642BB9" w:rsidP="00642BB9">
      <w:pPr>
        <w:pStyle w:val="Capa-FolhaDeRosto"/>
        <w:rPr>
          <w:rFonts w:ascii="Times New Roman" w:hAnsi="Times New Roman"/>
        </w:rPr>
      </w:pPr>
    </w:p>
    <w:p w14:paraId="171235F4" w14:textId="77777777" w:rsidR="00642BB9" w:rsidRDefault="00642BB9" w:rsidP="00642BB9">
      <w:pPr>
        <w:pStyle w:val="Capa-FolhaDeRosto"/>
        <w:rPr>
          <w:rFonts w:ascii="Times New Roman" w:hAnsi="Times New Roman"/>
        </w:rPr>
      </w:pPr>
    </w:p>
    <w:p w14:paraId="30AC97A0" w14:textId="77777777" w:rsidR="00AC14FE" w:rsidRDefault="00AC14FE" w:rsidP="00642BB9">
      <w:pPr>
        <w:pStyle w:val="Capa-FolhaDeRosto"/>
        <w:rPr>
          <w:rFonts w:ascii="Times New Roman" w:hAnsi="Times New Roman"/>
        </w:rPr>
      </w:pPr>
    </w:p>
    <w:p w14:paraId="6841A1A0" w14:textId="77777777" w:rsidR="00642BB9" w:rsidRPr="00642BB9" w:rsidRDefault="0001722D" w:rsidP="0001722D">
      <w:pPr>
        <w:pStyle w:val="Capa-FolhaDeRosto"/>
        <w:rPr>
          <w:rFonts w:ascii="Times New Roman" w:hAnsi="Times New Roman"/>
        </w:rPr>
      </w:pPr>
      <w:r>
        <w:rPr>
          <w:rFonts w:ascii="Times New Roman" w:hAnsi="Times New Roman"/>
        </w:rPr>
        <w:t>FORTALEZA</w:t>
      </w:r>
    </w:p>
    <w:p w14:paraId="38E2626C" w14:textId="77777777" w:rsidR="00023F67" w:rsidRPr="00303D00" w:rsidRDefault="0001722D" w:rsidP="00023F67">
      <w:pPr>
        <w:pStyle w:val="Capa-FolhaDeRosto"/>
        <w:rPr>
          <w:rFonts w:ascii="Times New Roman" w:hAnsi="Times New Roman"/>
          <w:b w:val="0"/>
          <w:color w:val="000000"/>
          <w:szCs w:val="24"/>
        </w:rPr>
      </w:pPr>
      <w:r>
        <w:rPr>
          <w:rFonts w:ascii="Times New Roman" w:hAnsi="Times New Roman"/>
        </w:rPr>
        <w:t>201</w:t>
      </w:r>
      <w:ins w:id="14" w:author="Francisco Felix" w:date="2017-04-15T14:58:00Z">
        <w:r w:rsidR="003C4088">
          <w:rPr>
            <w:rFonts w:ascii="Times New Roman" w:hAnsi="Times New Roman"/>
          </w:rPr>
          <w:t>7</w:t>
        </w:r>
      </w:ins>
      <w:del w:id="15" w:author="Francisco Felix" w:date="2017-04-15T14:58:00Z">
        <w:r w:rsidR="00E91591" w:rsidDel="003C4088">
          <w:rPr>
            <w:rFonts w:ascii="Times New Roman" w:hAnsi="Times New Roman"/>
          </w:rPr>
          <w:delText>6</w:delText>
        </w:r>
      </w:del>
    </w:p>
    <w:p w14:paraId="5FE6A745" w14:textId="77777777" w:rsidR="00303D00" w:rsidRPr="00303D00" w:rsidRDefault="00303D00" w:rsidP="00EC65A1">
      <w:pPr>
        <w:tabs>
          <w:tab w:val="left" w:pos="3345"/>
          <w:tab w:val="left" w:pos="3600"/>
          <w:tab w:val="left" w:pos="4770"/>
        </w:tabs>
        <w:rPr>
          <w:rFonts w:ascii="Times New Roman" w:hAnsi="Times New Roman"/>
          <w:b/>
          <w:color w:val="000000"/>
          <w:szCs w:val="24"/>
        </w:rPr>
      </w:pPr>
      <w:r w:rsidRPr="00303D00">
        <w:rPr>
          <w:rFonts w:ascii="Times New Roman" w:hAnsi="Times New Roman"/>
          <w:b/>
          <w:color w:val="000000"/>
          <w:szCs w:val="24"/>
        </w:rPr>
        <w:lastRenderedPageBreak/>
        <w:t>SUMÁRIO</w:t>
      </w:r>
    </w:p>
    <w:p w14:paraId="2EABDA55" w14:textId="77777777" w:rsidR="00303D00" w:rsidRPr="00303D00" w:rsidRDefault="00303D00" w:rsidP="00303D00">
      <w:pPr>
        <w:pStyle w:val="Subtitle"/>
        <w:jc w:val="both"/>
        <w:rPr>
          <w:rFonts w:ascii="Times New Roman" w:hAnsi="Times New Roman"/>
        </w:rPr>
      </w:pPr>
    </w:p>
    <w:tbl>
      <w:tblPr>
        <w:tblW w:w="0" w:type="auto"/>
        <w:shd w:val="clear" w:color="auto" w:fill="FFFFFF"/>
        <w:tblLook w:val="04A0" w:firstRow="1" w:lastRow="0" w:firstColumn="1" w:lastColumn="0" w:noHBand="0" w:noVBand="1"/>
      </w:tblPr>
      <w:tblGrid>
        <w:gridCol w:w="884"/>
        <w:gridCol w:w="7643"/>
        <w:gridCol w:w="760"/>
      </w:tblGrid>
      <w:tr w:rsidR="00B0349E" w:rsidRPr="003E4BFF" w14:paraId="05EB845C" w14:textId="77777777" w:rsidTr="003E4BFF">
        <w:tc>
          <w:tcPr>
            <w:tcW w:w="1101" w:type="dxa"/>
            <w:shd w:val="clear" w:color="auto" w:fill="FFFFFF"/>
          </w:tcPr>
          <w:p w14:paraId="11E3C7AC" w14:textId="77777777" w:rsidR="00B0349E" w:rsidRPr="003E4BFF" w:rsidRDefault="00F03347" w:rsidP="003E4BFF">
            <w:pPr>
              <w:spacing w:after="200" w:line="276" w:lineRule="auto"/>
              <w:rPr>
                <w:rFonts w:ascii="Times New Roman" w:eastAsia="Times New Roman" w:hAnsi="Times New Roman"/>
                <w:b/>
                <w:szCs w:val="24"/>
              </w:rPr>
            </w:pPr>
            <w:r w:rsidRPr="003E4BFF">
              <w:rPr>
                <w:rFonts w:ascii="Times New Roman" w:eastAsia="Times New Roman" w:hAnsi="Times New Roman"/>
                <w:b/>
                <w:szCs w:val="24"/>
              </w:rPr>
              <w:t>1</w:t>
            </w:r>
          </w:p>
        </w:tc>
        <w:tc>
          <w:tcPr>
            <w:tcW w:w="7229" w:type="dxa"/>
            <w:shd w:val="clear" w:color="auto" w:fill="FFFFFF"/>
          </w:tcPr>
          <w:p w14:paraId="6A6FCE53" w14:textId="77777777" w:rsidR="00B0349E" w:rsidRPr="003E4BFF" w:rsidRDefault="00B0349E" w:rsidP="003E4BFF">
            <w:pPr>
              <w:pStyle w:val="Subtitle"/>
              <w:spacing w:after="0" w:line="360" w:lineRule="auto"/>
              <w:jc w:val="both"/>
              <w:rPr>
                <w:rFonts w:ascii="Times New Roman" w:hAnsi="Times New Roman"/>
                <w:b/>
                <w:lang w:val="pt-BR" w:eastAsia="pt-BR"/>
              </w:rPr>
            </w:pPr>
            <w:r w:rsidRPr="003E4BFF">
              <w:rPr>
                <w:rFonts w:ascii="Times New Roman" w:hAnsi="Times New Roman"/>
                <w:b/>
                <w:lang w:val="pt-BR" w:eastAsia="pt-BR"/>
              </w:rPr>
              <w:t>INTRODUÇÃO</w:t>
            </w:r>
            <w:r w:rsidRPr="003E4BFF">
              <w:rPr>
                <w:rFonts w:ascii="Times New Roman" w:hAnsi="Times New Roman"/>
                <w:lang w:val="pt-BR" w:eastAsia="pt-BR"/>
              </w:rPr>
              <w:t>................................................................................................</w:t>
            </w:r>
          </w:p>
        </w:tc>
        <w:tc>
          <w:tcPr>
            <w:tcW w:w="881" w:type="dxa"/>
            <w:shd w:val="clear" w:color="auto" w:fill="FFFFFF"/>
          </w:tcPr>
          <w:p w14:paraId="5E4B32DF" w14:textId="1EDF710F" w:rsidR="00B0349E" w:rsidRPr="003E4BFF" w:rsidRDefault="0073702E" w:rsidP="003E4BFF">
            <w:pPr>
              <w:spacing w:after="200" w:line="276" w:lineRule="auto"/>
              <w:jc w:val="left"/>
              <w:rPr>
                <w:rFonts w:ascii="Times New Roman" w:eastAsia="Times New Roman" w:hAnsi="Times New Roman"/>
                <w:szCs w:val="24"/>
              </w:rPr>
            </w:pPr>
            <w:r>
              <w:rPr>
                <w:rFonts w:ascii="Times New Roman" w:eastAsia="Times New Roman" w:hAnsi="Times New Roman"/>
                <w:szCs w:val="24"/>
              </w:rPr>
              <w:t>03</w:t>
            </w:r>
          </w:p>
        </w:tc>
      </w:tr>
      <w:tr w:rsidR="00B0349E" w:rsidRPr="003E4BFF" w14:paraId="55B4F793" w14:textId="77777777" w:rsidTr="003E4BFF">
        <w:tc>
          <w:tcPr>
            <w:tcW w:w="1101" w:type="dxa"/>
            <w:shd w:val="clear" w:color="auto" w:fill="FFFFFF"/>
          </w:tcPr>
          <w:p w14:paraId="37416DC0" w14:textId="77777777" w:rsidR="00B0349E" w:rsidRPr="003E4BFF" w:rsidRDefault="00F03347" w:rsidP="003E4BFF">
            <w:pPr>
              <w:spacing w:after="200" w:line="276" w:lineRule="auto"/>
              <w:rPr>
                <w:rFonts w:ascii="Times New Roman" w:eastAsia="Times New Roman" w:hAnsi="Times New Roman"/>
                <w:b/>
                <w:szCs w:val="24"/>
              </w:rPr>
            </w:pPr>
            <w:r w:rsidRPr="003E4BFF">
              <w:rPr>
                <w:rFonts w:ascii="Times New Roman" w:eastAsia="Times New Roman" w:hAnsi="Times New Roman"/>
                <w:b/>
                <w:szCs w:val="24"/>
              </w:rPr>
              <w:t>2</w:t>
            </w:r>
          </w:p>
        </w:tc>
        <w:tc>
          <w:tcPr>
            <w:tcW w:w="7229" w:type="dxa"/>
            <w:shd w:val="clear" w:color="auto" w:fill="FFFFFF"/>
          </w:tcPr>
          <w:p w14:paraId="641C3EA8" w14:textId="77777777" w:rsidR="00B0349E" w:rsidRPr="003E4BFF" w:rsidRDefault="00B0349E" w:rsidP="003E4BFF">
            <w:pPr>
              <w:spacing w:after="200" w:line="276" w:lineRule="auto"/>
              <w:jc w:val="left"/>
              <w:rPr>
                <w:rFonts w:ascii="Times New Roman" w:eastAsia="Times New Roman" w:hAnsi="Times New Roman"/>
                <w:szCs w:val="24"/>
              </w:rPr>
            </w:pPr>
            <w:r w:rsidRPr="003E4BFF">
              <w:rPr>
                <w:rFonts w:ascii="Times New Roman" w:eastAsia="Times New Roman" w:hAnsi="Times New Roman"/>
                <w:b/>
                <w:szCs w:val="24"/>
              </w:rPr>
              <w:t>JUSTIFICATIVA</w:t>
            </w:r>
            <w:r w:rsidR="00F03347" w:rsidRPr="003E4BFF">
              <w:rPr>
                <w:rFonts w:ascii="Times New Roman" w:eastAsia="Times New Roman" w:hAnsi="Times New Roman"/>
                <w:szCs w:val="24"/>
              </w:rPr>
              <w:t xml:space="preserve"> ...........................................................................................</w:t>
            </w:r>
          </w:p>
        </w:tc>
        <w:tc>
          <w:tcPr>
            <w:tcW w:w="881" w:type="dxa"/>
            <w:shd w:val="clear" w:color="auto" w:fill="FFFFFF"/>
          </w:tcPr>
          <w:p w14:paraId="2A9CA00E" w14:textId="2EB1075E" w:rsidR="00B0349E" w:rsidRPr="003E4BFF" w:rsidRDefault="00F03347" w:rsidP="003E4BFF">
            <w:pPr>
              <w:spacing w:after="200" w:line="276" w:lineRule="auto"/>
              <w:jc w:val="left"/>
              <w:rPr>
                <w:rFonts w:ascii="Times New Roman" w:eastAsia="Times New Roman" w:hAnsi="Times New Roman"/>
                <w:szCs w:val="24"/>
              </w:rPr>
            </w:pPr>
            <w:r w:rsidRPr="003E4BFF">
              <w:rPr>
                <w:rFonts w:ascii="Times New Roman" w:eastAsia="Times New Roman" w:hAnsi="Times New Roman"/>
                <w:szCs w:val="24"/>
              </w:rPr>
              <w:t>0</w:t>
            </w:r>
            <w:r w:rsidR="0073702E">
              <w:rPr>
                <w:rFonts w:ascii="Times New Roman" w:eastAsia="Times New Roman" w:hAnsi="Times New Roman"/>
                <w:szCs w:val="24"/>
              </w:rPr>
              <w:t>4</w:t>
            </w:r>
          </w:p>
        </w:tc>
      </w:tr>
      <w:tr w:rsidR="00B0349E" w:rsidRPr="003E4BFF" w14:paraId="0C930B82" w14:textId="77777777" w:rsidTr="003E4BFF">
        <w:tc>
          <w:tcPr>
            <w:tcW w:w="1101" w:type="dxa"/>
            <w:shd w:val="clear" w:color="auto" w:fill="FFFFFF"/>
          </w:tcPr>
          <w:p w14:paraId="1A8AAEFA" w14:textId="77777777" w:rsidR="00B0349E" w:rsidRPr="003E4BFF" w:rsidRDefault="00F03347" w:rsidP="003E4BFF">
            <w:pPr>
              <w:spacing w:after="200" w:line="276" w:lineRule="auto"/>
              <w:rPr>
                <w:rFonts w:ascii="Times New Roman" w:eastAsia="Times New Roman" w:hAnsi="Times New Roman"/>
                <w:b/>
                <w:szCs w:val="24"/>
              </w:rPr>
            </w:pPr>
            <w:r w:rsidRPr="003E4BFF">
              <w:rPr>
                <w:rFonts w:ascii="Times New Roman" w:eastAsia="Times New Roman" w:hAnsi="Times New Roman"/>
                <w:b/>
                <w:szCs w:val="24"/>
              </w:rPr>
              <w:t>3</w:t>
            </w:r>
          </w:p>
        </w:tc>
        <w:tc>
          <w:tcPr>
            <w:tcW w:w="7229" w:type="dxa"/>
            <w:shd w:val="clear" w:color="auto" w:fill="FFFFFF"/>
          </w:tcPr>
          <w:p w14:paraId="556767DD" w14:textId="77777777" w:rsidR="00B0349E" w:rsidRPr="003E4BFF" w:rsidRDefault="00B0349E" w:rsidP="003E4BFF">
            <w:pPr>
              <w:spacing w:after="200" w:line="276" w:lineRule="auto"/>
              <w:jc w:val="left"/>
              <w:rPr>
                <w:rFonts w:ascii="Times New Roman" w:eastAsia="Times New Roman" w:hAnsi="Times New Roman"/>
                <w:szCs w:val="24"/>
              </w:rPr>
            </w:pPr>
            <w:r w:rsidRPr="003E4BFF">
              <w:rPr>
                <w:rFonts w:ascii="Times New Roman" w:eastAsia="Times New Roman" w:hAnsi="Times New Roman"/>
                <w:b/>
                <w:szCs w:val="24"/>
              </w:rPr>
              <w:t>OBJETIVOS</w:t>
            </w:r>
            <w:r w:rsidR="00F03347" w:rsidRPr="003E4BFF">
              <w:rPr>
                <w:rFonts w:ascii="Times New Roman" w:eastAsia="Times New Roman" w:hAnsi="Times New Roman"/>
                <w:szCs w:val="24"/>
              </w:rPr>
              <w:t xml:space="preserve"> ...................................................................................................</w:t>
            </w:r>
          </w:p>
        </w:tc>
        <w:tc>
          <w:tcPr>
            <w:tcW w:w="881" w:type="dxa"/>
            <w:shd w:val="clear" w:color="auto" w:fill="FFFFFF"/>
          </w:tcPr>
          <w:p w14:paraId="7B086837" w14:textId="075A10B1" w:rsidR="00B0349E" w:rsidRPr="003E4BFF" w:rsidRDefault="00F03347" w:rsidP="003E4BFF">
            <w:pPr>
              <w:spacing w:after="200" w:line="276" w:lineRule="auto"/>
              <w:jc w:val="left"/>
              <w:rPr>
                <w:rFonts w:ascii="Times New Roman" w:eastAsia="Times New Roman" w:hAnsi="Times New Roman"/>
                <w:szCs w:val="24"/>
              </w:rPr>
            </w:pPr>
            <w:r w:rsidRPr="003E4BFF">
              <w:rPr>
                <w:rFonts w:ascii="Times New Roman" w:eastAsia="Times New Roman" w:hAnsi="Times New Roman"/>
                <w:szCs w:val="24"/>
              </w:rPr>
              <w:t>0</w:t>
            </w:r>
            <w:r w:rsidR="0073702E">
              <w:rPr>
                <w:rFonts w:ascii="Times New Roman" w:eastAsia="Times New Roman" w:hAnsi="Times New Roman"/>
                <w:szCs w:val="24"/>
              </w:rPr>
              <w:t>5</w:t>
            </w:r>
          </w:p>
        </w:tc>
      </w:tr>
      <w:tr w:rsidR="00B0349E" w:rsidRPr="003E4BFF" w14:paraId="2E6DAE10" w14:textId="77777777" w:rsidTr="006869D5">
        <w:trPr>
          <w:trHeight w:val="567"/>
        </w:trPr>
        <w:tc>
          <w:tcPr>
            <w:tcW w:w="1101" w:type="dxa"/>
            <w:shd w:val="clear" w:color="auto" w:fill="FFFFFF"/>
          </w:tcPr>
          <w:p w14:paraId="002D21B8" w14:textId="77777777" w:rsidR="00B0349E" w:rsidRPr="003E4BFF" w:rsidRDefault="00F03347" w:rsidP="003E4BFF">
            <w:pPr>
              <w:spacing w:after="200" w:line="276" w:lineRule="auto"/>
              <w:rPr>
                <w:rFonts w:ascii="Times New Roman" w:eastAsia="Times New Roman" w:hAnsi="Times New Roman"/>
                <w:b/>
                <w:szCs w:val="24"/>
              </w:rPr>
            </w:pPr>
            <w:r w:rsidRPr="003E4BFF">
              <w:rPr>
                <w:rFonts w:ascii="Times New Roman" w:eastAsia="Times New Roman" w:hAnsi="Times New Roman"/>
                <w:b/>
                <w:szCs w:val="24"/>
              </w:rPr>
              <w:t>4</w:t>
            </w:r>
          </w:p>
        </w:tc>
        <w:tc>
          <w:tcPr>
            <w:tcW w:w="7229" w:type="dxa"/>
            <w:shd w:val="clear" w:color="auto" w:fill="FFFFFF"/>
          </w:tcPr>
          <w:p w14:paraId="5E7338C1" w14:textId="77777777" w:rsidR="00B0349E" w:rsidRPr="003E4BFF" w:rsidRDefault="00B0349E" w:rsidP="003E4BFF">
            <w:pPr>
              <w:spacing w:after="200" w:line="276" w:lineRule="auto"/>
              <w:jc w:val="left"/>
              <w:rPr>
                <w:rFonts w:ascii="Times New Roman" w:eastAsia="Times New Roman" w:hAnsi="Times New Roman"/>
                <w:szCs w:val="24"/>
              </w:rPr>
            </w:pPr>
            <w:r w:rsidRPr="003E4BFF">
              <w:rPr>
                <w:rFonts w:ascii="Times New Roman" w:eastAsia="Times New Roman" w:hAnsi="Times New Roman"/>
                <w:b/>
                <w:szCs w:val="24"/>
              </w:rPr>
              <w:t>REFERENCIAL TEÓRICO</w:t>
            </w:r>
            <w:r w:rsidR="00F03347" w:rsidRPr="003E4BFF">
              <w:rPr>
                <w:rFonts w:ascii="Times New Roman" w:eastAsia="Times New Roman" w:hAnsi="Times New Roman"/>
                <w:szCs w:val="24"/>
              </w:rPr>
              <w:t xml:space="preserve"> .........................................................................</w:t>
            </w:r>
          </w:p>
        </w:tc>
        <w:tc>
          <w:tcPr>
            <w:tcW w:w="881" w:type="dxa"/>
            <w:shd w:val="clear" w:color="auto" w:fill="FFFFFF"/>
          </w:tcPr>
          <w:p w14:paraId="055524B4" w14:textId="56E3578C" w:rsidR="00B0349E" w:rsidRPr="003E4BFF" w:rsidRDefault="00F03347" w:rsidP="003E4BFF">
            <w:pPr>
              <w:spacing w:after="200" w:line="276" w:lineRule="auto"/>
              <w:jc w:val="left"/>
              <w:rPr>
                <w:rFonts w:ascii="Times New Roman" w:eastAsia="Times New Roman" w:hAnsi="Times New Roman"/>
                <w:szCs w:val="24"/>
              </w:rPr>
            </w:pPr>
            <w:r w:rsidRPr="003E4BFF">
              <w:rPr>
                <w:rFonts w:ascii="Times New Roman" w:eastAsia="Times New Roman" w:hAnsi="Times New Roman"/>
                <w:szCs w:val="24"/>
              </w:rPr>
              <w:t>0</w:t>
            </w:r>
            <w:r w:rsidR="003E7BE7">
              <w:rPr>
                <w:rFonts w:ascii="Times New Roman" w:eastAsia="Times New Roman" w:hAnsi="Times New Roman"/>
                <w:szCs w:val="24"/>
              </w:rPr>
              <w:t>6</w:t>
            </w:r>
          </w:p>
        </w:tc>
      </w:tr>
      <w:tr w:rsidR="00B0349E" w:rsidRPr="003E4BFF" w14:paraId="0B94EC67" w14:textId="77777777" w:rsidTr="003E4BFF">
        <w:tc>
          <w:tcPr>
            <w:tcW w:w="1101" w:type="dxa"/>
            <w:shd w:val="clear" w:color="auto" w:fill="FFFFFF"/>
          </w:tcPr>
          <w:p w14:paraId="40BB56C8" w14:textId="77777777" w:rsidR="00B0349E" w:rsidRPr="003E4BFF" w:rsidRDefault="00F03347" w:rsidP="003E4BFF">
            <w:pPr>
              <w:spacing w:after="200" w:line="276" w:lineRule="auto"/>
              <w:rPr>
                <w:rFonts w:ascii="Times New Roman" w:eastAsia="Times New Roman" w:hAnsi="Times New Roman"/>
                <w:b/>
                <w:szCs w:val="24"/>
              </w:rPr>
            </w:pPr>
            <w:r w:rsidRPr="003E4BFF">
              <w:rPr>
                <w:rFonts w:ascii="Times New Roman" w:eastAsia="Times New Roman" w:hAnsi="Times New Roman"/>
                <w:b/>
                <w:szCs w:val="24"/>
              </w:rPr>
              <w:t>5</w:t>
            </w:r>
          </w:p>
        </w:tc>
        <w:tc>
          <w:tcPr>
            <w:tcW w:w="7229" w:type="dxa"/>
            <w:shd w:val="clear" w:color="auto" w:fill="FFFFFF"/>
          </w:tcPr>
          <w:p w14:paraId="6DFD0E9F" w14:textId="77777777" w:rsidR="00B0349E" w:rsidRPr="003E4BFF" w:rsidRDefault="00B0349E" w:rsidP="003E4BFF">
            <w:pPr>
              <w:spacing w:after="200" w:line="276" w:lineRule="auto"/>
              <w:jc w:val="left"/>
              <w:rPr>
                <w:rFonts w:ascii="Times New Roman" w:eastAsia="Times New Roman" w:hAnsi="Times New Roman"/>
                <w:szCs w:val="24"/>
              </w:rPr>
            </w:pPr>
            <w:r w:rsidRPr="003E4BFF">
              <w:rPr>
                <w:rFonts w:ascii="Times New Roman" w:eastAsia="Times New Roman" w:hAnsi="Times New Roman"/>
                <w:b/>
                <w:szCs w:val="24"/>
              </w:rPr>
              <w:t>MATERIAIS E MÉTODOS</w:t>
            </w:r>
            <w:r w:rsidR="00F03347" w:rsidRPr="003E4BFF">
              <w:rPr>
                <w:rFonts w:ascii="Times New Roman" w:eastAsia="Times New Roman" w:hAnsi="Times New Roman"/>
                <w:szCs w:val="24"/>
              </w:rPr>
              <w:t xml:space="preserve"> ..........................................................................</w:t>
            </w:r>
          </w:p>
        </w:tc>
        <w:tc>
          <w:tcPr>
            <w:tcW w:w="881" w:type="dxa"/>
            <w:shd w:val="clear" w:color="auto" w:fill="FFFFFF"/>
          </w:tcPr>
          <w:p w14:paraId="2026CD0B" w14:textId="19691B3E" w:rsidR="00B0349E" w:rsidRPr="003E4BFF" w:rsidRDefault="003E7BE7" w:rsidP="003E4BFF">
            <w:pPr>
              <w:spacing w:after="200" w:line="276" w:lineRule="auto"/>
              <w:jc w:val="left"/>
              <w:rPr>
                <w:rFonts w:ascii="Times New Roman" w:eastAsia="Times New Roman" w:hAnsi="Times New Roman"/>
                <w:szCs w:val="24"/>
              </w:rPr>
            </w:pPr>
            <w:r>
              <w:rPr>
                <w:rFonts w:ascii="Times New Roman" w:eastAsia="Times New Roman" w:hAnsi="Times New Roman"/>
                <w:szCs w:val="24"/>
              </w:rPr>
              <w:t>08</w:t>
            </w:r>
          </w:p>
        </w:tc>
      </w:tr>
      <w:tr w:rsidR="00B0349E" w:rsidRPr="003E4BFF" w14:paraId="4E88C807" w14:textId="77777777" w:rsidTr="003E4BFF">
        <w:tc>
          <w:tcPr>
            <w:tcW w:w="1101" w:type="dxa"/>
            <w:shd w:val="clear" w:color="auto" w:fill="FFFFFF"/>
          </w:tcPr>
          <w:p w14:paraId="6B3DD0E1" w14:textId="77777777" w:rsidR="00B0349E" w:rsidRPr="003E4BFF" w:rsidRDefault="00F03347" w:rsidP="003E4BFF">
            <w:pPr>
              <w:spacing w:after="200" w:line="276" w:lineRule="auto"/>
              <w:rPr>
                <w:rFonts w:ascii="Times New Roman" w:eastAsia="Times New Roman" w:hAnsi="Times New Roman"/>
                <w:b/>
                <w:szCs w:val="24"/>
              </w:rPr>
            </w:pPr>
            <w:r w:rsidRPr="003E4BFF">
              <w:rPr>
                <w:rFonts w:ascii="Times New Roman" w:eastAsia="Times New Roman" w:hAnsi="Times New Roman"/>
                <w:b/>
                <w:szCs w:val="24"/>
              </w:rPr>
              <w:t>6</w:t>
            </w:r>
          </w:p>
        </w:tc>
        <w:tc>
          <w:tcPr>
            <w:tcW w:w="7229" w:type="dxa"/>
            <w:shd w:val="clear" w:color="auto" w:fill="FFFFFF"/>
          </w:tcPr>
          <w:p w14:paraId="3D83410C" w14:textId="77777777" w:rsidR="00B0349E" w:rsidRPr="003E4BFF" w:rsidRDefault="00B0349E" w:rsidP="003E4BFF">
            <w:pPr>
              <w:spacing w:after="200" w:line="276" w:lineRule="auto"/>
              <w:jc w:val="left"/>
              <w:rPr>
                <w:rFonts w:ascii="Times New Roman" w:eastAsia="Times New Roman" w:hAnsi="Times New Roman"/>
                <w:szCs w:val="24"/>
              </w:rPr>
            </w:pPr>
            <w:r w:rsidRPr="003E4BFF">
              <w:rPr>
                <w:rFonts w:ascii="Times New Roman" w:eastAsia="Times New Roman" w:hAnsi="Times New Roman"/>
                <w:b/>
                <w:szCs w:val="24"/>
              </w:rPr>
              <w:t>ORÇAMENTO</w:t>
            </w:r>
            <w:r w:rsidR="00F03347" w:rsidRPr="003E4BFF">
              <w:rPr>
                <w:rFonts w:ascii="Times New Roman" w:eastAsia="Times New Roman" w:hAnsi="Times New Roman"/>
                <w:szCs w:val="24"/>
              </w:rPr>
              <w:t xml:space="preserve"> ...............................................................................................</w:t>
            </w:r>
          </w:p>
        </w:tc>
        <w:tc>
          <w:tcPr>
            <w:tcW w:w="881" w:type="dxa"/>
            <w:shd w:val="clear" w:color="auto" w:fill="FFFFFF"/>
          </w:tcPr>
          <w:p w14:paraId="6F634631" w14:textId="77777777" w:rsidR="00B0349E" w:rsidRPr="003E4BFF" w:rsidRDefault="00F03347" w:rsidP="003E4BFF">
            <w:pPr>
              <w:spacing w:after="200" w:line="276" w:lineRule="auto"/>
              <w:jc w:val="left"/>
              <w:rPr>
                <w:rFonts w:ascii="Times New Roman" w:eastAsia="Times New Roman" w:hAnsi="Times New Roman"/>
                <w:szCs w:val="24"/>
              </w:rPr>
            </w:pPr>
            <w:r w:rsidRPr="003E4BFF">
              <w:rPr>
                <w:rFonts w:ascii="Times New Roman" w:eastAsia="Times New Roman" w:hAnsi="Times New Roman"/>
                <w:szCs w:val="24"/>
              </w:rPr>
              <w:t>1</w:t>
            </w:r>
            <w:r w:rsidR="00D94FFA">
              <w:rPr>
                <w:rFonts w:ascii="Times New Roman" w:eastAsia="Times New Roman" w:hAnsi="Times New Roman"/>
                <w:szCs w:val="24"/>
              </w:rPr>
              <w:t>2</w:t>
            </w:r>
          </w:p>
        </w:tc>
      </w:tr>
      <w:tr w:rsidR="00B0349E" w:rsidRPr="003E4BFF" w14:paraId="57DD739F" w14:textId="77777777" w:rsidTr="003E4BFF">
        <w:tc>
          <w:tcPr>
            <w:tcW w:w="1101" w:type="dxa"/>
            <w:shd w:val="clear" w:color="auto" w:fill="FFFFFF"/>
          </w:tcPr>
          <w:p w14:paraId="706E82B1" w14:textId="77777777" w:rsidR="00B0349E" w:rsidRPr="003E4BFF" w:rsidRDefault="00F03347" w:rsidP="003E4BFF">
            <w:pPr>
              <w:spacing w:after="200" w:line="276" w:lineRule="auto"/>
              <w:rPr>
                <w:rFonts w:ascii="Times New Roman" w:eastAsia="Times New Roman" w:hAnsi="Times New Roman"/>
                <w:b/>
                <w:szCs w:val="24"/>
              </w:rPr>
            </w:pPr>
            <w:r w:rsidRPr="003E4BFF">
              <w:rPr>
                <w:rFonts w:ascii="Times New Roman" w:eastAsia="Times New Roman" w:hAnsi="Times New Roman"/>
                <w:b/>
                <w:szCs w:val="24"/>
              </w:rPr>
              <w:t>7</w:t>
            </w:r>
          </w:p>
        </w:tc>
        <w:tc>
          <w:tcPr>
            <w:tcW w:w="7229" w:type="dxa"/>
            <w:shd w:val="clear" w:color="auto" w:fill="FFFFFF"/>
          </w:tcPr>
          <w:p w14:paraId="5A98AB72" w14:textId="77777777" w:rsidR="00B0349E" w:rsidRPr="003E4BFF" w:rsidRDefault="00B0349E" w:rsidP="003E4BFF">
            <w:pPr>
              <w:spacing w:after="200" w:line="276" w:lineRule="auto"/>
              <w:jc w:val="left"/>
              <w:rPr>
                <w:rFonts w:ascii="Times New Roman" w:eastAsia="Times New Roman" w:hAnsi="Times New Roman"/>
                <w:szCs w:val="24"/>
              </w:rPr>
            </w:pPr>
            <w:r w:rsidRPr="003E4BFF">
              <w:rPr>
                <w:rFonts w:ascii="Times New Roman" w:eastAsia="Times New Roman" w:hAnsi="Times New Roman"/>
                <w:b/>
                <w:szCs w:val="24"/>
              </w:rPr>
              <w:t>CRONOGRAMA</w:t>
            </w:r>
            <w:r w:rsidR="00F03347" w:rsidRPr="003E4BFF">
              <w:rPr>
                <w:rFonts w:ascii="Times New Roman" w:eastAsia="Times New Roman" w:hAnsi="Times New Roman"/>
                <w:szCs w:val="24"/>
              </w:rPr>
              <w:t xml:space="preserve"> ............................................................................................</w:t>
            </w:r>
          </w:p>
        </w:tc>
        <w:tc>
          <w:tcPr>
            <w:tcW w:w="881" w:type="dxa"/>
            <w:shd w:val="clear" w:color="auto" w:fill="FFFFFF"/>
          </w:tcPr>
          <w:p w14:paraId="2DF62B07" w14:textId="2B410DB8" w:rsidR="00B0349E" w:rsidRPr="003E4BFF" w:rsidRDefault="00F03347" w:rsidP="003E4BFF">
            <w:pPr>
              <w:spacing w:after="200" w:line="276" w:lineRule="auto"/>
              <w:jc w:val="left"/>
              <w:rPr>
                <w:rFonts w:ascii="Times New Roman" w:eastAsia="Times New Roman" w:hAnsi="Times New Roman"/>
                <w:szCs w:val="24"/>
              </w:rPr>
            </w:pPr>
            <w:r w:rsidRPr="003E4BFF">
              <w:rPr>
                <w:rFonts w:ascii="Times New Roman" w:eastAsia="Times New Roman" w:hAnsi="Times New Roman"/>
                <w:szCs w:val="24"/>
              </w:rPr>
              <w:t>1</w:t>
            </w:r>
            <w:r w:rsidR="00F40AD4">
              <w:rPr>
                <w:rFonts w:ascii="Times New Roman" w:eastAsia="Times New Roman" w:hAnsi="Times New Roman"/>
                <w:szCs w:val="24"/>
              </w:rPr>
              <w:t>2</w:t>
            </w:r>
          </w:p>
        </w:tc>
      </w:tr>
      <w:tr w:rsidR="00B0349E" w:rsidRPr="003E4BFF" w14:paraId="67313F40" w14:textId="77777777" w:rsidTr="003E4BFF">
        <w:tc>
          <w:tcPr>
            <w:tcW w:w="1101" w:type="dxa"/>
            <w:shd w:val="clear" w:color="auto" w:fill="FFFFFF"/>
          </w:tcPr>
          <w:p w14:paraId="65A990EC" w14:textId="77777777" w:rsidR="00B0349E" w:rsidRPr="003E4BFF" w:rsidRDefault="00F03347" w:rsidP="003E4BFF">
            <w:pPr>
              <w:spacing w:after="200" w:line="276" w:lineRule="auto"/>
              <w:rPr>
                <w:rFonts w:ascii="Times New Roman" w:eastAsia="Times New Roman" w:hAnsi="Times New Roman"/>
                <w:b/>
                <w:szCs w:val="24"/>
              </w:rPr>
            </w:pPr>
            <w:r w:rsidRPr="003E4BFF">
              <w:rPr>
                <w:rFonts w:ascii="Times New Roman" w:eastAsia="Times New Roman" w:hAnsi="Times New Roman"/>
                <w:b/>
                <w:szCs w:val="24"/>
              </w:rPr>
              <w:t>8</w:t>
            </w:r>
          </w:p>
        </w:tc>
        <w:tc>
          <w:tcPr>
            <w:tcW w:w="7229" w:type="dxa"/>
            <w:shd w:val="clear" w:color="auto" w:fill="FFFFFF"/>
          </w:tcPr>
          <w:p w14:paraId="352998BC" w14:textId="77777777" w:rsidR="00B0349E" w:rsidRPr="003E4BFF" w:rsidRDefault="00B0349E" w:rsidP="003E4BFF">
            <w:pPr>
              <w:spacing w:after="200" w:line="276" w:lineRule="auto"/>
              <w:jc w:val="left"/>
              <w:rPr>
                <w:rFonts w:ascii="Times New Roman" w:eastAsia="Times New Roman" w:hAnsi="Times New Roman"/>
                <w:szCs w:val="24"/>
              </w:rPr>
            </w:pPr>
            <w:r w:rsidRPr="003E4BFF">
              <w:rPr>
                <w:rFonts w:ascii="Times New Roman" w:eastAsia="Times New Roman" w:hAnsi="Times New Roman"/>
                <w:b/>
                <w:szCs w:val="24"/>
              </w:rPr>
              <w:t>REFERÊNCIAS</w:t>
            </w:r>
            <w:r w:rsidR="00F03347" w:rsidRPr="003E4BFF">
              <w:rPr>
                <w:rFonts w:ascii="Times New Roman" w:eastAsia="Times New Roman" w:hAnsi="Times New Roman"/>
                <w:szCs w:val="24"/>
              </w:rPr>
              <w:t xml:space="preserve"> ..............................................................................................</w:t>
            </w:r>
          </w:p>
        </w:tc>
        <w:tc>
          <w:tcPr>
            <w:tcW w:w="881" w:type="dxa"/>
            <w:shd w:val="clear" w:color="auto" w:fill="FFFFFF"/>
          </w:tcPr>
          <w:p w14:paraId="17D52676" w14:textId="2895FBBB" w:rsidR="00B0349E" w:rsidRPr="003E4BFF" w:rsidRDefault="00F03347" w:rsidP="003E4BFF">
            <w:pPr>
              <w:spacing w:after="200" w:line="276" w:lineRule="auto"/>
              <w:jc w:val="left"/>
              <w:rPr>
                <w:rFonts w:ascii="Times New Roman" w:eastAsia="Times New Roman" w:hAnsi="Times New Roman"/>
                <w:szCs w:val="24"/>
              </w:rPr>
            </w:pPr>
            <w:r w:rsidRPr="003E4BFF">
              <w:rPr>
                <w:rFonts w:ascii="Times New Roman" w:eastAsia="Times New Roman" w:hAnsi="Times New Roman"/>
                <w:szCs w:val="24"/>
              </w:rPr>
              <w:t>1</w:t>
            </w:r>
            <w:r w:rsidR="00F40AD4">
              <w:rPr>
                <w:rFonts w:ascii="Times New Roman" w:eastAsia="Times New Roman" w:hAnsi="Times New Roman"/>
                <w:szCs w:val="24"/>
              </w:rPr>
              <w:t>3</w:t>
            </w:r>
          </w:p>
        </w:tc>
      </w:tr>
    </w:tbl>
    <w:p w14:paraId="675477E7" w14:textId="77777777" w:rsidR="002B093F" w:rsidRDefault="002B093F" w:rsidP="00303D00">
      <w:pPr>
        <w:spacing w:after="200" w:line="276" w:lineRule="auto"/>
        <w:jc w:val="left"/>
        <w:rPr>
          <w:rFonts w:ascii="Times New Roman" w:eastAsia="Times New Roman" w:hAnsi="Times New Roman"/>
          <w:szCs w:val="24"/>
        </w:rPr>
      </w:pPr>
    </w:p>
    <w:p w14:paraId="2E88CA36" w14:textId="77777777" w:rsidR="002B093F" w:rsidRDefault="002B093F" w:rsidP="00303D00">
      <w:pPr>
        <w:spacing w:after="200" w:line="276" w:lineRule="auto"/>
        <w:jc w:val="left"/>
        <w:rPr>
          <w:rFonts w:ascii="Times New Roman" w:eastAsia="Times New Roman" w:hAnsi="Times New Roman"/>
          <w:szCs w:val="24"/>
        </w:rPr>
      </w:pPr>
    </w:p>
    <w:p w14:paraId="50C245AB" w14:textId="77777777" w:rsidR="002B093F" w:rsidRDefault="002B093F" w:rsidP="00303D00">
      <w:pPr>
        <w:spacing w:after="200" w:line="276" w:lineRule="auto"/>
        <w:jc w:val="left"/>
        <w:rPr>
          <w:rFonts w:ascii="Times New Roman" w:eastAsia="Times New Roman" w:hAnsi="Times New Roman"/>
          <w:szCs w:val="24"/>
        </w:rPr>
      </w:pPr>
    </w:p>
    <w:p w14:paraId="47F798F9" w14:textId="77777777" w:rsidR="002B093F" w:rsidRDefault="002B093F" w:rsidP="00303D00">
      <w:pPr>
        <w:spacing w:after="200" w:line="276" w:lineRule="auto"/>
        <w:jc w:val="left"/>
        <w:rPr>
          <w:rFonts w:ascii="Times New Roman" w:eastAsia="Times New Roman" w:hAnsi="Times New Roman"/>
          <w:szCs w:val="24"/>
        </w:rPr>
      </w:pPr>
    </w:p>
    <w:p w14:paraId="00B458DC" w14:textId="77777777" w:rsidR="002B093F" w:rsidRDefault="002B093F" w:rsidP="00303D00">
      <w:pPr>
        <w:spacing w:after="200" w:line="276" w:lineRule="auto"/>
        <w:jc w:val="left"/>
        <w:rPr>
          <w:rFonts w:ascii="Times New Roman" w:eastAsia="Times New Roman" w:hAnsi="Times New Roman"/>
          <w:szCs w:val="24"/>
        </w:rPr>
      </w:pPr>
    </w:p>
    <w:p w14:paraId="21C19F94" w14:textId="77777777" w:rsidR="002B093F" w:rsidRDefault="002B093F" w:rsidP="00303D00">
      <w:pPr>
        <w:spacing w:after="200" w:line="276" w:lineRule="auto"/>
        <w:jc w:val="left"/>
        <w:rPr>
          <w:rFonts w:ascii="Times New Roman" w:eastAsia="Times New Roman" w:hAnsi="Times New Roman"/>
          <w:szCs w:val="24"/>
        </w:rPr>
      </w:pPr>
    </w:p>
    <w:p w14:paraId="1C13B853" w14:textId="77777777" w:rsidR="002B093F" w:rsidRDefault="002B093F" w:rsidP="00303D00">
      <w:pPr>
        <w:spacing w:after="200" w:line="276" w:lineRule="auto"/>
        <w:jc w:val="left"/>
        <w:rPr>
          <w:rFonts w:ascii="Times New Roman" w:eastAsia="Times New Roman" w:hAnsi="Times New Roman"/>
          <w:szCs w:val="24"/>
        </w:rPr>
      </w:pPr>
    </w:p>
    <w:p w14:paraId="3B93190A" w14:textId="77777777" w:rsidR="002B093F" w:rsidRDefault="002B093F" w:rsidP="00303D00">
      <w:pPr>
        <w:spacing w:after="200" w:line="276" w:lineRule="auto"/>
        <w:jc w:val="left"/>
        <w:rPr>
          <w:rFonts w:ascii="Times New Roman" w:eastAsia="Times New Roman" w:hAnsi="Times New Roman"/>
          <w:szCs w:val="24"/>
        </w:rPr>
      </w:pPr>
    </w:p>
    <w:p w14:paraId="15345E67" w14:textId="77777777" w:rsidR="002B093F" w:rsidRDefault="002B093F" w:rsidP="00303D00">
      <w:pPr>
        <w:spacing w:after="200" w:line="276" w:lineRule="auto"/>
        <w:jc w:val="left"/>
        <w:rPr>
          <w:rFonts w:ascii="Times New Roman" w:eastAsia="Times New Roman" w:hAnsi="Times New Roman"/>
          <w:szCs w:val="24"/>
        </w:rPr>
      </w:pPr>
    </w:p>
    <w:p w14:paraId="15165569" w14:textId="77777777" w:rsidR="002B093F" w:rsidRDefault="002B093F" w:rsidP="00303D00">
      <w:pPr>
        <w:spacing w:after="200" w:line="276" w:lineRule="auto"/>
        <w:jc w:val="left"/>
        <w:rPr>
          <w:rFonts w:ascii="Times New Roman" w:eastAsia="Times New Roman" w:hAnsi="Times New Roman"/>
          <w:szCs w:val="24"/>
        </w:rPr>
      </w:pPr>
    </w:p>
    <w:p w14:paraId="14D75545" w14:textId="77777777" w:rsidR="002B093F" w:rsidRDefault="002B093F" w:rsidP="00303D00">
      <w:pPr>
        <w:spacing w:after="200" w:line="276" w:lineRule="auto"/>
        <w:jc w:val="left"/>
        <w:rPr>
          <w:rFonts w:ascii="Times New Roman" w:eastAsia="Times New Roman" w:hAnsi="Times New Roman"/>
          <w:szCs w:val="24"/>
        </w:rPr>
      </w:pPr>
    </w:p>
    <w:p w14:paraId="23EEED6B" w14:textId="77777777" w:rsidR="002B093F" w:rsidRDefault="002B093F" w:rsidP="00303D00">
      <w:pPr>
        <w:spacing w:after="200" w:line="276" w:lineRule="auto"/>
        <w:jc w:val="left"/>
        <w:rPr>
          <w:rFonts w:ascii="Times New Roman" w:eastAsia="Times New Roman" w:hAnsi="Times New Roman"/>
          <w:szCs w:val="24"/>
        </w:rPr>
      </w:pPr>
    </w:p>
    <w:p w14:paraId="2016E1F0" w14:textId="77777777" w:rsidR="002B093F" w:rsidRDefault="002B093F" w:rsidP="00303D00">
      <w:pPr>
        <w:spacing w:after="200" w:line="276" w:lineRule="auto"/>
        <w:jc w:val="left"/>
        <w:rPr>
          <w:rFonts w:ascii="Times New Roman" w:eastAsia="Times New Roman" w:hAnsi="Times New Roman"/>
          <w:szCs w:val="24"/>
        </w:rPr>
      </w:pPr>
    </w:p>
    <w:p w14:paraId="28E67347" w14:textId="77777777" w:rsidR="002B093F" w:rsidRDefault="002B093F" w:rsidP="00303D00">
      <w:pPr>
        <w:spacing w:after="200" w:line="276" w:lineRule="auto"/>
        <w:jc w:val="left"/>
        <w:rPr>
          <w:rFonts w:ascii="Times New Roman" w:eastAsia="Times New Roman" w:hAnsi="Times New Roman"/>
          <w:szCs w:val="24"/>
        </w:rPr>
      </w:pPr>
    </w:p>
    <w:p w14:paraId="2BE14263" w14:textId="77777777" w:rsidR="002B093F" w:rsidRDefault="002B093F" w:rsidP="00303D00">
      <w:pPr>
        <w:spacing w:after="200" w:line="276" w:lineRule="auto"/>
        <w:jc w:val="left"/>
        <w:rPr>
          <w:rFonts w:ascii="Times New Roman" w:eastAsia="Times New Roman" w:hAnsi="Times New Roman"/>
          <w:szCs w:val="24"/>
        </w:rPr>
      </w:pPr>
    </w:p>
    <w:p w14:paraId="7BBC9066" w14:textId="77777777" w:rsidR="002B093F" w:rsidRDefault="002B093F" w:rsidP="00303D00">
      <w:pPr>
        <w:spacing w:after="200" w:line="276" w:lineRule="auto"/>
        <w:jc w:val="left"/>
        <w:rPr>
          <w:rFonts w:ascii="Times New Roman" w:eastAsia="Times New Roman" w:hAnsi="Times New Roman"/>
          <w:szCs w:val="24"/>
        </w:rPr>
      </w:pPr>
    </w:p>
    <w:p w14:paraId="0BFCA15A" w14:textId="77777777" w:rsidR="00B0349E" w:rsidRDefault="00B0349E" w:rsidP="00085639">
      <w:pPr>
        <w:jc w:val="left"/>
        <w:rPr>
          <w:rFonts w:ascii="Times New Roman" w:eastAsia="Times New Roman" w:hAnsi="Times New Roman"/>
          <w:szCs w:val="24"/>
        </w:rPr>
      </w:pPr>
      <w:bookmarkStart w:id="16" w:name="_Toc257734708"/>
      <w:bookmarkStart w:id="17" w:name="_Toc257735653"/>
    </w:p>
    <w:p w14:paraId="75C6BCC1" w14:textId="77777777" w:rsidR="00B0349E" w:rsidRDefault="00B0349E" w:rsidP="00085639">
      <w:pPr>
        <w:jc w:val="left"/>
        <w:rPr>
          <w:rFonts w:ascii="Times New Roman" w:eastAsia="Times New Roman" w:hAnsi="Times New Roman"/>
          <w:szCs w:val="24"/>
        </w:rPr>
      </w:pPr>
    </w:p>
    <w:p w14:paraId="644427C1" w14:textId="77777777" w:rsidR="00085639" w:rsidRPr="00085639" w:rsidRDefault="00085639" w:rsidP="00085639">
      <w:pPr>
        <w:jc w:val="left"/>
        <w:rPr>
          <w:rFonts w:ascii="Times New Roman" w:hAnsi="Times New Roman"/>
          <w:b/>
        </w:rPr>
      </w:pPr>
      <w:r w:rsidRPr="00085639">
        <w:rPr>
          <w:rFonts w:ascii="Times New Roman" w:hAnsi="Times New Roman"/>
          <w:b/>
        </w:rPr>
        <w:lastRenderedPageBreak/>
        <w:t>1 INTRODUÇÃO</w:t>
      </w:r>
      <w:bookmarkEnd w:id="16"/>
      <w:bookmarkEnd w:id="17"/>
    </w:p>
    <w:p w14:paraId="25B609D5" w14:textId="77777777" w:rsidR="00085639" w:rsidRPr="00595DF2" w:rsidRDefault="00085639" w:rsidP="006869D5">
      <w:pPr>
        <w:pStyle w:val="BodyText2"/>
        <w:ind w:firstLine="360"/>
        <w:rPr>
          <w:rFonts w:ascii="Times New Roman" w:hAnsi="Times New Roman"/>
          <w:sz w:val="21"/>
          <w:szCs w:val="21"/>
        </w:rPr>
      </w:pPr>
    </w:p>
    <w:p w14:paraId="6817B6F3" w14:textId="77777777" w:rsidR="00CC569C" w:rsidRDefault="00CC569C" w:rsidP="00CC569C">
      <w:pPr>
        <w:pStyle w:val="BodyText2"/>
        <w:rPr>
          <w:rFonts w:ascii="Times New Roman" w:hAnsi="Times New Roman"/>
          <w:szCs w:val="24"/>
        </w:rPr>
      </w:pPr>
      <w:r>
        <w:rPr>
          <w:rFonts w:ascii="Times New Roman" w:hAnsi="Times New Roman"/>
          <w:szCs w:val="24"/>
        </w:rPr>
        <w:tab/>
      </w:r>
      <w:ins w:id="18" w:author="Francisco Felix" w:date="2017-04-15T15:00:00Z">
        <w:r w:rsidR="003C4088" w:rsidRPr="003C4088">
          <w:rPr>
            <w:rFonts w:ascii="Times New Roman" w:hAnsi="Times New Roman"/>
            <w:szCs w:val="24"/>
          </w:rPr>
          <w:t xml:space="preserve">Embora os tumores do sistema nervoso central (SNC) representem 2% de todas as neoplasias em geral, têm morbi-mortalidade desproporcionalmente grandes, representando a quinta doença neoplásica com maior mortalidade, contando todas as idades. Em adultos, tanto a incidência quanto a mortalidade relacionada a tumores cerebrais têm aumentado (Batchelor, 2005). Os tumores do SNC representam a segunda forma de câncer mais comum em crianças e a principal neoplasia sólida na infância nos EUA, ocorrendo em torno de 21,3% de todas as crianças com doenças malignas (ACS, 2010), com incidência anual de 3,1 casos por 100.000 (Howlader, 2013). Estima-se que, no mundo inteiro, cerca de 8 a 15% das neoplasias pediátricas são representadas por esse grupo, sendo o mais frequente tumor sólido pediátrico (Ries, 1999; Little, 1999). </w:t>
        </w:r>
      </w:ins>
    </w:p>
    <w:p w14:paraId="5FAB1BFA" w14:textId="77777777" w:rsidR="00CC569C" w:rsidRDefault="00CC569C" w:rsidP="00CC569C">
      <w:pPr>
        <w:pStyle w:val="BodyText2"/>
        <w:rPr>
          <w:rFonts w:ascii="Times New Roman" w:hAnsi="Times New Roman"/>
          <w:szCs w:val="24"/>
        </w:rPr>
      </w:pPr>
      <w:r>
        <w:rPr>
          <w:rFonts w:ascii="Times New Roman" w:hAnsi="Times New Roman"/>
          <w:szCs w:val="24"/>
        </w:rPr>
        <w:tab/>
      </w:r>
      <w:ins w:id="19" w:author="Francisco Felix" w:date="2017-04-15T15:00:00Z">
        <w:r w:rsidR="003C4088" w:rsidRPr="003C4088">
          <w:rPr>
            <w:rFonts w:ascii="Times New Roman" w:hAnsi="Times New Roman"/>
            <w:szCs w:val="24"/>
          </w:rPr>
          <w:t xml:space="preserve">Nos países em desenvolvimento, constituem o terceiro tipo de câncer mais incidente em crianças (Little, 1999). Já na Europa, entre 1988-1997, a incidência reportada foi de 2,99 por 100000 (Peris-Bonet, 2006).  Esta incidência é mais alta do que a usualmente reportada na Ásia, onde relatos indicam entre 1,8-2,2 casos por 100.000 (Wong, 2005). No Brasil, o primeiro relato do Registro de Câncer de Base Populacional (RCBP) indicou uma incidência, em crianças e adolescentes até 19 anos, de 9,6 a 32,5 casos por 1.000.000, variando significativamente em relação à estatística do mundo desenvolvido ocidental (Camargo, 2010). Em Fortaleza (CE), a incidência ajustada para a idade no período entre 1998 e 2002 foi de 13,4 casos por 1.000.000. Isso representa 11% de todos os diagnósticos de câncer pediátrico, ocupando o terceiro lugar entre os grupos de neoplasias infantis, abaixo apenas de leucemias (30%) e linfomas (15%) (INCA, 2008). A incidência reportada para fortaleza no período de 2001-2005 foi de 16,6 casos por 1.000.000, representando 13,2% dos tumores pediátricos no período, mas ainda em terceiro lugar dentre as neoplasias infantis (INCA, 2010). Um terço desses tumores é diagnosticado antes dos 3 anos de idade. Meninos são mais afetados que meninas, dependendo do tipo neoplásico e da idade do paciente. </w:t>
        </w:r>
      </w:ins>
    </w:p>
    <w:p w14:paraId="53A3E760" w14:textId="0E48D1E2" w:rsidR="003C4088" w:rsidRPr="003C4088" w:rsidRDefault="00CC569C" w:rsidP="00CC569C">
      <w:pPr>
        <w:pStyle w:val="BodyText2"/>
        <w:rPr>
          <w:ins w:id="20" w:author="Francisco Felix" w:date="2017-04-15T15:00:00Z"/>
          <w:rFonts w:ascii="Times New Roman" w:hAnsi="Times New Roman"/>
          <w:szCs w:val="24"/>
        </w:rPr>
      </w:pPr>
      <w:r>
        <w:rPr>
          <w:rFonts w:ascii="Times New Roman" w:hAnsi="Times New Roman"/>
          <w:szCs w:val="24"/>
        </w:rPr>
        <w:tab/>
      </w:r>
      <w:ins w:id="21" w:author="Francisco Felix" w:date="2017-04-15T15:00:00Z">
        <w:r w:rsidR="003C4088" w:rsidRPr="003C4088">
          <w:rPr>
            <w:rFonts w:ascii="Times New Roman" w:hAnsi="Times New Roman"/>
            <w:szCs w:val="24"/>
          </w:rPr>
          <w:t xml:space="preserve">A incidência de tumores está aumentando progressivamente, e a sobrevida melhorou pouco em relação às outras neoplasias (Gurney, 1999). Entre 1975 e 2010, a incidência ajustada para a idade em crianças de 0-19 anos nos EUA aumentou de 2,1 para 3,4 casos por 100 mil (Howlader, 2013). Apesar de os tumores representarem a segunda neoplasia mais comum na infância, são as causas mais comuns de mortalidade (30%) por câncer na juventude e a segunda maior causa de mortes de crianças a partir do 1º ano de vida, sendo superada apenas pelos acidentes (Gurney, 1999). Houve um declínio da mortalidade ajustada para a </w:t>
        </w:r>
        <w:r w:rsidR="003C4088" w:rsidRPr="003C4088">
          <w:rPr>
            <w:rFonts w:ascii="Times New Roman" w:hAnsi="Times New Roman"/>
            <w:szCs w:val="24"/>
          </w:rPr>
          <w:lastRenderedPageBreak/>
          <w:t>idade relacionada aos tumores de SNC de 1975 a 2010 nos EUA, de 0,9 para 0,6 óbitos por 100 mil. Ao mesmo tempo, a mortalidade para todos os casos de câncer pediátrico caiu mais da metade (Howlader, 2013). Autores brasileiros não encontraram redução de mortalidade em crianças diagnosticadas com tumores cerebrais no período de 1980 a 1998. Em Fortaleza, relatou-se uma discreta redução de 1,3 para 1,1 óbitos por 100.000 habitantes quanto à taxa de óbitos por tumores cerebrais em menores de 15 anos entre os períodos de 1980 a 1982 e de 1995 a 1997 (Monteiro, 2003).</w:t>
        </w:r>
      </w:ins>
    </w:p>
    <w:p w14:paraId="51F03427" w14:textId="77777777" w:rsidR="00800A3B" w:rsidDel="003C4088" w:rsidRDefault="008018FE" w:rsidP="006869D5">
      <w:pPr>
        <w:ind w:firstLine="1134"/>
        <w:jc w:val="both"/>
        <w:rPr>
          <w:del w:id="22" w:author="Francisco Felix" w:date="2017-04-15T15:00:00Z"/>
          <w:rFonts w:ascii="Times New Roman" w:hAnsi="Times New Roman"/>
          <w:szCs w:val="24"/>
        </w:rPr>
      </w:pPr>
      <w:del w:id="23" w:author="Francisco Felix" w:date="2017-04-15T15:00:00Z">
        <w:r w:rsidDel="003C4088">
          <w:rPr>
            <w:rFonts w:ascii="Times New Roman" w:hAnsi="Times New Roman"/>
            <w:szCs w:val="24"/>
          </w:rPr>
          <w:delText>Os tumores do sistema nervoso central (SNC) representam a segunda forma de câncer mais comum em crianças e a principal neoplasia sólida na infância nos EUA, ocorrendo em torno de 21,3% de todas as crianças com doenças malignas, (AMERICAN CANCER SOCIETY, 2010) com incidência anual de 2,5 casos por 100.000. (</w:delText>
        </w:r>
        <w:commentRangeStart w:id="24"/>
        <w:r w:rsidDel="003C4088">
          <w:rPr>
            <w:rFonts w:ascii="Times New Roman" w:hAnsi="Times New Roman"/>
            <w:szCs w:val="24"/>
          </w:rPr>
          <w:delText xml:space="preserve">RIES </w:delText>
        </w:r>
        <w:commentRangeEnd w:id="24"/>
        <w:r w:rsidR="00EA6F1C" w:rsidDel="003C4088">
          <w:rPr>
            <w:rStyle w:val="CommentReference"/>
            <w:rFonts w:ascii="Times New Roman" w:eastAsia="Times New Roman" w:hAnsi="Times New Roman"/>
            <w:lang w:val="x-none"/>
          </w:rPr>
          <w:commentReference w:id="24"/>
        </w:r>
        <w:r w:rsidRPr="00AF5A35" w:rsidDel="003C4088">
          <w:rPr>
            <w:rFonts w:ascii="Times New Roman" w:hAnsi="Times New Roman"/>
            <w:i/>
            <w:szCs w:val="24"/>
          </w:rPr>
          <w:delText>et al</w:delText>
        </w:r>
        <w:r w:rsidR="00400A62" w:rsidDel="003C4088">
          <w:rPr>
            <w:rFonts w:ascii="Times New Roman" w:hAnsi="Times New Roman"/>
            <w:i/>
            <w:szCs w:val="24"/>
          </w:rPr>
          <w:delText>.</w:delText>
        </w:r>
        <w:r w:rsidRPr="00AF5A35" w:rsidDel="003C4088">
          <w:rPr>
            <w:rFonts w:ascii="Times New Roman" w:hAnsi="Times New Roman"/>
            <w:i/>
            <w:szCs w:val="24"/>
          </w:rPr>
          <w:delText>,</w:delText>
        </w:r>
        <w:r w:rsidDel="003C4088">
          <w:rPr>
            <w:rFonts w:ascii="Times New Roman" w:hAnsi="Times New Roman"/>
            <w:szCs w:val="24"/>
          </w:rPr>
          <w:delText xml:space="preserve"> 1999</w:delText>
        </w:r>
        <w:r w:rsidR="00154868" w:rsidDel="003C4088">
          <w:rPr>
            <w:rFonts w:ascii="Times New Roman" w:hAnsi="Times New Roman"/>
            <w:szCs w:val="24"/>
          </w:rPr>
          <w:delText xml:space="preserve">) </w:delText>
        </w:r>
        <w:r w:rsidDel="003C4088">
          <w:rPr>
            <w:rFonts w:ascii="Times New Roman" w:hAnsi="Times New Roman"/>
            <w:szCs w:val="24"/>
          </w:rPr>
          <w:delText>Estima-se que, no mundo inteiro, cerca de 8 a 15% das neoplasias pediátricas são representadas por esse grupo, sendo o mais frequente tumor sólido pediátrico. (RIES</w:delText>
        </w:r>
        <w:r w:rsidR="00AF5A35" w:rsidDel="003C4088">
          <w:rPr>
            <w:rFonts w:ascii="Times New Roman" w:hAnsi="Times New Roman"/>
            <w:szCs w:val="24"/>
          </w:rPr>
          <w:delText xml:space="preserve"> </w:delText>
        </w:r>
        <w:r w:rsidR="00AF5A35" w:rsidRPr="00AF5A35" w:rsidDel="003C4088">
          <w:rPr>
            <w:rFonts w:ascii="Times New Roman" w:hAnsi="Times New Roman"/>
            <w:i/>
            <w:szCs w:val="24"/>
          </w:rPr>
          <w:delText>et al</w:delText>
        </w:r>
        <w:r w:rsidR="00400A62" w:rsidDel="003C4088">
          <w:rPr>
            <w:rFonts w:ascii="Times New Roman" w:hAnsi="Times New Roman"/>
            <w:i/>
            <w:szCs w:val="24"/>
          </w:rPr>
          <w:delText>.</w:delText>
        </w:r>
        <w:r w:rsidR="00AF5A35" w:rsidDel="003C4088">
          <w:rPr>
            <w:rFonts w:ascii="Times New Roman" w:hAnsi="Times New Roman"/>
            <w:szCs w:val="24"/>
          </w:rPr>
          <w:delText>, 1999; LITTLE, 1999</w:delText>
        </w:r>
        <w:r w:rsidDel="003C4088">
          <w:rPr>
            <w:rFonts w:ascii="Times New Roman" w:hAnsi="Times New Roman"/>
            <w:szCs w:val="24"/>
          </w:rPr>
          <w:delText xml:space="preserve">) </w:delText>
        </w:r>
      </w:del>
    </w:p>
    <w:p w14:paraId="070D93B0" w14:textId="77777777" w:rsidR="008018FE" w:rsidDel="003C4088" w:rsidRDefault="008018FE" w:rsidP="006869D5">
      <w:pPr>
        <w:ind w:firstLine="1134"/>
        <w:jc w:val="both"/>
        <w:rPr>
          <w:del w:id="25" w:author="Francisco Felix" w:date="2017-04-15T15:00:00Z"/>
          <w:rFonts w:ascii="Times New Roman" w:hAnsi="Times New Roman"/>
          <w:szCs w:val="24"/>
        </w:rPr>
      </w:pPr>
      <w:del w:id="26" w:author="Francisco Felix" w:date="2017-04-15T15:00:00Z">
        <w:r w:rsidDel="003C4088">
          <w:rPr>
            <w:rFonts w:ascii="Times New Roman" w:hAnsi="Times New Roman"/>
            <w:szCs w:val="24"/>
          </w:rPr>
          <w:delText>Nos países em desenvolvimento, constituem o terceiro tipo de câncer mais incidente em crianças.</w:delText>
        </w:r>
        <w:r w:rsidR="00AF5A35" w:rsidDel="003C4088">
          <w:rPr>
            <w:rFonts w:ascii="Times New Roman" w:hAnsi="Times New Roman"/>
            <w:szCs w:val="24"/>
          </w:rPr>
          <w:delText xml:space="preserve"> (LITTLE, 1999</w:delText>
        </w:r>
        <w:r w:rsidDel="003C4088">
          <w:rPr>
            <w:rFonts w:ascii="Times New Roman" w:hAnsi="Times New Roman"/>
            <w:szCs w:val="24"/>
          </w:rPr>
          <w:delText xml:space="preserve">) Em Fortaleza (CE), a incidência ajustada para a idade no período de 1998 a 2002 foi de 1,3 casos por 100.000 crianças menores de 18 anos, </w:delText>
        </w:r>
        <w:commentRangeStart w:id="27"/>
        <w:r w:rsidRPr="00EA6F1C" w:rsidDel="003C4088">
          <w:rPr>
            <w:rFonts w:ascii="Times New Roman" w:hAnsi="Times New Roman"/>
            <w:strike/>
            <w:color w:val="FF0000"/>
            <w:szCs w:val="24"/>
          </w:rPr>
          <w:delText>correspondendo</w:delText>
        </w:r>
        <w:commentRangeEnd w:id="27"/>
        <w:r w:rsidR="00EA6F1C" w:rsidDel="003C4088">
          <w:rPr>
            <w:rStyle w:val="CommentReference"/>
            <w:rFonts w:ascii="Times New Roman" w:eastAsia="Times New Roman" w:hAnsi="Times New Roman"/>
            <w:lang w:val="x-none"/>
          </w:rPr>
          <w:commentReference w:id="27"/>
        </w:r>
        <w:r w:rsidRPr="00EA6F1C" w:rsidDel="003C4088">
          <w:rPr>
            <w:rFonts w:ascii="Times New Roman" w:hAnsi="Times New Roman"/>
            <w:strike/>
            <w:color w:val="FF0000"/>
            <w:szCs w:val="24"/>
          </w:rPr>
          <w:delText xml:space="preserve"> a incidência anual de 2,6 casos por 100.000</w:delText>
        </w:r>
        <w:r w:rsidDel="003C4088">
          <w:rPr>
            <w:rFonts w:ascii="Times New Roman" w:hAnsi="Times New Roman"/>
            <w:szCs w:val="24"/>
          </w:rPr>
          <w:delText>. Isso representa 11% de todos os diagnósticos de câncer pediátrico, ocupando o terceiro lugar entre os grupos de neoplasias infantis, abaixo apenas de leuc</w:delText>
        </w:r>
        <w:r w:rsidR="00AF5A35" w:rsidDel="003C4088">
          <w:rPr>
            <w:rFonts w:ascii="Times New Roman" w:hAnsi="Times New Roman"/>
            <w:szCs w:val="24"/>
          </w:rPr>
          <w:delText>emias (30%) e linfomas (15%). (INCA, 2008</w:delText>
        </w:r>
        <w:r w:rsidDel="003C4088">
          <w:rPr>
            <w:rFonts w:ascii="Times New Roman" w:hAnsi="Times New Roman"/>
            <w:szCs w:val="24"/>
          </w:rPr>
          <w:delText>)</w:delText>
        </w:r>
      </w:del>
    </w:p>
    <w:p w14:paraId="2EE78069" w14:textId="77777777" w:rsidR="00AF5A35" w:rsidDel="003C4088" w:rsidRDefault="00AF5A35" w:rsidP="006869D5">
      <w:pPr>
        <w:ind w:firstLine="1134"/>
        <w:jc w:val="both"/>
        <w:rPr>
          <w:del w:id="28" w:author="Francisco Felix" w:date="2017-04-15T15:00:00Z"/>
          <w:rFonts w:ascii="Times New Roman" w:hAnsi="Times New Roman"/>
          <w:szCs w:val="24"/>
        </w:rPr>
      </w:pPr>
      <w:del w:id="29" w:author="Francisco Felix" w:date="2017-04-15T15:00:00Z">
        <w:r w:rsidDel="003C4088">
          <w:rPr>
            <w:rFonts w:ascii="Times New Roman" w:hAnsi="Times New Roman"/>
            <w:szCs w:val="24"/>
          </w:rPr>
          <w:delText xml:space="preserve">Um terço desses tumores é diagnosticado antes dos 3 anos de idade. Meninos são mais afetados que meninas, dependendo do tipo neoplásico </w:delText>
        </w:r>
        <w:r w:rsidR="00154868" w:rsidDel="003C4088">
          <w:rPr>
            <w:rFonts w:ascii="Times New Roman" w:hAnsi="Times New Roman"/>
            <w:szCs w:val="24"/>
          </w:rPr>
          <w:delText>e da idade do paciente. (GURNEY; SMITH; BURNIN, 1999</w:delText>
        </w:r>
        <w:r w:rsidDel="003C4088">
          <w:rPr>
            <w:rFonts w:ascii="Times New Roman" w:hAnsi="Times New Roman"/>
            <w:szCs w:val="24"/>
          </w:rPr>
          <w:delText xml:space="preserve">) A incidência de tumores do SNC está aumentando progressivamente e a sobrevida melhorou pouco em relação às outras neoplasias. Apesar desses tumores representarem a segunda neoplasia mais comum da infância, são as causas </w:delText>
        </w:r>
        <w:commentRangeStart w:id="30"/>
        <w:r w:rsidDel="003C4088">
          <w:rPr>
            <w:rFonts w:ascii="Times New Roman" w:hAnsi="Times New Roman"/>
            <w:szCs w:val="24"/>
          </w:rPr>
          <w:delText xml:space="preserve">mais comuns de mortalidade </w:delText>
        </w:r>
        <w:commentRangeEnd w:id="30"/>
        <w:r w:rsidR="00EA6F1C" w:rsidDel="003C4088">
          <w:rPr>
            <w:rStyle w:val="CommentReference"/>
            <w:rFonts w:ascii="Times New Roman" w:eastAsia="Times New Roman" w:hAnsi="Times New Roman"/>
            <w:lang w:val="x-none"/>
          </w:rPr>
          <w:commentReference w:id="30"/>
        </w:r>
        <w:r w:rsidDel="003C4088">
          <w:rPr>
            <w:rFonts w:ascii="Times New Roman" w:hAnsi="Times New Roman"/>
            <w:szCs w:val="24"/>
          </w:rPr>
          <w:delText>(30%) por câncer na juventude e a segunda maior causa de mortes de crianças a partir do primeiro ano de vida, sendo superada apenas pelos acidentes. (GURNEY; SMITH; BURNIN, 1999)</w:delText>
        </w:r>
      </w:del>
    </w:p>
    <w:p w14:paraId="0235FBD6" w14:textId="77777777" w:rsidR="00154868" w:rsidDel="003C4088" w:rsidRDefault="00154868" w:rsidP="006869D5">
      <w:pPr>
        <w:ind w:firstLine="1134"/>
        <w:jc w:val="both"/>
        <w:rPr>
          <w:del w:id="31" w:author="Francisco Felix" w:date="2017-04-15T15:00:00Z"/>
          <w:rFonts w:ascii="Times New Roman" w:hAnsi="Times New Roman"/>
          <w:szCs w:val="24"/>
        </w:rPr>
      </w:pPr>
      <w:del w:id="32" w:author="Francisco Felix" w:date="2017-04-15T15:00:00Z">
        <w:r w:rsidDel="003C4088">
          <w:rPr>
            <w:rFonts w:ascii="Times New Roman" w:hAnsi="Times New Roman"/>
            <w:szCs w:val="24"/>
          </w:rPr>
          <w:delText xml:space="preserve">Houve um declínio em 1,1% ao ano da mortalidade relacionada aos tumores de SNC de 1975 a 1995 nos EUA. (RIES </w:delText>
        </w:r>
        <w:r w:rsidRPr="00AF5A35" w:rsidDel="003C4088">
          <w:rPr>
            <w:rFonts w:ascii="Times New Roman" w:hAnsi="Times New Roman"/>
            <w:i/>
            <w:szCs w:val="24"/>
          </w:rPr>
          <w:delText>et al</w:delText>
        </w:r>
        <w:r w:rsidR="00400A62" w:rsidDel="003C4088">
          <w:rPr>
            <w:rFonts w:ascii="Times New Roman" w:hAnsi="Times New Roman"/>
            <w:i/>
            <w:szCs w:val="24"/>
          </w:rPr>
          <w:delText>.</w:delText>
        </w:r>
        <w:r w:rsidRPr="00AF5A35" w:rsidDel="003C4088">
          <w:rPr>
            <w:rFonts w:ascii="Times New Roman" w:hAnsi="Times New Roman"/>
            <w:i/>
            <w:szCs w:val="24"/>
          </w:rPr>
          <w:delText>,</w:delText>
        </w:r>
        <w:r w:rsidDel="003C4088">
          <w:rPr>
            <w:rFonts w:ascii="Times New Roman" w:hAnsi="Times New Roman"/>
            <w:szCs w:val="24"/>
          </w:rPr>
          <w:delText xml:space="preserve"> 1999) Autores brasileiros não encontraram redução de mortalidade em crianças diagnosticadas com tumores cerebrais no período de 1980 a 1998. (MONTEIRO; KOIFMAN, 2003) Em Fortaleza, relatou-se uma discreta redução de 1,3 para 1,1</w:delText>
        </w:r>
      </w:del>
      <w:del w:id="33" w:author="Francisco Felix" w:date="2016-01-04T21:59:00Z">
        <w:r w:rsidDel="00A165AD">
          <w:rPr>
            <w:rFonts w:ascii="Times New Roman" w:hAnsi="Times New Roman"/>
            <w:szCs w:val="24"/>
          </w:rPr>
          <w:delText xml:space="preserve">obitos </w:delText>
        </w:r>
      </w:del>
      <w:del w:id="34" w:author="Francisco Felix" w:date="2017-04-15T15:00:00Z">
        <w:r w:rsidDel="003C4088">
          <w:rPr>
            <w:rFonts w:ascii="Times New Roman" w:hAnsi="Times New Roman"/>
            <w:szCs w:val="24"/>
          </w:rPr>
          <w:delText xml:space="preserve">por 100.000 habitantes </w:delText>
        </w:r>
      </w:del>
      <w:del w:id="35" w:author="Francisco Felix" w:date="2016-01-04T22:00:00Z">
        <w:r w:rsidDel="00A165AD">
          <w:rPr>
            <w:rFonts w:ascii="Times New Roman" w:hAnsi="Times New Roman"/>
            <w:szCs w:val="24"/>
          </w:rPr>
          <w:delText xml:space="preserve">quanto à taxa de óbitos por </w:delText>
        </w:r>
      </w:del>
      <w:del w:id="36" w:author="Francisco Felix" w:date="2017-04-15T15:00:00Z">
        <w:r w:rsidDel="003C4088">
          <w:rPr>
            <w:rFonts w:ascii="Times New Roman" w:hAnsi="Times New Roman"/>
            <w:szCs w:val="24"/>
          </w:rPr>
          <w:delText>tumores cerebrais em menores de 15 anos de idade entre os períodos de 1980 a 1982 e de 1995 a 1997. (MONTEIRO; KOIFMAN, 2003)</w:delText>
        </w:r>
      </w:del>
    </w:p>
    <w:p w14:paraId="6C0B035A" w14:textId="77777777" w:rsidR="00154868" w:rsidDel="003C4088" w:rsidRDefault="00154868" w:rsidP="006869D5">
      <w:pPr>
        <w:ind w:firstLine="1134"/>
        <w:jc w:val="both"/>
        <w:rPr>
          <w:del w:id="37" w:author="Francisco Felix" w:date="2017-04-15T15:00:00Z"/>
          <w:rFonts w:ascii="Times New Roman" w:hAnsi="Times New Roman"/>
          <w:szCs w:val="24"/>
        </w:rPr>
      </w:pPr>
      <w:del w:id="38" w:author="Francisco Felix" w:date="2017-04-15T15:00:00Z">
        <w:r w:rsidDel="003C4088">
          <w:rPr>
            <w:rFonts w:ascii="Times New Roman" w:hAnsi="Times New Roman"/>
            <w:szCs w:val="24"/>
          </w:rPr>
          <w:delText xml:space="preserve">O tratamento de tumores inclui três modalidades principais: cirurgia, radioterapia e quimioterapia. A cirurgia (ressecção completa) é o principal </w:delText>
        </w:r>
        <w:r w:rsidR="00575BAB" w:rsidDel="003C4088">
          <w:rPr>
            <w:rFonts w:ascii="Times New Roman" w:hAnsi="Times New Roman"/>
            <w:szCs w:val="24"/>
          </w:rPr>
          <w:delText>tratamento dos tumores do SNC, s</w:delText>
        </w:r>
        <w:r w:rsidDel="003C4088">
          <w:rPr>
            <w:rFonts w:ascii="Times New Roman" w:hAnsi="Times New Roman"/>
            <w:szCs w:val="24"/>
          </w:rPr>
          <w:delText>endo, por exemplo, a única modalidade necessária para muitos pacientes</w:delText>
        </w:r>
        <w:r w:rsidR="00575BAB" w:rsidDel="003C4088">
          <w:rPr>
            <w:rFonts w:ascii="Times New Roman" w:hAnsi="Times New Roman"/>
            <w:szCs w:val="24"/>
          </w:rPr>
          <w:delText xml:space="preserve"> com astrocitomas de baixo grau, e o de maior impacto na sobrevida dos mesmos. A radioterapia é necessária em pacientes nos quais somente o tratamento cirúrgico nao é suficiente </w:delText>
        </w:r>
        <w:r w:rsidR="00C66D7A" w:rsidDel="003C4088">
          <w:rPr>
            <w:rFonts w:ascii="Times New Roman" w:hAnsi="Times New Roman"/>
            <w:szCs w:val="24"/>
          </w:rPr>
          <w:delText xml:space="preserve">para controlar </w:delText>
        </w:r>
        <w:r w:rsidR="00400A62" w:rsidDel="003C4088">
          <w:rPr>
            <w:rFonts w:ascii="Times New Roman" w:hAnsi="Times New Roman"/>
            <w:szCs w:val="24"/>
          </w:rPr>
          <w:delText xml:space="preserve">a doença ou nos pacientes em que a cirurgia não é possível, como por exemplo em pacientes com meduloblastomas ou tumores infiltrativos de ponte. </w:delText>
        </w:r>
      </w:del>
    </w:p>
    <w:p w14:paraId="7D8C7FE4" w14:textId="77777777" w:rsidR="00400A62" w:rsidDel="003C4088" w:rsidRDefault="00400A62" w:rsidP="006869D5">
      <w:pPr>
        <w:ind w:firstLine="1134"/>
        <w:jc w:val="both"/>
        <w:rPr>
          <w:del w:id="39" w:author="Francisco Felix" w:date="2017-04-15T15:00:00Z"/>
          <w:rFonts w:ascii="Times New Roman" w:hAnsi="Times New Roman"/>
          <w:szCs w:val="24"/>
        </w:rPr>
      </w:pPr>
      <w:del w:id="40" w:author="Francisco Felix" w:date="2017-04-15T15:00:00Z">
        <w:r w:rsidDel="003C4088">
          <w:rPr>
            <w:rFonts w:ascii="Times New Roman" w:hAnsi="Times New Roman"/>
            <w:szCs w:val="24"/>
          </w:rPr>
          <w:delText xml:space="preserve">A radioterapia, porém, não é isenta de efeitos colaterais a curto e longo prazo, sobretudo em relação à cognição e ao crescimento </w:delText>
        </w:r>
      </w:del>
      <w:del w:id="41" w:author="Francisco Felix" w:date="2016-01-04T22:01:00Z">
        <w:r w:rsidDel="00A165AD">
          <w:rPr>
            <w:rFonts w:ascii="Times New Roman" w:hAnsi="Times New Roman"/>
            <w:szCs w:val="24"/>
          </w:rPr>
          <w:delText>na dependência</w:delText>
        </w:r>
      </w:del>
      <w:del w:id="42" w:author="Francisco Felix" w:date="2017-04-15T15:00:00Z">
        <w:r w:rsidDel="003C4088">
          <w:rPr>
            <w:rFonts w:ascii="Times New Roman" w:hAnsi="Times New Roman"/>
            <w:szCs w:val="24"/>
          </w:rPr>
          <w:delText xml:space="preserve"> da dose utilizada e da área coberta. Além disso, não é rotineiramente realizada em menores de 3 anos. (BLANEY </w:delText>
        </w:r>
        <w:r w:rsidRPr="00400A62" w:rsidDel="003C4088">
          <w:rPr>
            <w:rFonts w:ascii="Times New Roman" w:hAnsi="Times New Roman"/>
            <w:i/>
            <w:szCs w:val="24"/>
          </w:rPr>
          <w:delText>et al</w:delText>
        </w:r>
        <w:r w:rsidDel="003C4088">
          <w:rPr>
            <w:rFonts w:ascii="Times New Roman" w:hAnsi="Times New Roman"/>
            <w:szCs w:val="24"/>
          </w:rPr>
          <w:delText>., 2006) Até a década de 1990, o uso de quimioterapia era controverso em tumores cerebrais, mas um número cada vez maior de pacientes beneficia-se dessa modalidade. Atualmente, a quimioterapia está bem estabelecida em pacientes pediátricos com meduloblastoma</w:delText>
        </w:r>
      </w:del>
      <w:del w:id="43" w:author="Francisco Felix" w:date="2016-01-04T22:01:00Z">
        <w:r w:rsidDel="00A165AD">
          <w:rPr>
            <w:rFonts w:ascii="Times New Roman" w:hAnsi="Times New Roman"/>
            <w:szCs w:val="24"/>
          </w:rPr>
          <w:delText>s</w:delText>
        </w:r>
      </w:del>
      <w:del w:id="44" w:author="Francisco Felix" w:date="2017-04-15T15:00:00Z">
        <w:r w:rsidDel="003C4088">
          <w:rPr>
            <w:rFonts w:ascii="Times New Roman" w:hAnsi="Times New Roman"/>
            <w:szCs w:val="24"/>
          </w:rPr>
          <w:delText xml:space="preserve"> e astrocitomas de baixo grau pela classificação da OMS. (BLANEY </w:delText>
        </w:r>
        <w:r w:rsidRPr="00400A62" w:rsidDel="003C4088">
          <w:rPr>
            <w:rFonts w:ascii="Times New Roman" w:hAnsi="Times New Roman"/>
            <w:i/>
            <w:szCs w:val="24"/>
          </w:rPr>
          <w:delText>et al</w:delText>
        </w:r>
        <w:r w:rsidDel="003C4088">
          <w:rPr>
            <w:rFonts w:ascii="Times New Roman" w:hAnsi="Times New Roman"/>
            <w:szCs w:val="24"/>
          </w:rPr>
          <w:delText>., 2006)</w:delText>
        </w:r>
      </w:del>
    </w:p>
    <w:p w14:paraId="121349D6" w14:textId="77777777" w:rsidR="00400A62" w:rsidDel="003C4088" w:rsidRDefault="00400A62" w:rsidP="006869D5">
      <w:pPr>
        <w:ind w:firstLine="1134"/>
        <w:jc w:val="both"/>
        <w:rPr>
          <w:del w:id="45" w:author="Francisco Felix" w:date="2017-04-15T15:00:00Z"/>
          <w:rFonts w:ascii="Times New Roman" w:hAnsi="Times New Roman"/>
          <w:szCs w:val="24"/>
        </w:rPr>
      </w:pPr>
      <w:del w:id="46" w:author="Francisco Felix" w:date="2017-04-15T15:00:00Z">
        <w:r w:rsidDel="003C4088">
          <w:rPr>
            <w:rFonts w:ascii="Times New Roman" w:hAnsi="Times New Roman"/>
            <w:szCs w:val="24"/>
          </w:rPr>
          <w:delText>Os resultados do tratamento multimodalidade de pacientes com os mais comuns tumores cerebrais pediátricos (meduloblastoma e astrocitomas de baixo grau) tem sido satisfatórios, com ensaios clínicos e séries na literatura recente mostrando sobrevida acima de 80% em 5 anos para pacientes com estas doenças. Todavia, no caso de tumores menos comuns na infância, como os astocitomas anaplásicos e glioblastomas</w:delText>
        </w:r>
        <w:r w:rsidR="00FC7717" w:rsidDel="003C4088">
          <w:rPr>
            <w:rFonts w:ascii="Times New Roman" w:hAnsi="Times New Roman"/>
            <w:szCs w:val="24"/>
          </w:rPr>
          <w:delText xml:space="preserve">, além de tumores no tronco cerebral, </w:delText>
        </w:r>
      </w:del>
      <w:del w:id="47" w:author="Francisco Felix" w:date="2016-01-04T22:02:00Z">
        <w:r w:rsidR="00FC7717" w:rsidDel="00A165AD">
          <w:rPr>
            <w:rFonts w:ascii="Times New Roman" w:hAnsi="Times New Roman"/>
            <w:szCs w:val="24"/>
          </w:rPr>
          <w:delText xml:space="preserve">que é </w:delText>
        </w:r>
      </w:del>
      <w:del w:id="48" w:author="Francisco Felix" w:date="2017-04-15T15:00:00Z">
        <w:r w:rsidR="00FC7717" w:rsidDel="003C4088">
          <w:rPr>
            <w:rFonts w:ascii="Times New Roman" w:hAnsi="Times New Roman"/>
            <w:szCs w:val="24"/>
          </w:rPr>
          <w:delText xml:space="preserve">uma região de difícil acesso cirúrgico, a sobrevida a longo prazo dos pacientes reduz-se sensivelmente. Outro grupo de pacientes de alto risco inclui aqueles com doença recorrente após tratamento anterior. Pacientes com tumores cerebrais recorrentes tipicamente têm sobrevida de apenas meses. (GAJJAR </w:delText>
        </w:r>
        <w:r w:rsidR="00FC7717" w:rsidRPr="000A4D6E" w:rsidDel="003C4088">
          <w:rPr>
            <w:rFonts w:ascii="Times New Roman" w:hAnsi="Times New Roman"/>
            <w:i/>
            <w:szCs w:val="24"/>
          </w:rPr>
          <w:delText>et al</w:delText>
        </w:r>
        <w:r w:rsidR="00FC7717" w:rsidDel="003C4088">
          <w:rPr>
            <w:rFonts w:ascii="Times New Roman" w:hAnsi="Times New Roman"/>
            <w:szCs w:val="24"/>
          </w:rPr>
          <w:delText>., 2012)</w:delText>
        </w:r>
      </w:del>
    </w:p>
    <w:p w14:paraId="090461E6" w14:textId="77777777" w:rsidR="00B0349E" w:rsidRPr="000A4D6E" w:rsidDel="003C4088" w:rsidRDefault="000A4D6E" w:rsidP="006869D5">
      <w:pPr>
        <w:ind w:firstLine="1134"/>
        <w:jc w:val="both"/>
        <w:rPr>
          <w:del w:id="49" w:author="Francisco Felix" w:date="2017-04-15T15:00:00Z"/>
          <w:rFonts w:ascii="Times New Roman" w:hAnsi="Times New Roman"/>
          <w:szCs w:val="24"/>
        </w:rPr>
      </w:pPr>
      <w:del w:id="50" w:author="Francisco Felix" w:date="2017-04-15T15:00:00Z">
        <w:r w:rsidDel="003C4088">
          <w:rPr>
            <w:rFonts w:ascii="Times New Roman" w:hAnsi="Times New Roman"/>
            <w:szCs w:val="24"/>
          </w:rPr>
          <w:delText xml:space="preserve">Várias modalidades de tratamento experimental ou compassivo são empregadas, sem uma óbvia vantagem. Recentemente o tratamento off-label com temozolomida tem sido empregado </w:delText>
        </w:r>
      </w:del>
      <w:del w:id="51" w:author="Francisco Felix" w:date="2016-01-04T22:03:00Z">
        <w:r w:rsidDel="00A165AD">
          <w:rPr>
            <w:rFonts w:ascii="Times New Roman" w:hAnsi="Times New Roman"/>
            <w:szCs w:val="24"/>
          </w:rPr>
          <w:delText>ao redor do</w:delText>
        </w:r>
      </w:del>
      <w:del w:id="52" w:author="Francisco Felix" w:date="2017-04-15T15:00:00Z">
        <w:r w:rsidDel="003C4088">
          <w:rPr>
            <w:rFonts w:ascii="Times New Roman" w:hAnsi="Times New Roman"/>
            <w:szCs w:val="24"/>
          </w:rPr>
          <w:delText xml:space="preserve"> mundo para crianças com tumores cerebrais malignos recorrentes. (NICHOLSON </w:delText>
        </w:r>
        <w:r w:rsidRPr="000A4D6E" w:rsidDel="003C4088">
          <w:rPr>
            <w:rFonts w:ascii="Times New Roman" w:hAnsi="Times New Roman"/>
            <w:i/>
            <w:szCs w:val="24"/>
          </w:rPr>
          <w:delText>et al</w:delText>
        </w:r>
        <w:r w:rsidDel="003C4088">
          <w:rPr>
            <w:rFonts w:ascii="Times New Roman" w:hAnsi="Times New Roman"/>
            <w:szCs w:val="24"/>
          </w:rPr>
          <w:delText xml:space="preserve">., 2007) Igualmente, o tratamento com vimblastina semanal tem demonstrado eficácia em pacientes com astrocitomas de baixo grau recorrentes. (BOUFFET </w:delText>
        </w:r>
        <w:r w:rsidRPr="000A4D6E" w:rsidDel="003C4088">
          <w:rPr>
            <w:rFonts w:ascii="Times New Roman" w:hAnsi="Times New Roman"/>
            <w:i/>
            <w:szCs w:val="24"/>
          </w:rPr>
          <w:delText>et al</w:delText>
        </w:r>
        <w:r w:rsidDel="003C4088">
          <w:rPr>
            <w:rFonts w:ascii="Times New Roman" w:hAnsi="Times New Roman"/>
            <w:szCs w:val="24"/>
          </w:rPr>
          <w:delText xml:space="preserve">., 2012) Ambas as drogas sao aprovadas pela ANVISA para uso pediátrico. </w:delText>
        </w:r>
      </w:del>
    </w:p>
    <w:p w14:paraId="082C6F27" w14:textId="77777777" w:rsidR="00B0349E" w:rsidRDefault="00B0349E" w:rsidP="001D3A77">
      <w:pPr>
        <w:autoSpaceDE w:val="0"/>
        <w:autoSpaceDN w:val="0"/>
        <w:adjustRightInd w:val="0"/>
        <w:spacing w:line="240" w:lineRule="auto"/>
        <w:jc w:val="both"/>
        <w:rPr>
          <w:rFonts w:ascii="Times New Roman" w:eastAsia="Times New Roman" w:hAnsi="Times New Roman"/>
          <w:szCs w:val="24"/>
          <w:lang w:eastAsia="pt-BR"/>
        </w:rPr>
      </w:pPr>
    </w:p>
    <w:p w14:paraId="6A6B6D2D" w14:textId="77777777" w:rsidR="00B0349E" w:rsidRDefault="00B0349E" w:rsidP="001D3A77">
      <w:pPr>
        <w:autoSpaceDE w:val="0"/>
        <w:autoSpaceDN w:val="0"/>
        <w:adjustRightInd w:val="0"/>
        <w:spacing w:line="240" w:lineRule="auto"/>
        <w:jc w:val="both"/>
        <w:rPr>
          <w:rFonts w:ascii="Times New Roman" w:eastAsia="Times New Roman" w:hAnsi="Times New Roman"/>
          <w:szCs w:val="24"/>
          <w:lang w:eastAsia="pt-BR"/>
        </w:rPr>
      </w:pPr>
    </w:p>
    <w:p w14:paraId="36484951" w14:textId="77777777" w:rsidR="00B0349E" w:rsidRDefault="00B0349E" w:rsidP="001D3A77">
      <w:pPr>
        <w:autoSpaceDE w:val="0"/>
        <w:autoSpaceDN w:val="0"/>
        <w:adjustRightInd w:val="0"/>
        <w:spacing w:line="240" w:lineRule="auto"/>
        <w:jc w:val="both"/>
        <w:rPr>
          <w:rFonts w:ascii="Times New Roman" w:eastAsia="Times New Roman" w:hAnsi="Times New Roman"/>
          <w:b/>
          <w:szCs w:val="24"/>
          <w:lang w:eastAsia="pt-BR"/>
        </w:rPr>
      </w:pPr>
      <w:r w:rsidRPr="00B0349E">
        <w:rPr>
          <w:rFonts w:ascii="Times New Roman" w:eastAsia="Times New Roman" w:hAnsi="Times New Roman"/>
          <w:b/>
          <w:szCs w:val="24"/>
          <w:lang w:eastAsia="pt-BR"/>
        </w:rPr>
        <w:t>2. JUSTIFICATIVA</w:t>
      </w:r>
    </w:p>
    <w:p w14:paraId="0E316678" w14:textId="77777777" w:rsidR="009750CD" w:rsidRDefault="009750CD" w:rsidP="006869D5">
      <w:pPr>
        <w:autoSpaceDE w:val="0"/>
        <w:autoSpaceDN w:val="0"/>
        <w:adjustRightInd w:val="0"/>
        <w:jc w:val="both"/>
        <w:rPr>
          <w:rFonts w:ascii="Times New Roman" w:eastAsia="Times New Roman" w:hAnsi="Times New Roman"/>
          <w:b/>
          <w:szCs w:val="24"/>
          <w:lang w:eastAsia="pt-BR"/>
        </w:rPr>
      </w:pPr>
    </w:p>
    <w:p w14:paraId="4F5B1E02" w14:textId="40F8A648" w:rsidR="002E4764" w:rsidRDefault="00CC569C" w:rsidP="002E4764">
      <w:pPr>
        <w:autoSpaceDE w:val="0"/>
        <w:autoSpaceDN w:val="0"/>
        <w:adjustRightInd w:val="0"/>
        <w:jc w:val="both"/>
        <w:rPr>
          <w:rFonts w:ascii="Times New Roman" w:eastAsia="Times New Roman" w:hAnsi="Times New Roman"/>
          <w:szCs w:val="24"/>
          <w:lang w:val="x-none" w:eastAsia="x-none"/>
        </w:rPr>
      </w:pPr>
      <w:r>
        <w:rPr>
          <w:rFonts w:ascii="Times New Roman" w:eastAsia="Times New Roman" w:hAnsi="Times New Roman"/>
          <w:szCs w:val="24"/>
          <w:lang w:val="x-none" w:eastAsia="x-none"/>
        </w:rPr>
        <w:tab/>
      </w:r>
      <w:r w:rsidR="002E4764">
        <w:rPr>
          <w:rFonts w:ascii="Times New Roman" w:eastAsia="Times New Roman" w:hAnsi="Times New Roman"/>
          <w:szCs w:val="24"/>
          <w:lang w:val="x-none" w:eastAsia="x-none"/>
        </w:rPr>
        <w:t xml:space="preserve">O projeto tenta responder a pergunta: </w:t>
      </w:r>
      <w:r w:rsidR="002E4764" w:rsidRPr="002E4764">
        <w:rPr>
          <w:rFonts w:ascii="Times New Roman" w:eastAsia="Times New Roman" w:hAnsi="Times New Roman"/>
          <w:szCs w:val="24"/>
          <w:lang w:val="x-none" w:eastAsia="x-none"/>
        </w:rPr>
        <w:t>qual o perfil epidemiológico dos casos em nosso centro?</w:t>
      </w:r>
      <w:r>
        <w:rPr>
          <w:rFonts w:ascii="Times New Roman" w:eastAsia="Times New Roman" w:hAnsi="Times New Roman"/>
          <w:szCs w:val="24"/>
          <w:lang w:val="x-none" w:eastAsia="x-none"/>
        </w:rPr>
        <w:t xml:space="preserve"> </w:t>
      </w:r>
      <w:r w:rsidR="002E4764">
        <w:rPr>
          <w:rFonts w:ascii="Times New Roman" w:eastAsia="Times New Roman" w:hAnsi="Times New Roman"/>
          <w:szCs w:val="24"/>
          <w:lang w:val="x-none" w:eastAsia="x-none"/>
        </w:rPr>
        <w:t>Além disso, as questões secundárias seguintes serão exploradas: q</w:t>
      </w:r>
      <w:r w:rsidR="002E4764" w:rsidRPr="002E4764">
        <w:rPr>
          <w:rFonts w:ascii="Times New Roman" w:eastAsia="Times New Roman" w:hAnsi="Times New Roman"/>
          <w:szCs w:val="24"/>
          <w:lang w:val="x-none" w:eastAsia="x-none"/>
        </w:rPr>
        <w:t>uais os tratamentos indicados para os casos, de acordo com a melhor evidência? Qual a utilização ótima destes tratamentos? Qual a proporção de casos em nosso centro que recebe adequadamente estes tratamentos</w:t>
      </w:r>
      <w:r w:rsidR="002E4764">
        <w:rPr>
          <w:rFonts w:ascii="Times New Roman" w:eastAsia="Times New Roman" w:hAnsi="Times New Roman"/>
          <w:szCs w:val="24"/>
          <w:lang w:val="x-none" w:eastAsia="x-none"/>
        </w:rPr>
        <w:t xml:space="preserve">? </w:t>
      </w:r>
    </w:p>
    <w:p w14:paraId="3953249E" w14:textId="1E0FE243" w:rsidR="002E4764" w:rsidRPr="002E4764" w:rsidRDefault="00CC569C" w:rsidP="002E4764">
      <w:pPr>
        <w:autoSpaceDE w:val="0"/>
        <w:autoSpaceDN w:val="0"/>
        <w:adjustRightInd w:val="0"/>
        <w:jc w:val="both"/>
        <w:rPr>
          <w:rFonts w:ascii="Times New Roman" w:eastAsia="Times New Roman" w:hAnsi="Times New Roman"/>
          <w:szCs w:val="24"/>
          <w:lang w:eastAsia="x-none"/>
        </w:rPr>
      </w:pPr>
      <w:r>
        <w:rPr>
          <w:rFonts w:ascii="Times New Roman" w:eastAsia="Times New Roman" w:hAnsi="Times New Roman"/>
          <w:szCs w:val="24"/>
          <w:lang w:eastAsia="x-none"/>
        </w:rPr>
        <w:tab/>
      </w:r>
      <w:r w:rsidR="002E4764" w:rsidRPr="002E4764">
        <w:rPr>
          <w:rFonts w:ascii="Times New Roman" w:eastAsia="Times New Roman" w:hAnsi="Times New Roman"/>
          <w:szCs w:val="24"/>
          <w:lang w:eastAsia="x-none"/>
        </w:rPr>
        <w:t>A resposta à pergunta de partida será avaliada ao final do período de coleta de dados. O recrutamento (coleta de dados) está previsto para durar 2 anos. A avaliação ocorrerá, assim, 2 anos após a abertura do protocolo. Não haverá análise inter</w:t>
      </w:r>
      <w:r>
        <w:rPr>
          <w:rFonts w:ascii="Times New Roman" w:eastAsia="Times New Roman" w:hAnsi="Times New Roman"/>
          <w:szCs w:val="24"/>
          <w:lang w:eastAsia="x-none"/>
        </w:rPr>
        <w:t xml:space="preserve">ina para a pergunta de partida. </w:t>
      </w:r>
      <w:r w:rsidR="002E4764" w:rsidRPr="002E4764">
        <w:rPr>
          <w:rFonts w:ascii="Times New Roman" w:eastAsia="Times New Roman" w:hAnsi="Times New Roman"/>
          <w:szCs w:val="24"/>
          <w:lang w:eastAsia="x-none"/>
        </w:rPr>
        <w:t>A resposta às perguntas secundárias serão avaliadas após o fim do estabelecimento do registro de pacientes pediátricos com tumores cerebrais.</w:t>
      </w:r>
    </w:p>
    <w:p w14:paraId="45B08728" w14:textId="6267F077" w:rsidR="002E4764" w:rsidRPr="002E4764" w:rsidRDefault="00CC569C" w:rsidP="002E4764">
      <w:pPr>
        <w:autoSpaceDE w:val="0"/>
        <w:autoSpaceDN w:val="0"/>
        <w:adjustRightInd w:val="0"/>
        <w:jc w:val="both"/>
        <w:rPr>
          <w:rFonts w:ascii="Times New Roman" w:eastAsia="Times New Roman" w:hAnsi="Times New Roman"/>
          <w:szCs w:val="24"/>
          <w:lang w:eastAsia="x-none"/>
        </w:rPr>
      </w:pPr>
      <w:r>
        <w:rPr>
          <w:rFonts w:ascii="Times New Roman" w:eastAsia="Times New Roman" w:hAnsi="Times New Roman"/>
          <w:szCs w:val="24"/>
          <w:lang w:eastAsia="x-none"/>
        </w:rPr>
        <w:tab/>
      </w:r>
      <w:r w:rsidR="002E4764" w:rsidRPr="002E4764">
        <w:rPr>
          <w:rFonts w:ascii="Times New Roman" w:eastAsia="Times New Roman" w:hAnsi="Times New Roman"/>
          <w:szCs w:val="24"/>
          <w:lang w:eastAsia="x-none"/>
        </w:rPr>
        <w:t>Ao final do projeto, teremos um registro eletrônico que servirá para armazenar permanentemente informações dos pacientes pediátricos tratados por tumores cerebrais, além de permitir a recuperação destas informações para dar subsídios à assistência à saúde dos pacientes, à gestão hospitalar e à pesquisa. Acreditamos que os dados mostrarão que a maioria dos pacientes é diagnosticado e tratado de acordo com os parâmetros e protocolos universalmente aceitos.</w:t>
      </w:r>
    </w:p>
    <w:p w14:paraId="3C754136" w14:textId="77777777" w:rsidR="002E4764" w:rsidRPr="002E4764" w:rsidRDefault="002E4764" w:rsidP="002E4764">
      <w:pPr>
        <w:autoSpaceDE w:val="0"/>
        <w:autoSpaceDN w:val="0"/>
        <w:adjustRightInd w:val="0"/>
        <w:jc w:val="both"/>
        <w:rPr>
          <w:rFonts w:ascii="Times New Roman" w:eastAsia="Times New Roman" w:hAnsi="Times New Roman"/>
          <w:szCs w:val="24"/>
          <w:lang w:val="x-none" w:eastAsia="x-none"/>
        </w:rPr>
      </w:pPr>
    </w:p>
    <w:p w14:paraId="46C18795" w14:textId="77777777" w:rsidR="00340615" w:rsidRPr="00800A3B" w:rsidRDefault="008E40DD" w:rsidP="001D3A77">
      <w:pPr>
        <w:autoSpaceDE w:val="0"/>
        <w:autoSpaceDN w:val="0"/>
        <w:adjustRightInd w:val="0"/>
        <w:spacing w:line="240" w:lineRule="auto"/>
        <w:jc w:val="both"/>
        <w:rPr>
          <w:rFonts w:ascii="Times New Roman" w:eastAsia="TimesNewRomanPSMT" w:hAnsi="Times New Roman"/>
          <w:iCs/>
          <w:color w:val="000000"/>
          <w:szCs w:val="24"/>
        </w:rPr>
      </w:pPr>
      <w:r>
        <w:rPr>
          <w:rFonts w:ascii="Times New Roman" w:eastAsia="Times New Roman" w:hAnsi="Times New Roman"/>
          <w:szCs w:val="24"/>
          <w:lang w:eastAsia="pt-BR"/>
        </w:rPr>
        <w:br w:type="page"/>
      </w:r>
      <w:r w:rsidR="00B0349E">
        <w:rPr>
          <w:rFonts w:ascii="Times New Roman" w:hAnsi="Times New Roman"/>
          <w:b/>
        </w:rPr>
        <w:lastRenderedPageBreak/>
        <w:t>3.</w:t>
      </w:r>
      <w:r w:rsidRPr="00085639">
        <w:rPr>
          <w:rFonts w:ascii="Times New Roman" w:hAnsi="Times New Roman"/>
          <w:b/>
        </w:rPr>
        <w:t xml:space="preserve"> </w:t>
      </w:r>
      <w:r w:rsidR="00340615" w:rsidRPr="00461F25">
        <w:rPr>
          <w:rFonts w:ascii="Times New Roman" w:hAnsi="Times New Roman"/>
          <w:b/>
          <w:bCs/>
          <w:szCs w:val="24"/>
        </w:rPr>
        <w:t xml:space="preserve"> OBJETIVOS:</w:t>
      </w:r>
    </w:p>
    <w:p w14:paraId="097B3E84" w14:textId="77777777" w:rsidR="00340615" w:rsidRPr="00461F25" w:rsidRDefault="00340615" w:rsidP="00340615">
      <w:pPr>
        <w:ind w:left="567"/>
        <w:jc w:val="both"/>
        <w:rPr>
          <w:rFonts w:ascii="Times New Roman" w:hAnsi="Times New Roman"/>
          <w:szCs w:val="24"/>
        </w:rPr>
      </w:pPr>
    </w:p>
    <w:p w14:paraId="581A0A32" w14:textId="77777777" w:rsidR="00340615" w:rsidRPr="00461F25" w:rsidRDefault="00340615" w:rsidP="00340615">
      <w:pPr>
        <w:ind w:left="567"/>
        <w:jc w:val="both"/>
        <w:rPr>
          <w:rFonts w:ascii="Times New Roman" w:hAnsi="Times New Roman"/>
          <w:szCs w:val="24"/>
        </w:rPr>
      </w:pPr>
    </w:p>
    <w:p w14:paraId="7A05FB80" w14:textId="77777777" w:rsidR="00340615" w:rsidRPr="00461F25" w:rsidRDefault="00B0349E" w:rsidP="006869D5">
      <w:pPr>
        <w:jc w:val="both"/>
        <w:rPr>
          <w:rFonts w:ascii="Times New Roman" w:hAnsi="Times New Roman"/>
          <w:b/>
          <w:bCs/>
          <w:szCs w:val="24"/>
        </w:rPr>
      </w:pPr>
      <w:r>
        <w:rPr>
          <w:rFonts w:ascii="Times New Roman" w:hAnsi="Times New Roman"/>
          <w:b/>
          <w:bCs/>
          <w:szCs w:val="24"/>
        </w:rPr>
        <w:t>3</w:t>
      </w:r>
      <w:r w:rsidR="00340615" w:rsidRPr="00461F25">
        <w:rPr>
          <w:rFonts w:ascii="Times New Roman" w:hAnsi="Times New Roman"/>
          <w:b/>
          <w:bCs/>
          <w:szCs w:val="24"/>
        </w:rPr>
        <w:t>.1. GERAL:</w:t>
      </w:r>
    </w:p>
    <w:p w14:paraId="123857EB" w14:textId="4880F40D" w:rsidR="00E66A22" w:rsidRPr="00E66A22" w:rsidRDefault="00CC569C" w:rsidP="002E4764">
      <w:pPr>
        <w:jc w:val="both"/>
        <w:rPr>
          <w:rFonts w:ascii="Times New Roman" w:hAnsi="Times New Roman"/>
          <w:szCs w:val="24"/>
        </w:rPr>
      </w:pPr>
      <w:r>
        <w:rPr>
          <w:rFonts w:ascii="Times New Roman" w:hAnsi="Times New Roman"/>
          <w:szCs w:val="24"/>
        </w:rPr>
        <w:tab/>
      </w:r>
      <w:r w:rsidR="00E66A22" w:rsidRPr="00E66A22">
        <w:rPr>
          <w:rFonts w:ascii="Times New Roman" w:hAnsi="Times New Roman"/>
          <w:szCs w:val="24"/>
        </w:rPr>
        <w:t>Construir um registro do perfil epidemiológico dos pacientes submetidos a tratamento para tumores do SNC no CPC do HIAS, no período de janeiro de 2000 a dezembro de 2013, ao diagnóstico e durante o seguimento, atualizando as informações em períodos determinados. Incluir estes dados numa base eletrônica capaz de armazenar, recuperar e apresentar as informações de interesse. Incluir prospectivamente os dados epidemiológicos dos pacientes diagnosticados a partir de janeiro de 2014, mantendo a base de dados ativa para continuamente registrar as informações sobre pacientes com tumores do SNC tratados no CPC do HIAS. Dessa forma, criando um registro hospitalar de pacientes pediátricos com tumores do SNC.</w:t>
      </w:r>
    </w:p>
    <w:p w14:paraId="3757DA9F" w14:textId="5AA54AED" w:rsidR="00340615" w:rsidRPr="00461F25" w:rsidRDefault="00340615" w:rsidP="00E66A22">
      <w:pPr>
        <w:ind w:firstLine="708"/>
        <w:jc w:val="both"/>
        <w:rPr>
          <w:rFonts w:ascii="Times New Roman" w:hAnsi="Times New Roman"/>
          <w:szCs w:val="24"/>
        </w:rPr>
      </w:pPr>
    </w:p>
    <w:p w14:paraId="406AE96B" w14:textId="77777777" w:rsidR="00340615" w:rsidRPr="00461F25" w:rsidRDefault="00340615" w:rsidP="00340615">
      <w:pPr>
        <w:ind w:left="567"/>
        <w:jc w:val="both"/>
        <w:rPr>
          <w:rFonts w:ascii="Times New Roman" w:hAnsi="Times New Roman"/>
          <w:szCs w:val="24"/>
        </w:rPr>
      </w:pPr>
    </w:p>
    <w:p w14:paraId="608977AC" w14:textId="77777777" w:rsidR="00340615" w:rsidRDefault="00B0349E" w:rsidP="001D3A77">
      <w:pPr>
        <w:jc w:val="both"/>
        <w:rPr>
          <w:rFonts w:ascii="Times New Roman" w:hAnsi="Times New Roman"/>
          <w:b/>
          <w:bCs/>
          <w:szCs w:val="24"/>
        </w:rPr>
      </w:pPr>
      <w:r>
        <w:rPr>
          <w:rFonts w:ascii="Times New Roman" w:hAnsi="Times New Roman"/>
          <w:b/>
          <w:bCs/>
          <w:szCs w:val="24"/>
        </w:rPr>
        <w:t>3</w:t>
      </w:r>
      <w:r w:rsidR="00340615" w:rsidRPr="00461F25">
        <w:rPr>
          <w:rFonts w:ascii="Times New Roman" w:hAnsi="Times New Roman"/>
          <w:b/>
          <w:bCs/>
          <w:szCs w:val="24"/>
        </w:rPr>
        <w:t>.2. ESPECÍFICOS:</w:t>
      </w:r>
    </w:p>
    <w:p w14:paraId="7D5795E9" w14:textId="161F6301" w:rsidR="00E66A22" w:rsidRPr="00E66A22" w:rsidRDefault="00CC569C" w:rsidP="00E66A22">
      <w:pPr>
        <w:jc w:val="both"/>
        <w:rPr>
          <w:rFonts w:ascii="Times New Roman" w:hAnsi="Times New Roman"/>
          <w:bCs/>
          <w:szCs w:val="24"/>
        </w:rPr>
      </w:pPr>
      <w:r>
        <w:rPr>
          <w:rFonts w:ascii="Times New Roman" w:hAnsi="Times New Roman"/>
          <w:bCs/>
          <w:szCs w:val="24"/>
        </w:rPr>
        <w:tab/>
      </w:r>
      <w:r w:rsidR="00E66A22" w:rsidRPr="00E66A22">
        <w:rPr>
          <w:rFonts w:ascii="Times New Roman" w:hAnsi="Times New Roman"/>
          <w:bCs/>
          <w:szCs w:val="24"/>
        </w:rPr>
        <w:t>Utilizar as informações coletadas numa revisão integrativa previamente realizada a fim de escrever um conjunto de protocolos baseados em evidência para o tratamento de pacientes pediátricos com tumores cerebrais, o qual será utilizado de duas formas. Primeiro, para escrever um manual de protocolos para padronizar a atenção aos pacientes com tumores cerebrais em nosso serviço. Segundo, para fornecer subsídio para estabelecer a utilização ótima dos serviços de saúde ofertados pelos pacientes com tumores cerebrais.</w:t>
      </w:r>
    </w:p>
    <w:p w14:paraId="2A905285" w14:textId="77777777" w:rsidR="00235FB6" w:rsidRDefault="00235FB6" w:rsidP="00235FB6">
      <w:pPr>
        <w:jc w:val="both"/>
        <w:rPr>
          <w:rFonts w:ascii="Times New Roman" w:hAnsi="Times New Roman"/>
          <w:szCs w:val="24"/>
        </w:rPr>
      </w:pPr>
    </w:p>
    <w:p w14:paraId="46187D0D" w14:textId="77777777" w:rsidR="003E7BE7" w:rsidRDefault="003E7BE7">
      <w:pPr>
        <w:spacing w:line="240" w:lineRule="auto"/>
        <w:jc w:val="left"/>
        <w:rPr>
          <w:rFonts w:ascii="Times New Roman" w:hAnsi="Times New Roman"/>
          <w:szCs w:val="24"/>
        </w:rPr>
      </w:pPr>
      <w:r>
        <w:rPr>
          <w:rFonts w:ascii="Times New Roman" w:hAnsi="Times New Roman"/>
          <w:szCs w:val="24"/>
        </w:rPr>
        <w:br w:type="page"/>
      </w:r>
    </w:p>
    <w:p w14:paraId="6D091B37" w14:textId="013AC15B" w:rsidR="00D4168D" w:rsidRDefault="00235FB6" w:rsidP="00D4168D">
      <w:pPr>
        <w:jc w:val="both"/>
        <w:rPr>
          <w:rFonts w:ascii="Times New Roman" w:hAnsi="Times New Roman"/>
          <w:b/>
          <w:szCs w:val="24"/>
        </w:rPr>
      </w:pPr>
      <w:r w:rsidRPr="00235FB6">
        <w:rPr>
          <w:rFonts w:ascii="Times New Roman" w:hAnsi="Times New Roman"/>
          <w:b/>
          <w:szCs w:val="24"/>
        </w:rPr>
        <w:t>4.</w:t>
      </w:r>
      <w:r w:rsidR="00340615" w:rsidRPr="00235FB6">
        <w:rPr>
          <w:rFonts w:ascii="Times New Roman" w:hAnsi="Times New Roman"/>
          <w:b/>
          <w:szCs w:val="24"/>
        </w:rPr>
        <w:t>REFERENCIAL TEÓRICO</w:t>
      </w:r>
    </w:p>
    <w:p w14:paraId="303151D0" w14:textId="77777777" w:rsidR="00D4168D" w:rsidRDefault="00D4168D" w:rsidP="00D4168D">
      <w:pPr>
        <w:jc w:val="both"/>
        <w:rPr>
          <w:rFonts w:ascii="Times New Roman" w:hAnsi="Times New Roman"/>
          <w:b/>
          <w:szCs w:val="24"/>
        </w:rPr>
      </w:pPr>
      <w:r>
        <w:rPr>
          <w:rFonts w:ascii="Times New Roman" w:hAnsi="Times New Roman"/>
          <w:b/>
          <w:szCs w:val="24"/>
        </w:rPr>
        <w:tab/>
      </w:r>
      <w:r w:rsidR="00E403EC">
        <w:rPr>
          <w:rFonts w:ascii="Times New Roman" w:eastAsia="Times New Roman" w:hAnsi="Times New Roman"/>
          <w:color w:val="000000"/>
          <w:szCs w:val="24"/>
          <w:lang w:val="en-US"/>
        </w:rPr>
        <w:t xml:space="preserve">A necessidade de se organizar as informações sistematizadas sobre </w:t>
      </w:r>
      <w:proofErr w:type="gramStart"/>
      <w:r w:rsidR="00E403EC">
        <w:rPr>
          <w:rFonts w:ascii="Times New Roman" w:eastAsia="Times New Roman" w:hAnsi="Times New Roman"/>
          <w:color w:val="000000"/>
          <w:szCs w:val="24"/>
          <w:lang w:val="en-US"/>
        </w:rPr>
        <w:t>a</w:t>
      </w:r>
      <w:proofErr w:type="gramEnd"/>
      <w:r w:rsidR="00E403EC">
        <w:rPr>
          <w:rFonts w:ascii="Times New Roman" w:eastAsia="Times New Roman" w:hAnsi="Times New Roman"/>
          <w:color w:val="000000"/>
          <w:szCs w:val="24"/>
          <w:lang w:val="en-US"/>
        </w:rPr>
        <w:t xml:space="preserve"> incidência de câncer motivou o aparecimento de registros de câncer de base populacional (RCBP). Os primeiros registros de câncer no mundo foram estruturados em Hamburgo </w:t>
      </w:r>
      <w:proofErr w:type="gramStart"/>
      <w:r w:rsidR="00E403EC">
        <w:rPr>
          <w:rFonts w:ascii="Times New Roman" w:eastAsia="Times New Roman" w:hAnsi="Times New Roman"/>
          <w:color w:val="000000"/>
          <w:szCs w:val="24"/>
          <w:lang w:val="en-US"/>
        </w:rPr>
        <w:t>na</w:t>
      </w:r>
      <w:proofErr w:type="gramEnd"/>
      <w:r w:rsidR="00E403EC">
        <w:rPr>
          <w:rFonts w:ascii="Times New Roman" w:eastAsia="Times New Roman" w:hAnsi="Times New Roman"/>
          <w:color w:val="000000"/>
          <w:szCs w:val="24"/>
          <w:lang w:val="en-US"/>
        </w:rPr>
        <w:t xml:space="preserve"> Alemanha em 1926; Massachusetts nos Estados Unidos em 1927; Saskatchewan no Canadá em 1932; Connecticut nos Estados Unidos em 1935; e na Dinamarca em 1942. No Brasil, em 1921 foi criado o Departamento Nacional de Câncer, com o objetivo de estabelecer estatísticas sobre a doença. Recomendava-se que os atestados de óbito fossem fornecidos em impressos apropriados, </w:t>
      </w:r>
      <w:proofErr w:type="gramStart"/>
      <w:r w:rsidR="00E403EC">
        <w:rPr>
          <w:rFonts w:ascii="Times New Roman" w:eastAsia="Times New Roman" w:hAnsi="Times New Roman"/>
          <w:color w:val="000000"/>
          <w:szCs w:val="24"/>
          <w:lang w:val="en-US"/>
        </w:rPr>
        <w:t>com</w:t>
      </w:r>
      <w:proofErr w:type="gramEnd"/>
      <w:r w:rsidR="00E403EC">
        <w:rPr>
          <w:rFonts w:ascii="Times New Roman" w:eastAsia="Times New Roman" w:hAnsi="Times New Roman"/>
          <w:color w:val="000000"/>
          <w:szCs w:val="24"/>
          <w:lang w:val="en-US"/>
        </w:rPr>
        <w:t xml:space="preserve"> quesitos sobre câncer e incentivou-se a notificação dos casos de câncer, e não apenas dos óbitos. O Decreto-Lei no 15.971 de 4/7/1944, criou o Serviço Nacional de Câncer, que tinha </w:t>
      </w:r>
      <w:proofErr w:type="gramStart"/>
      <w:r w:rsidR="00E403EC">
        <w:rPr>
          <w:rFonts w:ascii="Times New Roman" w:eastAsia="Times New Roman" w:hAnsi="Times New Roman"/>
          <w:color w:val="000000"/>
          <w:szCs w:val="24"/>
          <w:lang w:val="en-US"/>
        </w:rPr>
        <w:t>como</w:t>
      </w:r>
      <w:proofErr w:type="gramEnd"/>
      <w:r w:rsidR="00E403EC">
        <w:rPr>
          <w:rFonts w:ascii="Times New Roman" w:eastAsia="Times New Roman" w:hAnsi="Times New Roman"/>
          <w:color w:val="000000"/>
          <w:szCs w:val="24"/>
          <w:lang w:val="en-US"/>
        </w:rPr>
        <w:t xml:space="preserve"> uma de suas atribuições cooperar com o Serviço Federal de Bioestatística no levantamento, em todo o território nacional, da morbidade e mortalidade por câncer. Em 1968, foi criada a Campanha Nacional de Combate ao Câncer - CNCC, que tinha </w:t>
      </w:r>
      <w:proofErr w:type="gramStart"/>
      <w:r w:rsidR="00E403EC">
        <w:rPr>
          <w:rFonts w:ascii="Times New Roman" w:eastAsia="Times New Roman" w:hAnsi="Times New Roman"/>
          <w:color w:val="000000"/>
          <w:szCs w:val="24"/>
          <w:lang w:val="en-US"/>
        </w:rPr>
        <w:t>como</w:t>
      </w:r>
      <w:proofErr w:type="gramEnd"/>
      <w:r w:rsidR="00E403EC">
        <w:rPr>
          <w:rFonts w:ascii="Times New Roman" w:eastAsia="Times New Roman" w:hAnsi="Times New Roman"/>
          <w:color w:val="000000"/>
          <w:szCs w:val="24"/>
          <w:lang w:val="en-US"/>
        </w:rPr>
        <w:t xml:space="preserve"> um dos objetivos incentivar a implantação de registros de câncer de base populacional nas diversas regiões do país. Naquela época, existia apenas o registro de Recife (1967), </w:t>
      </w:r>
      <w:proofErr w:type="gramStart"/>
      <w:r w:rsidR="00E403EC">
        <w:rPr>
          <w:rFonts w:ascii="Times New Roman" w:eastAsia="Times New Roman" w:hAnsi="Times New Roman"/>
          <w:color w:val="000000"/>
          <w:szCs w:val="24"/>
          <w:lang w:val="en-US"/>
        </w:rPr>
        <w:t>com</w:t>
      </w:r>
      <w:proofErr w:type="gramEnd"/>
      <w:r w:rsidR="00E403EC">
        <w:rPr>
          <w:rFonts w:ascii="Times New Roman" w:eastAsia="Times New Roman" w:hAnsi="Times New Roman"/>
          <w:color w:val="000000"/>
          <w:szCs w:val="24"/>
          <w:lang w:val="en-US"/>
        </w:rPr>
        <w:t xml:space="preserve"> início de suas atividades no ano anterior. </w:t>
      </w:r>
      <w:proofErr w:type="gramStart"/>
      <w:r w:rsidR="00E403EC">
        <w:rPr>
          <w:rFonts w:ascii="Times New Roman" w:eastAsia="Times New Roman" w:hAnsi="Times New Roman"/>
          <w:color w:val="000000"/>
          <w:szCs w:val="24"/>
          <w:lang w:val="en-US"/>
        </w:rPr>
        <w:t>Foram criados então os registros de São Paulo (1969), Fortaleza (1971) e Porto Alegre (1973) (Ministério da Saúde, 2003).</w:t>
      </w:r>
      <w:proofErr w:type="gramEnd"/>
      <w:r w:rsidR="00E403EC">
        <w:rPr>
          <w:rFonts w:ascii="Times New Roman" w:eastAsia="Times New Roman" w:hAnsi="Times New Roman"/>
          <w:color w:val="000000"/>
          <w:szCs w:val="24"/>
          <w:lang w:val="en-US"/>
        </w:rPr>
        <w:t xml:space="preserve"> </w:t>
      </w:r>
    </w:p>
    <w:p w14:paraId="58557A97" w14:textId="77777777" w:rsidR="00466A6C" w:rsidRDefault="00D4168D" w:rsidP="00466A6C">
      <w:pPr>
        <w:jc w:val="both"/>
        <w:rPr>
          <w:rFonts w:ascii="Times New Roman" w:hAnsi="Times New Roman"/>
          <w:b/>
          <w:szCs w:val="24"/>
        </w:rPr>
      </w:pPr>
      <w:r>
        <w:rPr>
          <w:rFonts w:ascii="Times New Roman" w:hAnsi="Times New Roman"/>
          <w:b/>
          <w:szCs w:val="24"/>
        </w:rPr>
        <w:tab/>
      </w:r>
      <w:r w:rsidR="00E403EC">
        <w:rPr>
          <w:rFonts w:ascii="Times New Roman" w:eastAsia="Times New Roman" w:hAnsi="Times New Roman"/>
          <w:color w:val="000000"/>
          <w:szCs w:val="24"/>
          <w:lang w:val="en-US"/>
        </w:rPr>
        <w:t xml:space="preserve">O registro do câncer é muitas vezes restrito ao grupo de neoplasias malignas, ao passo que </w:t>
      </w:r>
      <w:proofErr w:type="gramStart"/>
      <w:r w:rsidR="00E403EC">
        <w:rPr>
          <w:rFonts w:ascii="Times New Roman" w:eastAsia="Times New Roman" w:hAnsi="Times New Roman"/>
          <w:color w:val="000000"/>
          <w:szCs w:val="24"/>
          <w:lang w:val="en-US"/>
        </w:rPr>
        <w:t>a</w:t>
      </w:r>
      <w:proofErr w:type="gramEnd"/>
      <w:r w:rsidR="00E403EC">
        <w:rPr>
          <w:rFonts w:ascii="Times New Roman" w:eastAsia="Times New Roman" w:hAnsi="Times New Roman"/>
          <w:color w:val="000000"/>
          <w:szCs w:val="24"/>
          <w:lang w:val="en-US"/>
        </w:rPr>
        <w:t xml:space="preserve"> informação sobre os tumores benignos e de comportamento incerto não está geralmente disponível. Os tumores cerebrais, no entanto, diferem daqueles de outros sítios pelo largo espectro de diferentes tipos de tumores, e pela localização na proximidade de áreas eloquentes com considerável comorbidade neurológica e mortalidade, independentemente do seu comportamento biológico. A fim de obter uma visão global do impacto dos tumores cerebrais, registros especializados, que fornecem informações sobre todos os tipos de tumor cerebral, </w:t>
      </w:r>
      <w:proofErr w:type="gramStart"/>
      <w:r w:rsidR="00E403EC">
        <w:rPr>
          <w:rFonts w:ascii="Times New Roman" w:eastAsia="Times New Roman" w:hAnsi="Times New Roman"/>
          <w:color w:val="000000"/>
          <w:szCs w:val="24"/>
          <w:lang w:val="en-US"/>
        </w:rPr>
        <w:t>têm surgido em vários países</w:t>
      </w:r>
      <w:proofErr w:type="gramEnd"/>
      <w:r w:rsidR="00E403EC">
        <w:rPr>
          <w:rFonts w:ascii="Times New Roman" w:eastAsia="Times New Roman" w:hAnsi="Times New Roman"/>
          <w:color w:val="000000"/>
          <w:szCs w:val="24"/>
          <w:lang w:val="en-US"/>
        </w:rPr>
        <w:t xml:space="preserve"> (Woehrer, 2013). Seguindo-se às pioneiras experiências japonesa e norte-americana de registros especializados em tumores cerebrais, o Brain Tumor Registry of Japan (Nomura, 2000) e o Central Brain Tumor Registry of the United States (CBTRUS), outros registros especializados foram abertos em países europeus, como o Reino Unido (NBTR - National Brain Tumor Registry), a Áustria, a Suécia, a Dinamarca e a Holanda. </w:t>
      </w:r>
      <w:proofErr w:type="gramStart"/>
      <w:r w:rsidR="00E403EC">
        <w:rPr>
          <w:rFonts w:ascii="Times New Roman" w:eastAsia="Times New Roman" w:hAnsi="Times New Roman"/>
          <w:color w:val="000000"/>
          <w:szCs w:val="24"/>
          <w:lang w:val="en-US"/>
        </w:rPr>
        <w:t>Em todas essas experiências, ocorre a cooperação de entidades educacionais, sociedades de especialidade e dos registros nacionais (Woehrer, 2013).</w:t>
      </w:r>
      <w:proofErr w:type="gramEnd"/>
      <w:r w:rsidR="00E403EC">
        <w:rPr>
          <w:rFonts w:ascii="Times New Roman" w:eastAsia="Times New Roman" w:hAnsi="Times New Roman"/>
          <w:color w:val="000000"/>
          <w:szCs w:val="24"/>
          <w:lang w:val="en-US"/>
        </w:rPr>
        <w:t xml:space="preserve"> A Brain Tumor Foundation do Canadá iniciou recentemente um projeto para criar um registro nacional de tumores cerebrais nos moldes do CBTRUS. </w:t>
      </w:r>
    </w:p>
    <w:p w14:paraId="758A98C5" w14:textId="2A9B305E" w:rsidR="00E403EC" w:rsidRPr="00466A6C" w:rsidRDefault="00466A6C" w:rsidP="00466A6C">
      <w:pPr>
        <w:jc w:val="both"/>
        <w:rPr>
          <w:rFonts w:ascii="Times New Roman" w:hAnsi="Times New Roman"/>
          <w:b/>
          <w:szCs w:val="24"/>
        </w:rPr>
      </w:pPr>
      <w:r>
        <w:rPr>
          <w:rFonts w:ascii="Times New Roman" w:hAnsi="Times New Roman"/>
          <w:b/>
          <w:szCs w:val="24"/>
        </w:rPr>
        <w:tab/>
      </w:r>
      <w:r w:rsidR="00E403EC">
        <w:rPr>
          <w:rFonts w:ascii="Times New Roman" w:eastAsia="Times New Roman" w:hAnsi="Times New Roman"/>
          <w:color w:val="000000"/>
          <w:szCs w:val="24"/>
          <w:lang w:val="en-US"/>
        </w:rPr>
        <w:t xml:space="preserve">Em outros países, experiências de registros de tumores cerebrais em centros isolados têm sido descritas, </w:t>
      </w:r>
      <w:proofErr w:type="gramStart"/>
      <w:r w:rsidR="00E403EC">
        <w:rPr>
          <w:rFonts w:ascii="Times New Roman" w:eastAsia="Times New Roman" w:hAnsi="Times New Roman"/>
          <w:color w:val="000000"/>
          <w:szCs w:val="24"/>
          <w:lang w:val="en-US"/>
        </w:rPr>
        <w:t>como</w:t>
      </w:r>
      <w:proofErr w:type="gramEnd"/>
      <w:r w:rsidR="00E403EC">
        <w:rPr>
          <w:rFonts w:ascii="Times New Roman" w:eastAsia="Times New Roman" w:hAnsi="Times New Roman"/>
          <w:color w:val="000000"/>
          <w:szCs w:val="24"/>
          <w:lang w:val="en-US"/>
        </w:rPr>
        <w:t xml:space="preserve"> na</w:t>
      </w:r>
      <w:r>
        <w:rPr>
          <w:rFonts w:ascii="Times New Roman" w:eastAsia="Times New Roman" w:hAnsi="Times New Roman"/>
          <w:color w:val="000000"/>
          <w:szCs w:val="24"/>
          <w:lang w:val="en-US"/>
        </w:rPr>
        <w:t xml:space="preserve"> Grécia (Stra</w:t>
      </w:r>
      <w:r w:rsidR="00E403EC">
        <w:rPr>
          <w:rFonts w:ascii="Times New Roman" w:eastAsia="Times New Roman" w:hAnsi="Times New Roman"/>
          <w:color w:val="000000"/>
          <w:szCs w:val="24"/>
          <w:lang w:val="en-US"/>
        </w:rPr>
        <w:t xml:space="preserve">njalis, 2013), Jamaica (Campbell, 2012), e outros. Os Registros Hospitalares de Câncer – RHC são fontes sistemáticas de informações, instalados em hospitais gerais ou especializados em oncologia, com o objetivo de coletar dados referentes ao diagnóstico, tratamento e evolução dos casos de neoplasia maligna atendidos nessas instituições, sejam públicas, privadas, filantrópicas ou universitárias. </w:t>
      </w:r>
      <w:proofErr w:type="gramStart"/>
      <w:r w:rsidR="00E403EC">
        <w:rPr>
          <w:rFonts w:ascii="Times New Roman" w:eastAsia="Times New Roman" w:hAnsi="Times New Roman"/>
          <w:color w:val="000000"/>
          <w:szCs w:val="24"/>
          <w:lang w:val="en-US"/>
        </w:rPr>
        <w:t>A</w:t>
      </w:r>
      <w:proofErr w:type="gramEnd"/>
      <w:r w:rsidR="00E403EC">
        <w:rPr>
          <w:rFonts w:ascii="Times New Roman" w:eastAsia="Times New Roman" w:hAnsi="Times New Roman"/>
          <w:color w:val="000000"/>
          <w:szCs w:val="24"/>
          <w:lang w:val="en-US"/>
        </w:rPr>
        <w:t xml:space="preserve"> implantação de registros de câncer em cada hospital objetiva disponibilizar informações, melhoria de processos administrativos e da documentação referentes à assistência ao paciente e também assegurar o retorno dos pacientes para o seguimento. O propósito de um RHC é o de atender às necessidades da administração do hospital, do programa de controle do câncer nele desenvolvido e, sobretudo, do paciente em particular. Como parte da padronização de informações, todos os registros utilizam classificações e codificações de </w:t>
      </w:r>
      <w:proofErr w:type="gramStart"/>
      <w:r w:rsidR="00E403EC">
        <w:rPr>
          <w:rFonts w:ascii="Times New Roman" w:eastAsia="Times New Roman" w:hAnsi="Times New Roman"/>
          <w:color w:val="000000"/>
          <w:szCs w:val="24"/>
          <w:lang w:val="en-US"/>
        </w:rPr>
        <w:t>uso</w:t>
      </w:r>
      <w:proofErr w:type="gramEnd"/>
      <w:r w:rsidR="00E403EC">
        <w:rPr>
          <w:rFonts w:ascii="Times New Roman" w:eastAsia="Times New Roman" w:hAnsi="Times New Roman"/>
          <w:color w:val="000000"/>
          <w:szCs w:val="24"/>
          <w:lang w:val="en-US"/>
        </w:rPr>
        <w:t xml:space="preserve"> nacional e padrões internacionais para identificar características pessoais dos pacientes com câncer, informações clínicas e da doença (INCA, 2010). As </w:t>
      </w:r>
      <w:proofErr w:type="gramStart"/>
      <w:r w:rsidR="00E403EC">
        <w:rPr>
          <w:rFonts w:ascii="Times New Roman" w:eastAsia="Times New Roman" w:hAnsi="Times New Roman"/>
          <w:color w:val="000000"/>
          <w:szCs w:val="24"/>
          <w:lang w:val="en-US"/>
        </w:rPr>
        <w:t>normas</w:t>
      </w:r>
      <w:proofErr w:type="gramEnd"/>
      <w:r w:rsidR="00E403EC">
        <w:rPr>
          <w:rFonts w:ascii="Times New Roman" w:eastAsia="Times New Roman" w:hAnsi="Times New Roman"/>
          <w:color w:val="000000"/>
          <w:szCs w:val="24"/>
          <w:lang w:val="en-US"/>
        </w:rPr>
        <w:t xml:space="preserve"> de registro dos RHC incluem todos os tumores malignos, deixando o registro de tumores benignos ou de comportamento incerto à discrição de cada serviço hospitalar. Assim, apesar de serem fontes inestimáveis de informação sobre os pacientes </w:t>
      </w:r>
      <w:proofErr w:type="gramStart"/>
      <w:r w:rsidR="00E403EC">
        <w:rPr>
          <w:rFonts w:ascii="Times New Roman" w:eastAsia="Times New Roman" w:hAnsi="Times New Roman"/>
          <w:color w:val="000000"/>
          <w:szCs w:val="24"/>
          <w:lang w:val="en-US"/>
        </w:rPr>
        <w:t>com</w:t>
      </w:r>
      <w:proofErr w:type="gramEnd"/>
      <w:r w:rsidR="00E403EC">
        <w:rPr>
          <w:rFonts w:ascii="Times New Roman" w:eastAsia="Times New Roman" w:hAnsi="Times New Roman"/>
          <w:color w:val="000000"/>
          <w:szCs w:val="24"/>
          <w:lang w:val="en-US"/>
        </w:rPr>
        <w:t xml:space="preserve"> câncer, os RHC também não abarcam todo o espectro dos tumores cerebrais. Embora as experiências de registros hospitalares de tumores cerebrais mostrem que </w:t>
      </w:r>
      <w:proofErr w:type="gramStart"/>
      <w:r w:rsidR="00E403EC">
        <w:rPr>
          <w:rFonts w:ascii="Times New Roman" w:eastAsia="Times New Roman" w:hAnsi="Times New Roman"/>
          <w:color w:val="000000"/>
          <w:szCs w:val="24"/>
          <w:lang w:val="en-US"/>
        </w:rPr>
        <w:t>estes</w:t>
      </w:r>
      <w:proofErr w:type="gramEnd"/>
      <w:r w:rsidR="00E403EC">
        <w:rPr>
          <w:rFonts w:ascii="Times New Roman" w:eastAsia="Times New Roman" w:hAnsi="Times New Roman"/>
          <w:color w:val="000000"/>
          <w:szCs w:val="24"/>
          <w:lang w:val="en-US"/>
        </w:rPr>
        <w:t xml:space="preserve"> têm limitações, eles são muitas vezes as únicas fontes de informação sobre tumores cerebrais em locais sem registro nacional e em relação a períodos anteriores à sua estruturação (Bunin, 1998).</w:t>
      </w:r>
    </w:p>
    <w:p w14:paraId="6113B4B3" w14:textId="1E9B5FC4" w:rsidR="00E403EC" w:rsidRDefault="00E403EC" w:rsidP="00E403EC">
      <w:pPr>
        <w:widowControl w:val="0"/>
        <w:autoSpaceDE w:val="0"/>
        <w:autoSpaceDN w:val="0"/>
        <w:adjustRightInd w:val="0"/>
        <w:ind w:right="-278" w:firstLine="709"/>
        <w:jc w:val="both"/>
        <w:rPr>
          <w:rFonts w:ascii="Times New Roman" w:eastAsia="Times New Roman" w:hAnsi="Times New Roman"/>
          <w:color w:val="000000"/>
          <w:szCs w:val="24"/>
          <w:lang w:val="en-US"/>
        </w:rPr>
      </w:pPr>
      <w:proofErr w:type="gramStart"/>
      <w:r>
        <w:rPr>
          <w:rFonts w:ascii="Times New Roman" w:eastAsia="Times New Roman" w:hAnsi="Times New Roman"/>
          <w:color w:val="000000"/>
          <w:szCs w:val="24"/>
          <w:lang w:val="en-US"/>
        </w:rPr>
        <w:t>A</w:t>
      </w:r>
      <w:proofErr w:type="gramEnd"/>
      <w:r>
        <w:rPr>
          <w:rFonts w:ascii="Times New Roman" w:eastAsia="Times New Roman" w:hAnsi="Times New Roman"/>
          <w:color w:val="000000"/>
          <w:szCs w:val="24"/>
          <w:lang w:val="en-US"/>
        </w:rPr>
        <w:t xml:space="preserve"> informação armazenada num registro de câncer pode ser utilizada para avaliar a qualidade da atenção à saúde no âmbito dos serviços de saúde (RHC) ou num âmbito populacional (RCBP). Para tanto, é necessário que os dados armazenados tenham uma qualidade mínima a fim de permitir sua utilização para mensurar </w:t>
      </w:r>
      <w:proofErr w:type="gramStart"/>
      <w:r>
        <w:rPr>
          <w:rFonts w:ascii="Times New Roman" w:eastAsia="Times New Roman" w:hAnsi="Times New Roman"/>
          <w:color w:val="000000"/>
          <w:szCs w:val="24"/>
          <w:lang w:val="en-US"/>
        </w:rPr>
        <w:t>a</w:t>
      </w:r>
      <w:proofErr w:type="gramEnd"/>
      <w:r>
        <w:rPr>
          <w:rFonts w:ascii="Times New Roman" w:eastAsia="Times New Roman" w:hAnsi="Times New Roman"/>
          <w:color w:val="000000"/>
          <w:szCs w:val="24"/>
          <w:lang w:val="en-US"/>
        </w:rPr>
        <w:t xml:space="preserve"> adequação a padrões de prática clínica. Embora não existam critérios bem definidos de qualidade para a utilização de registros de câncer na avaliação da atenção à saúde, sabe-se que a maioria dos RCBP têm falhas e lacunas em seu banco de dados que dificultam enormemente seu uso para tanto (Malin, 2002; Beatty, 2010). </w:t>
      </w:r>
      <w:proofErr w:type="gramStart"/>
      <w:r>
        <w:rPr>
          <w:rFonts w:ascii="Times New Roman" w:eastAsia="Times New Roman" w:hAnsi="Times New Roman"/>
          <w:color w:val="000000"/>
          <w:szCs w:val="24"/>
          <w:lang w:val="en-US"/>
        </w:rPr>
        <w:t>Assim, pelo menos neste momento, parece mais factível utilizar os dados oriundos de um RHC bem estruturado a fim de monitorar a qualidade da atenção à saúde.</w:t>
      </w:r>
      <w:proofErr w:type="gramEnd"/>
      <w:r>
        <w:rPr>
          <w:rFonts w:ascii="Times New Roman" w:eastAsia="Times New Roman" w:hAnsi="Times New Roman"/>
          <w:color w:val="000000"/>
          <w:szCs w:val="24"/>
          <w:lang w:val="en-US"/>
        </w:rPr>
        <w:t xml:space="preserve"> </w:t>
      </w:r>
    </w:p>
    <w:p w14:paraId="63F6A517" w14:textId="6AA2771D" w:rsidR="003E7BE7" w:rsidRDefault="003E7BE7">
      <w:pPr>
        <w:spacing w:line="240" w:lineRule="auto"/>
        <w:jc w:val="left"/>
        <w:rPr>
          <w:rFonts w:ascii="Times New Roman" w:hAnsi="Times New Roman"/>
          <w:szCs w:val="24"/>
        </w:rPr>
      </w:pPr>
      <w:r>
        <w:rPr>
          <w:rFonts w:ascii="Times New Roman" w:hAnsi="Times New Roman"/>
          <w:szCs w:val="24"/>
        </w:rPr>
        <w:br w:type="page"/>
      </w:r>
    </w:p>
    <w:p w14:paraId="082840DF" w14:textId="77777777" w:rsidR="00390169" w:rsidRDefault="00B0349E" w:rsidP="00390169">
      <w:pPr>
        <w:jc w:val="left"/>
        <w:rPr>
          <w:rFonts w:ascii="Times New Roman" w:hAnsi="Times New Roman"/>
          <w:b/>
          <w:szCs w:val="24"/>
        </w:rPr>
      </w:pPr>
      <w:r>
        <w:rPr>
          <w:rFonts w:ascii="Times New Roman" w:hAnsi="Times New Roman"/>
          <w:b/>
          <w:szCs w:val="24"/>
        </w:rPr>
        <w:t>5</w:t>
      </w:r>
      <w:r w:rsidR="00C604A8">
        <w:rPr>
          <w:rFonts w:ascii="Times New Roman" w:hAnsi="Times New Roman"/>
          <w:b/>
          <w:szCs w:val="24"/>
        </w:rPr>
        <w:t>.</w:t>
      </w:r>
      <w:r w:rsidR="00390169" w:rsidRPr="00671A52">
        <w:rPr>
          <w:rFonts w:ascii="Times New Roman" w:hAnsi="Times New Roman"/>
          <w:b/>
          <w:szCs w:val="24"/>
        </w:rPr>
        <w:t xml:space="preserve"> MATERIAIS E MÉTODOS</w:t>
      </w:r>
    </w:p>
    <w:p w14:paraId="0B4D5281" w14:textId="77777777" w:rsidR="00C604A8" w:rsidRDefault="00C604A8" w:rsidP="00390169">
      <w:pPr>
        <w:jc w:val="left"/>
        <w:rPr>
          <w:rFonts w:ascii="Times New Roman" w:hAnsi="Times New Roman"/>
        </w:rPr>
      </w:pPr>
    </w:p>
    <w:p w14:paraId="3062C7C7" w14:textId="77777777" w:rsidR="00880C75" w:rsidRDefault="00B0349E" w:rsidP="00880C75">
      <w:pPr>
        <w:jc w:val="left"/>
        <w:rPr>
          <w:rFonts w:ascii="Times New Roman" w:hAnsi="Times New Roman"/>
          <w:b/>
        </w:rPr>
      </w:pPr>
      <w:r>
        <w:rPr>
          <w:rFonts w:ascii="Times New Roman" w:hAnsi="Times New Roman"/>
          <w:b/>
        </w:rPr>
        <w:t>5</w:t>
      </w:r>
      <w:r w:rsidR="00390169" w:rsidRPr="00C604A8">
        <w:rPr>
          <w:rFonts w:ascii="Times New Roman" w:hAnsi="Times New Roman"/>
          <w:b/>
        </w:rPr>
        <w:t xml:space="preserve">.1 </w:t>
      </w:r>
      <w:r w:rsidR="00880C75">
        <w:rPr>
          <w:rFonts w:ascii="Times New Roman" w:hAnsi="Times New Roman"/>
          <w:b/>
        </w:rPr>
        <w:t>Delineamento e l</w:t>
      </w:r>
      <w:r w:rsidR="00390169" w:rsidRPr="00C604A8">
        <w:rPr>
          <w:rFonts w:ascii="Times New Roman" w:hAnsi="Times New Roman"/>
          <w:b/>
        </w:rPr>
        <w:t>ocal da pesquisa</w:t>
      </w:r>
      <w:r w:rsidR="00880C75">
        <w:rPr>
          <w:rFonts w:ascii="Times New Roman" w:hAnsi="Times New Roman"/>
          <w:b/>
        </w:rPr>
        <w:t xml:space="preserve"> </w:t>
      </w:r>
    </w:p>
    <w:p w14:paraId="293AA3E9" w14:textId="0090DE7A" w:rsidR="00E66A22" w:rsidRPr="00E66A22" w:rsidRDefault="00CC569C" w:rsidP="00E66A22">
      <w:pPr>
        <w:jc w:val="both"/>
        <w:rPr>
          <w:rFonts w:ascii="Times New Roman" w:hAnsi="Times New Roman"/>
          <w:szCs w:val="24"/>
        </w:rPr>
      </w:pPr>
      <w:r>
        <w:rPr>
          <w:rFonts w:ascii="Times New Roman" w:hAnsi="Times New Roman"/>
          <w:szCs w:val="24"/>
        </w:rPr>
        <w:tab/>
      </w:r>
      <w:r w:rsidR="00E66A22" w:rsidRPr="00E66A22">
        <w:rPr>
          <w:rFonts w:ascii="Times New Roman" w:hAnsi="Times New Roman"/>
          <w:szCs w:val="24"/>
        </w:rPr>
        <w:t>Será realizado um estudo observacional, descritivo, longitudinal, com objetivo de gerar problematizações e hipóteses, para registrar as informações sobre pacientes pediátricos portadores de tumores cerebrais tratados no nosso serviço.</w:t>
      </w:r>
    </w:p>
    <w:p w14:paraId="579F64FA" w14:textId="50B39C40" w:rsidR="00E66A22" w:rsidRPr="00E66A22" w:rsidRDefault="00CC569C" w:rsidP="00E66A22">
      <w:pPr>
        <w:jc w:val="both"/>
        <w:rPr>
          <w:rFonts w:ascii="Times New Roman" w:hAnsi="Times New Roman"/>
          <w:szCs w:val="24"/>
        </w:rPr>
      </w:pPr>
      <w:r>
        <w:rPr>
          <w:rFonts w:ascii="Times New Roman" w:hAnsi="Times New Roman"/>
          <w:szCs w:val="24"/>
        </w:rPr>
        <w:tab/>
      </w:r>
      <w:r w:rsidR="00E66A22" w:rsidRPr="00E66A22">
        <w:rPr>
          <w:rFonts w:ascii="Times New Roman" w:hAnsi="Times New Roman"/>
          <w:szCs w:val="24"/>
        </w:rPr>
        <w:t>A pesquisa será desenvolvida no Hospital Infantil Albert Sabin e em seu anexo Centro Pediátrico do Câncer, especialmente no setor de atendimento ambulatorial do CPC, na enfermaria do CPC e na UTIP do CPC. Pacientes em outros setores do hospital podem ser recrutados, mas preferencialmente serão transferidos para as unidades citadas. Será utilizada amostragem por acessibilidade, onde, conforme Gil (2008), "[...] o pesquisador seleciona os elementos a que tem acesso, admitindo que estes possam de alguma forma, representar o universo". A amostra será constituída por pacientes diagnosticados por demanda espontânea.</w:t>
      </w:r>
    </w:p>
    <w:p w14:paraId="18F1BE23" w14:textId="77777777" w:rsidR="00E66A22" w:rsidRPr="00E66A22" w:rsidRDefault="00E66A22" w:rsidP="00E66A22">
      <w:pPr>
        <w:jc w:val="both"/>
        <w:rPr>
          <w:rFonts w:ascii="Times New Roman" w:hAnsi="Times New Roman"/>
          <w:szCs w:val="24"/>
        </w:rPr>
      </w:pPr>
      <w:r w:rsidRPr="00E66A22">
        <w:rPr>
          <w:rFonts w:ascii="Times New Roman" w:hAnsi="Times New Roman"/>
          <w:szCs w:val="24"/>
        </w:rPr>
        <w:t>O Hospital Infantil Albert Sabin (HIAS) é uma instituição hospitalar da administração direta da saúde da Secretaria de Saúde do Estado do Ceará, habilitado como unidade de assistência de alta complexidade em neurologia/neurocirurgia, UNACON exclusiva de oncologia pediátrica, UTI pediátrica nível II e hospital de ensino, nível de atenção de alta complexidade, atendendo pelo SUS (fonte: CNES 2013 cnes.datasus.gov.br). O Centro Pediátrico do Câncer é o anexo do HIAS onde o tratamento oncológico clínico é realizado, contando ainda com equipe multiprofissional de atenção às crianças com câncer. Tem 22 leitos de internação em enfermaria (2 isolamentos), 06 leitos de UTIP, e 5 consultórios para atendimento ambulatorial. O ambulatório e a enfermaria contam com material para atendimento às urgências e emergências, incluindo carrinho de emergência completo com drogas e equipamento para reanimação. O CPC conta com plantão médico 24h por dia. O atendimento aos pacientes se dará preferencialmente no CPC (ambulatório, enfermaria, UTIP), exceto se o paciente estiver internado em outra unidade do HIAS e não puder ser transferido de leito.</w:t>
      </w:r>
    </w:p>
    <w:p w14:paraId="0D180D19" w14:textId="157E2A5B" w:rsidR="00E66A22" w:rsidRDefault="00CC569C" w:rsidP="00E66A22">
      <w:pPr>
        <w:jc w:val="both"/>
        <w:rPr>
          <w:rFonts w:ascii="Times New Roman" w:hAnsi="Times New Roman"/>
          <w:szCs w:val="24"/>
        </w:rPr>
      </w:pPr>
      <w:r>
        <w:rPr>
          <w:rFonts w:ascii="Times New Roman" w:hAnsi="Times New Roman"/>
          <w:szCs w:val="24"/>
        </w:rPr>
        <w:tab/>
      </w:r>
      <w:r w:rsidR="00E66A22" w:rsidRPr="00E66A22">
        <w:rPr>
          <w:rFonts w:ascii="Times New Roman" w:hAnsi="Times New Roman"/>
          <w:szCs w:val="24"/>
        </w:rPr>
        <w:t>Serão analisados prontuários de saúde dos pacientes entre 0 e 18 anos, portadores de tumores cerebrais, que iniciaram tratamento quimioterápico no Serviço de Onco-Hematologia Pediátrica do Hospital Infantil Albert Sabin entre janeiro de 2000 e dezembro de 2013. Prontuários dos pacientes, com as mesmas características, diagnosticados a partir de janeiro de 2014.</w:t>
      </w:r>
    </w:p>
    <w:p w14:paraId="51337E27" w14:textId="242BA19A" w:rsidR="002E4764" w:rsidRPr="00E66A22" w:rsidRDefault="00CC569C" w:rsidP="002E4764">
      <w:pPr>
        <w:jc w:val="both"/>
        <w:rPr>
          <w:rFonts w:ascii="Times New Roman" w:hAnsi="Times New Roman"/>
          <w:szCs w:val="24"/>
        </w:rPr>
      </w:pPr>
      <w:r>
        <w:rPr>
          <w:rFonts w:ascii="Times New Roman" w:hAnsi="Times New Roman"/>
          <w:szCs w:val="24"/>
        </w:rPr>
        <w:lastRenderedPageBreak/>
        <w:tab/>
      </w:r>
      <w:r w:rsidR="002E4764" w:rsidRPr="00E66A22">
        <w:rPr>
          <w:rFonts w:ascii="Times New Roman" w:hAnsi="Times New Roman"/>
          <w:szCs w:val="24"/>
        </w:rPr>
        <w:t xml:space="preserve">Os participantes cujas informações serão extraídas após o óbito ou fim do tratamento não precisarão ser informados sobre a pesquisa. Os participantes incluídos enquanto ainda estão em tratamento serão informados sobre o protocolo de estudo e esclarecidos sobre o objetivo do trabalho, mas não será necessário consentimento informado para prosseguir com a coleta de dados.  Será respeitada a autonomia do participante da pesquisa, garantia do seu anonimato, assegurando sua privacidade quanto a dados confidenciais, como rege Resolução CNS nº 466/12 e a Norma Operacional 001/2013 do Conselho Nacional de Saúde. Para sua realização, o estudo será submetido à apreciação e aprovação do Comitê de Ética e Pesquisa (CEP) do HIAS. </w:t>
      </w:r>
    </w:p>
    <w:p w14:paraId="390D57BF" w14:textId="38E361CB" w:rsidR="002E4764" w:rsidRPr="00E66A22" w:rsidRDefault="00CC569C" w:rsidP="002E4764">
      <w:pPr>
        <w:jc w:val="both"/>
        <w:rPr>
          <w:rFonts w:ascii="Times New Roman" w:hAnsi="Times New Roman"/>
          <w:szCs w:val="24"/>
        </w:rPr>
      </w:pPr>
      <w:r>
        <w:rPr>
          <w:rFonts w:ascii="Times New Roman" w:hAnsi="Times New Roman"/>
          <w:szCs w:val="24"/>
        </w:rPr>
        <w:tab/>
      </w:r>
      <w:r w:rsidR="002E4764" w:rsidRPr="00E66A22">
        <w:rPr>
          <w:rFonts w:ascii="Times New Roman" w:hAnsi="Times New Roman"/>
          <w:szCs w:val="24"/>
        </w:rPr>
        <w:t>O pesquisador responsável pela extração dos dados será devidamente treinado e capacitado para realização dos procedimentos. Após este treinamento, será iniciado o recrutamento da amostra, com identificação dos pacientes admitidos.</w:t>
      </w:r>
    </w:p>
    <w:p w14:paraId="076BE4C1" w14:textId="77777777" w:rsidR="002E4764" w:rsidRPr="00E66A22" w:rsidRDefault="002E4764" w:rsidP="00E66A22">
      <w:pPr>
        <w:jc w:val="both"/>
        <w:rPr>
          <w:rFonts w:ascii="Times New Roman" w:hAnsi="Times New Roman"/>
          <w:szCs w:val="24"/>
        </w:rPr>
      </w:pPr>
    </w:p>
    <w:p w14:paraId="1D1C22B6" w14:textId="77777777" w:rsidR="00390169" w:rsidRPr="00C604A8" w:rsidRDefault="00B0349E" w:rsidP="006869D5">
      <w:pPr>
        <w:jc w:val="both"/>
        <w:rPr>
          <w:rFonts w:ascii="Times New Roman" w:hAnsi="Times New Roman"/>
          <w:b/>
        </w:rPr>
      </w:pPr>
      <w:r>
        <w:rPr>
          <w:rFonts w:ascii="Times New Roman" w:hAnsi="Times New Roman"/>
          <w:b/>
        </w:rPr>
        <w:t>5</w:t>
      </w:r>
      <w:r w:rsidR="00390169" w:rsidRPr="00C604A8">
        <w:rPr>
          <w:rFonts w:ascii="Times New Roman" w:hAnsi="Times New Roman"/>
          <w:b/>
        </w:rPr>
        <w:t xml:space="preserve">.2 </w:t>
      </w:r>
      <w:r w:rsidR="00880C75">
        <w:rPr>
          <w:rFonts w:ascii="Times New Roman" w:hAnsi="Times New Roman"/>
          <w:b/>
        </w:rPr>
        <w:t xml:space="preserve">Critérios de inclusão e exclusão </w:t>
      </w:r>
    </w:p>
    <w:p w14:paraId="0D7DAB3F" w14:textId="062B8237" w:rsidR="00E66A22" w:rsidRPr="00CC569C" w:rsidRDefault="00CC569C" w:rsidP="00E66A22">
      <w:pPr>
        <w:jc w:val="both"/>
        <w:rPr>
          <w:rFonts w:ascii="Times New Roman" w:hAnsi="Times New Roman"/>
          <w:b/>
          <w:szCs w:val="24"/>
        </w:rPr>
      </w:pPr>
      <w:r>
        <w:rPr>
          <w:rFonts w:ascii="Times New Roman" w:hAnsi="Times New Roman"/>
          <w:b/>
          <w:szCs w:val="24"/>
        </w:rPr>
        <w:t xml:space="preserve">5.2.1 </w:t>
      </w:r>
      <w:r w:rsidR="00E66A22" w:rsidRPr="00CC569C">
        <w:rPr>
          <w:rFonts w:ascii="Times New Roman" w:hAnsi="Times New Roman"/>
          <w:b/>
          <w:szCs w:val="24"/>
        </w:rPr>
        <w:t xml:space="preserve">Critérios de inclusão. </w:t>
      </w:r>
    </w:p>
    <w:p w14:paraId="291F5473" w14:textId="01F0C133" w:rsidR="00E66A22" w:rsidRPr="00E66A22" w:rsidRDefault="00CC569C" w:rsidP="00E66A22">
      <w:pPr>
        <w:jc w:val="both"/>
        <w:rPr>
          <w:rFonts w:ascii="Times New Roman" w:hAnsi="Times New Roman"/>
          <w:szCs w:val="24"/>
        </w:rPr>
      </w:pPr>
      <w:r>
        <w:rPr>
          <w:rFonts w:ascii="Times New Roman" w:hAnsi="Times New Roman"/>
          <w:szCs w:val="24"/>
        </w:rPr>
        <w:tab/>
      </w:r>
      <w:r w:rsidR="00E66A22" w:rsidRPr="00E66A22">
        <w:rPr>
          <w:rFonts w:ascii="Times New Roman" w:hAnsi="Times New Roman"/>
          <w:szCs w:val="24"/>
        </w:rPr>
        <w:t>A. Pacientes entre 0 e 18 anos que receberam diagnóstico de tumor cerebral primário comprovado por imagem e/ou histologia, tratados no Centro Pediátrico do Câncer (pacientes que receberam diagnóstico em outro lugar e foram transferidos posteriormente também serão incluídos).</w:t>
      </w:r>
    </w:p>
    <w:p w14:paraId="31F77AF9" w14:textId="0C306785" w:rsidR="00E66A22" w:rsidRPr="00E66A22" w:rsidRDefault="00CC569C" w:rsidP="00E66A22">
      <w:pPr>
        <w:jc w:val="both"/>
        <w:rPr>
          <w:rFonts w:ascii="Times New Roman" w:hAnsi="Times New Roman"/>
          <w:szCs w:val="24"/>
        </w:rPr>
      </w:pPr>
      <w:r>
        <w:rPr>
          <w:rFonts w:ascii="Times New Roman" w:hAnsi="Times New Roman"/>
          <w:szCs w:val="24"/>
        </w:rPr>
        <w:tab/>
      </w:r>
      <w:r w:rsidR="00E66A22" w:rsidRPr="00E66A22">
        <w:rPr>
          <w:rFonts w:ascii="Times New Roman" w:hAnsi="Times New Roman"/>
          <w:szCs w:val="24"/>
        </w:rPr>
        <w:t>B. Diagnóstico descrito na Classificação Internacional de Câncer na Infância, terceira edição (CICI-3), grupo III (SNC e miscelânia de neoplasias intracranianas e intra-espinhais) (Steliarova-Foucher, 2005).</w:t>
      </w:r>
    </w:p>
    <w:p w14:paraId="7E3568F6" w14:textId="4E2F26CF" w:rsidR="00E66A22" w:rsidRPr="00CC569C" w:rsidRDefault="00CC569C" w:rsidP="00E66A22">
      <w:pPr>
        <w:jc w:val="both"/>
        <w:rPr>
          <w:rFonts w:ascii="Times New Roman" w:hAnsi="Times New Roman"/>
          <w:b/>
          <w:szCs w:val="24"/>
        </w:rPr>
      </w:pPr>
      <w:r>
        <w:rPr>
          <w:rFonts w:ascii="Times New Roman" w:hAnsi="Times New Roman"/>
          <w:b/>
          <w:szCs w:val="24"/>
        </w:rPr>
        <w:t xml:space="preserve">5.2.2 </w:t>
      </w:r>
      <w:r w:rsidR="00E66A22" w:rsidRPr="00CC569C">
        <w:rPr>
          <w:rFonts w:ascii="Times New Roman" w:hAnsi="Times New Roman"/>
          <w:b/>
          <w:szCs w:val="24"/>
        </w:rPr>
        <w:t xml:space="preserve">Critérios de exclusão. </w:t>
      </w:r>
    </w:p>
    <w:p w14:paraId="6208A2A5" w14:textId="38001051" w:rsidR="00E66A22" w:rsidRPr="00E66A22" w:rsidRDefault="00CC569C" w:rsidP="00E66A22">
      <w:pPr>
        <w:jc w:val="both"/>
        <w:rPr>
          <w:rFonts w:ascii="Times New Roman" w:hAnsi="Times New Roman"/>
          <w:szCs w:val="24"/>
        </w:rPr>
      </w:pPr>
      <w:r>
        <w:rPr>
          <w:rFonts w:ascii="Times New Roman" w:hAnsi="Times New Roman"/>
          <w:szCs w:val="24"/>
        </w:rPr>
        <w:tab/>
      </w:r>
      <w:r w:rsidR="00E66A22" w:rsidRPr="00E66A22">
        <w:rPr>
          <w:rFonts w:ascii="Times New Roman" w:hAnsi="Times New Roman"/>
          <w:szCs w:val="24"/>
        </w:rPr>
        <w:t>A. Vontade expressa do paciente ou seus familiares. Não será exigido termo de consentimento informado para extrair as informações do prontuário de saúde dos pacientes, porém, caso o paciente ou a família solicitem, nenhum dado será colhido.</w:t>
      </w:r>
    </w:p>
    <w:p w14:paraId="005488C2" w14:textId="757ECA55" w:rsidR="00E66A22" w:rsidRDefault="00CC569C" w:rsidP="00E66A22">
      <w:pPr>
        <w:jc w:val="both"/>
        <w:rPr>
          <w:rFonts w:ascii="Times New Roman" w:hAnsi="Times New Roman"/>
          <w:szCs w:val="24"/>
        </w:rPr>
      </w:pPr>
      <w:r>
        <w:rPr>
          <w:rFonts w:ascii="Times New Roman" w:hAnsi="Times New Roman"/>
          <w:szCs w:val="24"/>
        </w:rPr>
        <w:tab/>
      </w:r>
      <w:r w:rsidR="00E66A22" w:rsidRPr="00E66A22">
        <w:rPr>
          <w:rFonts w:ascii="Times New Roman" w:hAnsi="Times New Roman"/>
          <w:szCs w:val="24"/>
        </w:rPr>
        <w:t>B. Diagnóstico de doença não neoplásica: inflamatória, infecciosa ou de outra etiologia. Pacientes com patologia de etiologia duvidosa não serão incluídos.</w:t>
      </w:r>
    </w:p>
    <w:p w14:paraId="1D836A8B" w14:textId="77777777" w:rsidR="00CC569C" w:rsidRPr="00E66A22" w:rsidRDefault="00CC569C" w:rsidP="00E66A22">
      <w:pPr>
        <w:jc w:val="both"/>
        <w:rPr>
          <w:rFonts w:ascii="Times New Roman" w:hAnsi="Times New Roman"/>
          <w:szCs w:val="24"/>
        </w:rPr>
      </w:pPr>
    </w:p>
    <w:p w14:paraId="559B143C" w14:textId="39643569" w:rsidR="00CC569C" w:rsidRPr="00C604A8" w:rsidRDefault="00B0349E" w:rsidP="006869D5">
      <w:pPr>
        <w:jc w:val="both"/>
        <w:rPr>
          <w:rFonts w:ascii="Times New Roman" w:hAnsi="Times New Roman"/>
          <w:b/>
        </w:rPr>
      </w:pPr>
      <w:r>
        <w:rPr>
          <w:rFonts w:ascii="Times New Roman" w:hAnsi="Times New Roman"/>
          <w:b/>
        </w:rPr>
        <w:t>5</w:t>
      </w:r>
      <w:r w:rsidR="00390169" w:rsidRPr="00C604A8">
        <w:rPr>
          <w:rFonts w:ascii="Times New Roman" w:hAnsi="Times New Roman"/>
          <w:b/>
        </w:rPr>
        <w:t xml:space="preserve">.3 </w:t>
      </w:r>
      <w:r w:rsidR="00880C75">
        <w:rPr>
          <w:rFonts w:ascii="Times New Roman" w:hAnsi="Times New Roman"/>
          <w:b/>
        </w:rPr>
        <w:t xml:space="preserve">Análise dos resultados </w:t>
      </w:r>
    </w:p>
    <w:p w14:paraId="70840B52" w14:textId="1C250469" w:rsidR="002E4764" w:rsidRPr="00E66A22" w:rsidRDefault="00CC569C" w:rsidP="002E4764">
      <w:pPr>
        <w:jc w:val="both"/>
        <w:rPr>
          <w:rFonts w:ascii="Times New Roman" w:hAnsi="Times New Roman"/>
          <w:szCs w:val="24"/>
        </w:rPr>
      </w:pPr>
      <w:r>
        <w:rPr>
          <w:rFonts w:ascii="Times New Roman" w:hAnsi="Times New Roman"/>
          <w:szCs w:val="24"/>
        </w:rPr>
        <w:tab/>
      </w:r>
      <w:r w:rsidR="002E4764" w:rsidRPr="00E66A22">
        <w:rPr>
          <w:rFonts w:ascii="Times New Roman" w:hAnsi="Times New Roman"/>
          <w:szCs w:val="24"/>
        </w:rPr>
        <w:t xml:space="preserve">Serão avaliados nesse estudo, através de dados coletados dos prontuários dos pacientes, o tipo e subtipo histológico, grau de malignidade, topografia e disseminação local e distante, e o tamanho das lesões; o quadro clínico e exames laboratoriais de entrada dos pacientes; o tratamento instituído, incluindo cirurgia, radioterapia, quimioterapia e quaisquer </w:t>
      </w:r>
      <w:r w:rsidR="002E4764" w:rsidRPr="00E66A22">
        <w:rPr>
          <w:rFonts w:ascii="Times New Roman" w:hAnsi="Times New Roman"/>
          <w:szCs w:val="24"/>
        </w:rPr>
        <w:lastRenderedPageBreak/>
        <w:t>outros; a evolução dos pacientes durante o tratamento, incluindo complicações, efeitos colaterais do tratamento e co-morbidades; os medicamentos e hemoderivados usados pelos pacientes durante o tratamento; os procedimentos invasivos; o desfecho do tratamento (óbito, remissão completa ou parcial, estabilização da doença, progressão da doença); a indicação de mudança de tratamento; a sobrevida e avaliação neuro-psicológica, fonoaudiológica, oftalmológica e endocrinológica.</w:t>
      </w:r>
    </w:p>
    <w:p w14:paraId="083E16D3" w14:textId="77777777" w:rsidR="00413D49" w:rsidRDefault="00CC569C" w:rsidP="00E66A22">
      <w:pPr>
        <w:jc w:val="both"/>
        <w:rPr>
          <w:rFonts w:ascii="Times New Roman" w:hAnsi="Times New Roman"/>
          <w:szCs w:val="24"/>
        </w:rPr>
      </w:pPr>
      <w:r>
        <w:rPr>
          <w:rFonts w:ascii="Times New Roman" w:hAnsi="Times New Roman"/>
          <w:szCs w:val="24"/>
        </w:rPr>
        <w:tab/>
      </w:r>
      <w:r w:rsidR="00E66A22" w:rsidRPr="00E66A22">
        <w:rPr>
          <w:rFonts w:ascii="Times New Roman" w:hAnsi="Times New Roman"/>
          <w:szCs w:val="24"/>
        </w:rPr>
        <w:t xml:space="preserve">O instrumento será um questionário interativo construído com o aplicativo Google Formulários (Google Inc., 2014). Este aplicativo permite a criação, gerenciamento, aplicação, validação e recuperação de dados com formulários digitais com várias opções disponíveis. Os formulários podem ser preenchidos em vários dispositivos diferentes (computadores PC, Mac e Linux, tablets e smartphones Apple e Android), permitindo grande mobilidade e flexibilidade aos pesquisadores. </w:t>
      </w:r>
    </w:p>
    <w:p w14:paraId="7AA5E624" w14:textId="48128B20" w:rsidR="00E66A22" w:rsidRPr="00E66A22" w:rsidRDefault="00413D49" w:rsidP="00E66A22">
      <w:pPr>
        <w:jc w:val="both"/>
        <w:rPr>
          <w:rFonts w:ascii="Times New Roman" w:hAnsi="Times New Roman"/>
          <w:szCs w:val="24"/>
        </w:rPr>
      </w:pPr>
      <w:r>
        <w:rPr>
          <w:rFonts w:ascii="Times New Roman" w:hAnsi="Times New Roman"/>
          <w:szCs w:val="24"/>
        </w:rPr>
        <w:tab/>
      </w:r>
      <w:r w:rsidR="00E66A22" w:rsidRPr="00E66A22">
        <w:rPr>
          <w:rFonts w:ascii="Times New Roman" w:hAnsi="Times New Roman"/>
          <w:szCs w:val="24"/>
        </w:rPr>
        <w:t xml:space="preserve">O instrumento será construído tendo por base instrumentos já validados e modelos padronizados. Os instrumentos e avaliações a serem utilizados compreendem: </w:t>
      </w:r>
    </w:p>
    <w:p w14:paraId="497AE113" w14:textId="16AF1429" w:rsidR="00E66A22" w:rsidRPr="00E66A22" w:rsidRDefault="00CC569C" w:rsidP="00E66A22">
      <w:pPr>
        <w:jc w:val="both"/>
        <w:rPr>
          <w:rFonts w:ascii="Times New Roman" w:hAnsi="Times New Roman"/>
          <w:szCs w:val="24"/>
        </w:rPr>
      </w:pPr>
      <w:r>
        <w:rPr>
          <w:rFonts w:ascii="Times New Roman" w:hAnsi="Times New Roman"/>
          <w:szCs w:val="24"/>
        </w:rPr>
        <w:tab/>
      </w:r>
      <w:r w:rsidR="00E66A22" w:rsidRPr="00E66A22">
        <w:rPr>
          <w:rFonts w:ascii="Times New Roman" w:hAnsi="Times New Roman"/>
          <w:szCs w:val="24"/>
        </w:rPr>
        <w:t xml:space="preserve">Avaliação Sócio-demográfica: questões relacionadas às características sócio-demográficas, como escolaridade, nível sócio-econômico, idade, sexo, raça, estado civil, dentre outras, obtidas a partir do prontuário de saúde do pacioente, baseada no protocolo da Organização Mundial de Saúde (OMS) (ANEXO). </w:t>
      </w:r>
    </w:p>
    <w:p w14:paraId="0A196242" w14:textId="55A520B7" w:rsidR="00E66A22" w:rsidRPr="00E66A22" w:rsidRDefault="00CC569C" w:rsidP="00E66A22">
      <w:pPr>
        <w:jc w:val="both"/>
        <w:rPr>
          <w:rFonts w:ascii="Times New Roman" w:hAnsi="Times New Roman"/>
          <w:szCs w:val="24"/>
        </w:rPr>
      </w:pPr>
      <w:r>
        <w:rPr>
          <w:rFonts w:ascii="Times New Roman" w:hAnsi="Times New Roman"/>
          <w:szCs w:val="24"/>
        </w:rPr>
        <w:tab/>
      </w:r>
      <w:r w:rsidR="00E66A22" w:rsidRPr="00E66A22">
        <w:rPr>
          <w:rFonts w:ascii="Times New Roman" w:hAnsi="Times New Roman"/>
          <w:szCs w:val="24"/>
        </w:rPr>
        <w:t xml:space="preserve">Informações do diagnóstico: topografia e tipo histológico do tumor de acordo com a Classificação Internacional de Doenças (CID-10) e com a CICI-3 (OMS, 2007; Steliarova-Foucher, 2005). </w:t>
      </w:r>
    </w:p>
    <w:p w14:paraId="0ADB34FA" w14:textId="3AE4F2AF" w:rsidR="00E66A22" w:rsidRPr="00E66A22" w:rsidRDefault="00CC569C" w:rsidP="00E66A22">
      <w:pPr>
        <w:jc w:val="both"/>
        <w:rPr>
          <w:rFonts w:ascii="Times New Roman" w:hAnsi="Times New Roman"/>
          <w:szCs w:val="24"/>
        </w:rPr>
      </w:pPr>
      <w:r>
        <w:rPr>
          <w:rFonts w:ascii="Times New Roman" w:hAnsi="Times New Roman"/>
          <w:szCs w:val="24"/>
        </w:rPr>
        <w:tab/>
      </w:r>
      <w:r w:rsidR="00E66A22" w:rsidRPr="00E66A22">
        <w:rPr>
          <w:rFonts w:ascii="Times New Roman" w:hAnsi="Times New Roman"/>
          <w:szCs w:val="24"/>
        </w:rPr>
        <w:t>Escala modificada de Lansky (LPPS), para pacientes até 16 anos, ou de Karnofsky (Lansky, 1987), para pacientes mais velhos, escala de coma de Glasgow pediátrica (GCS) ou de Ramsay (Nassar, 2008), bem como resultados de exames diagnósticos e fatores de risco presentes (monitorização da pressão arterial, frequência cardíaca, frequência respiratória, temperatura corpórea, outros).</w:t>
      </w:r>
    </w:p>
    <w:p w14:paraId="168C1ABD" w14:textId="7C3EF41E" w:rsidR="00E66A22" w:rsidRPr="00E66A22" w:rsidRDefault="00CC569C" w:rsidP="00E66A22">
      <w:pPr>
        <w:jc w:val="both"/>
        <w:rPr>
          <w:rFonts w:ascii="Times New Roman" w:hAnsi="Times New Roman"/>
          <w:szCs w:val="24"/>
        </w:rPr>
      </w:pPr>
      <w:r>
        <w:rPr>
          <w:rFonts w:ascii="Times New Roman" w:hAnsi="Times New Roman"/>
          <w:szCs w:val="24"/>
        </w:rPr>
        <w:tab/>
      </w:r>
      <w:r w:rsidR="00E66A22" w:rsidRPr="00E66A22">
        <w:rPr>
          <w:rFonts w:ascii="Times New Roman" w:hAnsi="Times New Roman"/>
          <w:szCs w:val="24"/>
        </w:rPr>
        <w:t xml:space="preserve">Avaliação laboratorial: exames laboratoriais (hemograma, glicemia, eletrólitos, função renal, função hepática, coagulograma) serão extraídos do prontuário de saúde do paciente e anotados de forma sequencial e tabular. </w:t>
      </w:r>
    </w:p>
    <w:p w14:paraId="17EA75D1" w14:textId="16282D38" w:rsidR="00E66A22" w:rsidRPr="00E66A22" w:rsidRDefault="00CC569C" w:rsidP="00E66A22">
      <w:pPr>
        <w:jc w:val="both"/>
        <w:rPr>
          <w:rFonts w:ascii="Times New Roman" w:hAnsi="Times New Roman"/>
          <w:szCs w:val="24"/>
        </w:rPr>
      </w:pPr>
      <w:r>
        <w:rPr>
          <w:rFonts w:ascii="Times New Roman" w:hAnsi="Times New Roman"/>
          <w:szCs w:val="24"/>
        </w:rPr>
        <w:tab/>
      </w:r>
      <w:r w:rsidR="00E66A22" w:rsidRPr="00E66A22">
        <w:rPr>
          <w:rFonts w:ascii="Times New Roman" w:hAnsi="Times New Roman"/>
          <w:szCs w:val="24"/>
        </w:rPr>
        <w:t>Efeitos adversos: os eventos indesejados atribuíveis ao tratamento quimo ou radioterápico serão classificados de acordo com os Critérios Comuns de Toxicidade do Instituto Nacional de Câncer dos Estados Unidos 2.0, traduzida para o português (Saad, 2002).</w:t>
      </w:r>
    </w:p>
    <w:p w14:paraId="18B68C66" w14:textId="1B67E7E3" w:rsidR="003E7BE7" w:rsidRDefault="00CC569C" w:rsidP="00E66A22">
      <w:pPr>
        <w:jc w:val="both"/>
        <w:rPr>
          <w:rFonts w:ascii="Times New Roman" w:hAnsi="Times New Roman"/>
          <w:szCs w:val="24"/>
        </w:rPr>
      </w:pPr>
      <w:r>
        <w:rPr>
          <w:rFonts w:ascii="Times New Roman" w:hAnsi="Times New Roman"/>
          <w:szCs w:val="24"/>
        </w:rPr>
        <w:lastRenderedPageBreak/>
        <w:tab/>
      </w:r>
      <w:r w:rsidR="00E66A22" w:rsidRPr="00E66A22">
        <w:rPr>
          <w:rFonts w:ascii="Times New Roman" w:hAnsi="Times New Roman"/>
          <w:szCs w:val="24"/>
        </w:rPr>
        <w:t>Avaliação por Imagem: imagens por ressonância nuclear magnética (RNM) de crãnio contrastadas serão extraídas e armazenadas em formato eletrônico (DICOM), quando disponível. Caso contrário, serão fotografadas e armazenadas em formato de imagem eletrônica (jpeg ou tiff), com a máxima qualidade disponível.</w:t>
      </w:r>
    </w:p>
    <w:p w14:paraId="58BC0AAB" w14:textId="6CCB2B7F" w:rsidR="00E66A22" w:rsidRPr="003E7BE7" w:rsidRDefault="00CC569C" w:rsidP="003E7BE7">
      <w:pPr>
        <w:spacing w:line="240" w:lineRule="auto"/>
        <w:jc w:val="left"/>
        <w:rPr>
          <w:rFonts w:ascii="Times New Roman" w:hAnsi="Times New Roman"/>
          <w:szCs w:val="24"/>
        </w:rPr>
      </w:pPr>
      <w:r>
        <w:rPr>
          <w:rFonts w:ascii="Times New Roman" w:hAnsi="Times New Roman"/>
          <w:b/>
          <w:szCs w:val="24"/>
        </w:rPr>
        <w:t xml:space="preserve">5.3.1 </w:t>
      </w:r>
      <w:r w:rsidR="00E66A22" w:rsidRPr="00E66A22">
        <w:rPr>
          <w:rFonts w:ascii="Times New Roman" w:hAnsi="Times New Roman"/>
          <w:b/>
          <w:szCs w:val="24"/>
        </w:rPr>
        <w:t xml:space="preserve">Análise estatística dos resultados: </w:t>
      </w:r>
    </w:p>
    <w:p w14:paraId="40F2190A" w14:textId="609B5A43" w:rsidR="00E66A22" w:rsidRDefault="00CC569C" w:rsidP="00E66A22">
      <w:pPr>
        <w:jc w:val="both"/>
        <w:rPr>
          <w:rFonts w:ascii="Times New Roman" w:hAnsi="Times New Roman"/>
          <w:szCs w:val="24"/>
        </w:rPr>
      </w:pPr>
      <w:r>
        <w:rPr>
          <w:rFonts w:ascii="Times New Roman" w:hAnsi="Times New Roman"/>
          <w:szCs w:val="24"/>
        </w:rPr>
        <w:tab/>
      </w:r>
      <w:r w:rsidR="00E66A22" w:rsidRPr="00E66A22">
        <w:rPr>
          <w:rFonts w:ascii="Times New Roman" w:hAnsi="Times New Roman"/>
          <w:szCs w:val="24"/>
        </w:rPr>
        <w:t>O desenho do estudo é unicêntrico, aberto, não randomizado, não controlado e retrospectivo. O principal objetivo do estudo é a descrição de um grupo de pacientes tratados em nosso serviço hospitalar. Um desenho experimental descritivo longitudinal será utilizado, devido à necessidade de atualização periódica dos dados após o registro inicial de cada paciente.</w:t>
      </w:r>
    </w:p>
    <w:p w14:paraId="6DA6E747" w14:textId="77777777" w:rsidR="00CC569C" w:rsidRPr="00E66A22" w:rsidRDefault="00CC569C" w:rsidP="00CC569C">
      <w:pPr>
        <w:jc w:val="both"/>
        <w:rPr>
          <w:rFonts w:ascii="Times New Roman" w:hAnsi="Times New Roman"/>
          <w:szCs w:val="24"/>
        </w:rPr>
      </w:pPr>
      <w:r>
        <w:rPr>
          <w:rFonts w:ascii="Times New Roman" w:hAnsi="Times New Roman"/>
          <w:szCs w:val="24"/>
        </w:rPr>
        <w:tab/>
      </w:r>
      <w:r w:rsidRPr="00E66A22">
        <w:rPr>
          <w:rFonts w:ascii="Times New Roman" w:hAnsi="Times New Roman"/>
          <w:szCs w:val="24"/>
        </w:rPr>
        <w:t>Variáveis quantitativas serão resumidas através de média e desvio padrão da média, além de mediana e quartis inferior e superior para a idade. Variáveis qualitativas serão resumidas através de frequências. As tabulações e análises serão realizadas eletronicamente através dos programas Excel 2011 para Mac OS X (Microsoft, 2000-2011) e R 2.X (R Development Core Team, 2012). As árvores de utilização ótima de cada tratamento serão criadas com a linguagem estatística R.</w:t>
      </w:r>
    </w:p>
    <w:p w14:paraId="0DCF8827" w14:textId="77777777" w:rsidR="00CC569C" w:rsidRPr="00E66A22" w:rsidRDefault="00CC569C" w:rsidP="00E66A22">
      <w:pPr>
        <w:jc w:val="both"/>
        <w:rPr>
          <w:rFonts w:ascii="Times New Roman" w:hAnsi="Times New Roman"/>
          <w:szCs w:val="24"/>
        </w:rPr>
      </w:pPr>
    </w:p>
    <w:p w14:paraId="22B76316" w14:textId="382EDAB5" w:rsidR="00E66A22" w:rsidRPr="00E66A22" w:rsidRDefault="00CC569C" w:rsidP="00E66A22">
      <w:pPr>
        <w:jc w:val="both"/>
        <w:rPr>
          <w:rFonts w:ascii="Times New Roman" w:hAnsi="Times New Roman"/>
          <w:b/>
          <w:szCs w:val="24"/>
        </w:rPr>
      </w:pPr>
      <w:r>
        <w:rPr>
          <w:rFonts w:ascii="Times New Roman" w:hAnsi="Times New Roman"/>
          <w:b/>
          <w:szCs w:val="24"/>
        </w:rPr>
        <w:t xml:space="preserve">5.3.2 </w:t>
      </w:r>
      <w:r w:rsidR="00E66A22" w:rsidRPr="00E66A22">
        <w:rPr>
          <w:rFonts w:ascii="Times New Roman" w:hAnsi="Times New Roman"/>
          <w:b/>
          <w:szCs w:val="24"/>
        </w:rPr>
        <w:t>Definições:</w:t>
      </w:r>
    </w:p>
    <w:p w14:paraId="7060FD49" w14:textId="5F837073" w:rsidR="00E66A22" w:rsidRPr="00E66A22" w:rsidRDefault="00E66A22" w:rsidP="00E66A22">
      <w:pPr>
        <w:jc w:val="both"/>
        <w:rPr>
          <w:rFonts w:ascii="Times New Roman" w:hAnsi="Times New Roman"/>
          <w:szCs w:val="24"/>
        </w:rPr>
      </w:pPr>
      <w:r w:rsidRPr="00E66A22">
        <w:rPr>
          <w:rFonts w:ascii="Times New Roman" w:hAnsi="Times New Roman"/>
          <w:szCs w:val="24"/>
        </w:rPr>
        <w:t>Caso: paciente de 0 a 18 anos tratado por tumor cerebral primário em nosso centro.</w:t>
      </w:r>
    </w:p>
    <w:p w14:paraId="53E1BF7F" w14:textId="77777777" w:rsidR="00E66A22" w:rsidRPr="00E66A22" w:rsidRDefault="00E66A22" w:rsidP="00E66A22">
      <w:pPr>
        <w:jc w:val="both"/>
        <w:rPr>
          <w:rFonts w:ascii="Times New Roman" w:hAnsi="Times New Roman"/>
          <w:szCs w:val="24"/>
        </w:rPr>
      </w:pPr>
      <w:r w:rsidRPr="00E66A22">
        <w:rPr>
          <w:rFonts w:ascii="Times New Roman" w:hAnsi="Times New Roman"/>
          <w:szCs w:val="24"/>
        </w:rPr>
        <w:t>O tamanho dos tumores: o tamanho do tumor deve ser estimado como o produto de dois diâmetros (critério bidimensional da OMS). Usaremos os critérios do grupo RANO para tumores cerebrais (Van den Bent, 2011).</w:t>
      </w:r>
    </w:p>
    <w:p w14:paraId="167C4D39" w14:textId="77777777" w:rsidR="00E66A22" w:rsidRPr="00E66A22" w:rsidRDefault="00E66A22" w:rsidP="00E66A22">
      <w:pPr>
        <w:jc w:val="both"/>
        <w:rPr>
          <w:rFonts w:ascii="Times New Roman" w:hAnsi="Times New Roman"/>
          <w:szCs w:val="24"/>
        </w:rPr>
      </w:pPr>
      <w:r w:rsidRPr="00E66A22">
        <w:rPr>
          <w:rFonts w:ascii="Times New Roman" w:hAnsi="Times New Roman"/>
          <w:szCs w:val="24"/>
        </w:rPr>
        <w:t>Resposta: A resposta ao tratamento será verificada por meio da revisão de imagens ou de seus laudos, ou ainda de informações descritas nos prontuários dos pacientes. A resposta será caracterizada como se segue (OMS, 1979).</w:t>
      </w:r>
    </w:p>
    <w:p w14:paraId="39AB2E44" w14:textId="086BBB71" w:rsidR="00E66A22" w:rsidRPr="00E66A22" w:rsidRDefault="00440B87" w:rsidP="00E66A22">
      <w:pPr>
        <w:jc w:val="both"/>
        <w:rPr>
          <w:rFonts w:ascii="Times New Roman" w:hAnsi="Times New Roman"/>
          <w:szCs w:val="24"/>
        </w:rPr>
      </w:pPr>
      <w:r>
        <w:rPr>
          <w:rFonts w:ascii="Times New Roman" w:hAnsi="Times New Roman"/>
          <w:szCs w:val="24"/>
        </w:rPr>
        <w:t xml:space="preserve">RC = resposta completa, </w:t>
      </w:r>
      <w:r w:rsidR="00E66A22" w:rsidRPr="00E66A22">
        <w:rPr>
          <w:rFonts w:ascii="Times New Roman" w:hAnsi="Times New Roman"/>
          <w:szCs w:val="24"/>
        </w:rPr>
        <w:t>desaparecimento total do tumor mensurável em T2/FLAIR, ou redução do tumor mensurável a um tumor não mensurável, mas ainda com alteração de sinal em T2/FLAIR.</w:t>
      </w:r>
    </w:p>
    <w:p w14:paraId="771AC722" w14:textId="50AB964E" w:rsidR="00E66A22" w:rsidRPr="00E66A22" w:rsidRDefault="00440B87" w:rsidP="00E66A22">
      <w:pPr>
        <w:jc w:val="both"/>
        <w:rPr>
          <w:rFonts w:ascii="Times New Roman" w:hAnsi="Times New Roman"/>
          <w:szCs w:val="24"/>
        </w:rPr>
      </w:pPr>
      <w:r>
        <w:rPr>
          <w:rFonts w:ascii="Times New Roman" w:hAnsi="Times New Roman"/>
          <w:szCs w:val="24"/>
        </w:rPr>
        <w:t>RP = resposta parcial</w:t>
      </w:r>
      <w:r w:rsidR="00E66A22" w:rsidRPr="00E66A22">
        <w:rPr>
          <w:rFonts w:ascii="Times New Roman" w:hAnsi="Times New Roman"/>
          <w:szCs w:val="24"/>
        </w:rPr>
        <w:t xml:space="preserve"> após o tratamento, permanência</w:t>
      </w:r>
      <w:r>
        <w:rPr>
          <w:rFonts w:ascii="Times New Roman" w:hAnsi="Times New Roman"/>
          <w:szCs w:val="24"/>
        </w:rPr>
        <w:t xml:space="preserve"> de área mensurável </w:t>
      </w:r>
      <w:r w:rsidR="00E66A22" w:rsidRPr="00E66A22">
        <w:rPr>
          <w:rFonts w:ascii="Times New Roman" w:hAnsi="Times New Roman"/>
          <w:szCs w:val="24"/>
        </w:rPr>
        <w:t>com menos de 50% do tamanho inicial, estimada pelo critério bidimensional.</w:t>
      </w:r>
    </w:p>
    <w:p w14:paraId="59565AC9" w14:textId="0702C94B" w:rsidR="00E66A22" w:rsidRPr="00E66A22" w:rsidRDefault="00440B87" w:rsidP="00E66A22">
      <w:pPr>
        <w:jc w:val="both"/>
        <w:rPr>
          <w:rFonts w:ascii="Times New Roman" w:hAnsi="Times New Roman"/>
          <w:szCs w:val="24"/>
        </w:rPr>
      </w:pPr>
      <w:r>
        <w:rPr>
          <w:rFonts w:ascii="Times New Roman" w:hAnsi="Times New Roman"/>
          <w:szCs w:val="24"/>
        </w:rPr>
        <w:t xml:space="preserve">DE = doença estável, </w:t>
      </w:r>
      <w:r w:rsidR="00E66A22" w:rsidRPr="00E66A22">
        <w:rPr>
          <w:rFonts w:ascii="Times New Roman" w:hAnsi="Times New Roman"/>
          <w:szCs w:val="24"/>
        </w:rPr>
        <w:t>redução menor que 50%, ou aumento de até 25%, do tamanho mensurável do tumor.</w:t>
      </w:r>
    </w:p>
    <w:p w14:paraId="60E5BF89" w14:textId="090C54FE" w:rsidR="00E66A22" w:rsidRDefault="00440B87" w:rsidP="00E66A22">
      <w:pPr>
        <w:jc w:val="both"/>
        <w:rPr>
          <w:rFonts w:ascii="Times New Roman" w:hAnsi="Times New Roman"/>
          <w:szCs w:val="24"/>
        </w:rPr>
      </w:pPr>
      <w:r>
        <w:rPr>
          <w:rFonts w:ascii="Times New Roman" w:hAnsi="Times New Roman"/>
          <w:szCs w:val="24"/>
        </w:rPr>
        <w:lastRenderedPageBreak/>
        <w:t xml:space="preserve">DP = doença progressiva, </w:t>
      </w:r>
      <w:r w:rsidR="00E66A22" w:rsidRPr="00E66A22">
        <w:rPr>
          <w:rFonts w:ascii="Times New Roman" w:hAnsi="Times New Roman"/>
          <w:szCs w:val="24"/>
        </w:rPr>
        <w:t>aumento maior que 25% no tamanho mensurável to tumor ou surgimento de novas lesões (metástases).</w:t>
      </w:r>
    </w:p>
    <w:p w14:paraId="4A10E13E" w14:textId="77777777" w:rsidR="00CC569C" w:rsidRPr="00E66A22" w:rsidRDefault="00CC569C" w:rsidP="00E66A22">
      <w:pPr>
        <w:jc w:val="both"/>
        <w:rPr>
          <w:rFonts w:ascii="Times New Roman" w:hAnsi="Times New Roman"/>
          <w:szCs w:val="24"/>
        </w:rPr>
      </w:pPr>
    </w:p>
    <w:p w14:paraId="3BD012C8" w14:textId="77777777" w:rsidR="003E7BE7" w:rsidRDefault="003E7BE7">
      <w:pPr>
        <w:spacing w:line="240" w:lineRule="auto"/>
        <w:jc w:val="left"/>
        <w:rPr>
          <w:rFonts w:ascii="Times New Roman" w:hAnsi="Times New Roman"/>
          <w:b/>
          <w:szCs w:val="24"/>
        </w:rPr>
      </w:pPr>
      <w:r>
        <w:rPr>
          <w:rFonts w:ascii="Times New Roman" w:hAnsi="Times New Roman"/>
          <w:b/>
          <w:szCs w:val="24"/>
        </w:rPr>
        <w:br w:type="page"/>
      </w:r>
    </w:p>
    <w:p w14:paraId="235A496F" w14:textId="41B79B5D" w:rsidR="00E66A22" w:rsidRPr="00E66A22" w:rsidRDefault="00CC569C" w:rsidP="00E66A22">
      <w:pPr>
        <w:jc w:val="both"/>
        <w:rPr>
          <w:rFonts w:ascii="Times New Roman" w:hAnsi="Times New Roman"/>
          <w:b/>
          <w:szCs w:val="24"/>
        </w:rPr>
      </w:pPr>
      <w:r>
        <w:rPr>
          <w:rFonts w:ascii="Times New Roman" w:hAnsi="Times New Roman"/>
          <w:b/>
          <w:szCs w:val="24"/>
        </w:rPr>
        <w:t xml:space="preserve">5.3.3 </w:t>
      </w:r>
      <w:r w:rsidR="00E66A22" w:rsidRPr="00E66A22">
        <w:rPr>
          <w:rFonts w:ascii="Times New Roman" w:hAnsi="Times New Roman"/>
          <w:b/>
          <w:szCs w:val="24"/>
        </w:rPr>
        <w:t xml:space="preserve">Tamanho da amostra: </w:t>
      </w:r>
    </w:p>
    <w:p w14:paraId="59BFE9DC" w14:textId="4FEC1EA4" w:rsidR="00E66A22" w:rsidRPr="00E66A22" w:rsidRDefault="00E66A22" w:rsidP="00E66A22">
      <w:pPr>
        <w:jc w:val="both"/>
        <w:rPr>
          <w:rFonts w:ascii="Times New Roman" w:hAnsi="Times New Roman"/>
          <w:szCs w:val="24"/>
        </w:rPr>
      </w:pPr>
      <w:r w:rsidRPr="00E66A22">
        <w:rPr>
          <w:rFonts w:ascii="Times New Roman" w:hAnsi="Times New Roman"/>
          <w:szCs w:val="24"/>
        </w:rPr>
        <w:t>O projeto não objetiva amostrar uma população, mas sim registrar exaustivamente todos os casos que preencham os critérios de inclusão. Assim, não foi calculado tamanho amostral para o presente projeto.</w:t>
      </w:r>
    </w:p>
    <w:p w14:paraId="6D5AA80B" w14:textId="77777777" w:rsidR="006869D5" w:rsidRDefault="006869D5" w:rsidP="00C275F4">
      <w:pPr>
        <w:jc w:val="both"/>
        <w:rPr>
          <w:rFonts w:ascii="Times New Roman" w:hAnsi="Times New Roman"/>
          <w:szCs w:val="24"/>
        </w:rPr>
      </w:pPr>
    </w:p>
    <w:p w14:paraId="7BDB338F" w14:textId="77777777" w:rsidR="00617213" w:rsidRPr="00B611C7" w:rsidRDefault="00B0349E" w:rsidP="00B611C7">
      <w:pPr>
        <w:jc w:val="both"/>
        <w:rPr>
          <w:rFonts w:ascii="Times New Roman" w:hAnsi="Times New Roman"/>
          <w:szCs w:val="24"/>
        </w:rPr>
      </w:pPr>
      <w:r>
        <w:rPr>
          <w:rFonts w:ascii="Times New Roman" w:hAnsi="Times New Roman"/>
          <w:b/>
        </w:rPr>
        <w:t>6.</w:t>
      </w:r>
      <w:r w:rsidR="00617213" w:rsidRPr="00617213">
        <w:rPr>
          <w:rFonts w:ascii="Times New Roman" w:hAnsi="Times New Roman"/>
          <w:b/>
        </w:rPr>
        <w:t xml:space="preserve"> ORÇAMENTO</w:t>
      </w:r>
    </w:p>
    <w:p w14:paraId="2355FE25" w14:textId="77777777" w:rsidR="00617213" w:rsidRDefault="00617213" w:rsidP="00671A52">
      <w:pPr>
        <w:jc w:val="left"/>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2"/>
        <w:gridCol w:w="2303"/>
        <w:gridCol w:w="2303"/>
        <w:gridCol w:w="2303"/>
      </w:tblGrid>
      <w:tr w:rsidR="00B611C7" w:rsidRPr="003E4BFF" w14:paraId="320AC241" w14:textId="77777777" w:rsidTr="003E4BFF">
        <w:tc>
          <w:tcPr>
            <w:tcW w:w="2302" w:type="dxa"/>
          </w:tcPr>
          <w:p w14:paraId="35039B66" w14:textId="77777777" w:rsidR="00B611C7" w:rsidRPr="003E4BFF" w:rsidRDefault="00B611C7" w:rsidP="00267606">
            <w:pPr>
              <w:rPr>
                <w:rFonts w:ascii="Times New Roman" w:hAnsi="Times New Roman"/>
                <w:b/>
              </w:rPr>
            </w:pPr>
            <w:r w:rsidRPr="003E4BFF">
              <w:rPr>
                <w:rFonts w:ascii="Times New Roman" w:hAnsi="Times New Roman"/>
                <w:b/>
              </w:rPr>
              <w:t>Material Necessário</w:t>
            </w:r>
          </w:p>
        </w:tc>
        <w:tc>
          <w:tcPr>
            <w:tcW w:w="2303" w:type="dxa"/>
          </w:tcPr>
          <w:p w14:paraId="666D563E" w14:textId="77777777" w:rsidR="00B611C7" w:rsidRPr="003E4BFF" w:rsidRDefault="00B611C7" w:rsidP="00267606">
            <w:pPr>
              <w:rPr>
                <w:rFonts w:ascii="Times New Roman" w:hAnsi="Times New Roman"/>
                <w:b/>
              </w:rPr>
            </w:pPr>
            <w:r w:rsidRPr="003E4BFF">
              <w:rPr>
                <w:rFonts w:ascii="Times New Roman" w:hAnsi="Times New Roman"/>
                <w:b/>
              </w:rPr>
              <w:t>Quantidade</w:t>
            </w:r>
          </w:p>
        </w:tc>
        <w:tc>
          <w:tcPr>
            <w:tcW w:w="2303" w:type="dxa"/>
          </w:tcPr>
          <w:p w14:paraId="0B927F97" w14:textId="77777777" w:rsidR="00B611C7" w:rsidRPr="003E4BFF" w:rsidRDefault="00267606" w:rsidP="00267606">
            <w:pPr>
              <w:rPr>
                <w:rFonts w:ascii="Times New Roman" w:hAnsi="Times New Roman"/>
                <w:b/>
              </w:rPr>
            </w:pPr>
            <w:r w:rsidRPr="003E4BFF">
              <w:rPr>
                <w:rFonts w:ascii="Times New Roman" w:hAnsi="Times New Roman"/>
                <w:b/>
              </w:rPr>
              <w:t>Valor unitário (R$)</w:t>
            </w:r>
          </w:p>
        </w:tc>
        <w:tc>
          <w:tcPr>
            <w:tcW w:w="2303" w:type="dxa"/>
          </w:tcPr>
          <w:p w14:paraId="0E356906" w14:textId="77777777" w:rsidR="00B611C7" w:rsidRPr="003E4BFF" w:rsidRDefault="00267606" w:rsidP="00267606">
            <w:pPr>
              <w:rPr>
                <w:rFonts w:ascii="Times New Roman" w:hAnsi="Times New Roman"/>
                <w:b/>
              </w:rPr>
            </w:pPr>
            <w:r w:rsidRPr="003E4BFF">
              <w:rPr>
                <w:rFonts w:ascii="Times New Roman" w:hAnsi="Times New Roman"/>
                <w:b/>
              </w:rPr>
              <w:t>Valor total (R$)</w:t>
            </w:r>
          </w:p>
        </w:tc>
      </w:tr>
      <w:tr w:rsidR="00267606" w:rsidRPr="003E4BFF" w14:paraId="66AE620B" w14:textId="77777777" w:rsidTr="003E4BFF">
        <w:tc>
          <w:tcPr>
            <w:tcW w:w="2302" w:type="dxa"/>
          </w:tcPr>
          <w:p w14:paraId="61CAFE7E" w14:textId="77777777" w:rsidR="00267606" w:rsidRPr="003E4BFF" w:rsidRDefault="00C275F4" w:rsidP="00267606">
            <w:pPr>
              <w:rPr>
                <w:rFonts w:ascii="Times New Roman" w:hAnsi="Times New Roman"/>
                <w:szCs w:val="24"/>
              </w:rPr>
            </w:pPr>
            <w:r>
              <w:rPr>
                <w:rFonts w:ascii="Times New Roman" w:hAnsi="Times New Roman"/>
                <w:szCs w:val="24"/>
              </w:rPr>
              <w:t>Canetas</w:t>
            </w:r>
          </w:p>
        </w:tc>
        <w:tc>
          <w:tcPr>
            <w:tcW w:w="2303" w:type="dxa"/>
          </w:tcPr>
          <w:p w14:paraId="43922188" w14:textId="77777777" w:rsidR="00267606" w:rsidRPr="003E4BFF" w:rsidRDefault="00C275F4" w:rsidP="00267606">
            <w:pPr>
              <w:rPr>
                <w:rFonts w:ascii="Times New Roman" w:hAnsi="Times New Roman"/>
              </w:rPr>
            </w:pPr>
            <w:r>
              <w:rPr>
                <w:rFonts w:ascii="Times New Roman" w:hAnsi="Times New Roman"/>
              </w:rPr>
              <w:t>10</w:t>
            </w:r>
          </w:p>
        </w:tc>
        <w:tc>
          <w:tcPr>
            <w:tcW w:w="2303" w:type="dxa"/>
          </w:tcPr>
          <w:p w14:paraId="581D3E9D" w14:textId="77777777" w:rsidR="00267606" w:rsidRPr="003E4BFF" w:rsidRDefault="00C275F4" w:rsidP="00267606">
            <w:pPr>
              <w:rPr>
                <w:rFonts w:ascii="Times New Roman" w:hAnsi="Times New Roman"/>
              </w:rPr>
            </w:pPr>
            <w:r>
              <w:rPr>
                <w:rFonts w:ascii="Times New Roman" w:hAnsi="Times New Roman"/>
              </w:rPr>
              <w:t>1,00</w:t>
            </w:r>
          </w:p>
        </w:tc>
        <w:tc>
          <w:tcPr>
            <w:tcW w:w="2303" w:type="dxa"/>
          </w:tcPr>
          <w:p w14:paraId="74F7EF90" w14:textId="77777777" w:rsidR="00267606" w:rsidRPr="003E4BFF" w:rsidRDefault="00C275F4" w:rsidP="00267606">
            <w:pPr>
              <w:rPr>
                <w:rFonts w:ascii="Times New Roman" w:hAnsi="Times New Roman"/>
              </w:rPr>
            </w:pPr>
            <w:r>
              <w:rPr>
                <w:rFonts w:ascii="Times New Roman" w:hAnsi="Times New Roman"/>
              </w:rPr>
              <w:t>10,00</w:t>
            </w:r>
          </w:p>
        </w:tc>
      </w:tr>
      <w:tr w:rsidR="00267606" w:rsidRPr="003E4BFF" w14:paraId="48A754C6" w14:textId="77777777" w:rsidTr="00C275F4">
        <w:trPr>
          <w:trHeight w:val="494"/>
        </w:trPr>
        <w:tc>
          <w:tcPr>
            <w:tcW w:w="2302" w:type="dxa"/>
          </w:tcPr>
          <w:p w14:paraId="4AF42E37" w14:textId="77777777" w:rsidR="00267606" w:rsidRPr="003E4BFF" w:rsidRDefault="00C275F4" w:rsidP="00267606">
            <w:pPr>
              <w:rPr>
                <w:rFonts w:ascii="Times New Roman" w:hAnsi="Times New Roman"/>
                <w:szCs w:val="24"/>
              </w:rPr>
            </w:pPr>
            <w:r>
              <w:rPr>
                <w:rFonts w:ascii="Times New Roman" w:hAnsi="Times New Roman"/>
                <w:szCs w:val="24"/>
              </w:rPr>
              <w:t>Resma de papel A4</w:t>
            </w:r>
          </w:p>
        </w:tc>
        <w:tc>
          <w:tcPr>
            <w:tcW w:w="2303" w:type="dxa"/>
          </w:tcPr>
          <w:p w14:paraId="149DD53E" w14:textId="77777777" w:rsidR="00267606" w:rsidRPr="003E4BFF" w:rsidRDefault="00C275F4" w:rsidP="00267606">
            <w:pPr>
              <w:rPr>
                <w:rFonts w:ascii="Times New Roman" w:hAnsi="Times New Roman"/>
              </w:rPr>
            </w:pPr>
            <w:r>
              <w:rPr>
                <w:rFonts w:ascii="Times New Roman" w:hAnsi="Times New Roman"/>
              </w:rPr>
              <w:t>1</w:t>
            </w:r>
          </w:p>
        </w:tc>
        <w:tc>
          <w:tcPr>
            <w:tcW w:w="2303" w:type="dxa"/>
          </w:tcPr>
          <w:p w14:paraId="060A5629" w14:textId="77777777" w:rsidR="00267606" w:rsidRPr="003E4BFF" w:rsidRDefault="00C275F4" w:rsidP="00267606">
            <w:pPr>
              <w:rPr>
                <w:rFonts w:ascii="Times New Roman" w:hAnsi="Times New Roman"/>
              </w:rPr>
            </w:pPr>
            <w:r>
              <w:rPr>
                <w:rFonts w:ascii="Times New Roman" w:hAnsi="Times New Roman"/>
              </w:rPr>
              <w:t>15,00</w:t>
            </w:r>
          </w:p>
        </w:tc>
        <w:tc>
          <w:tcPr>
            <w:tcW w:w="2303" w:type="dxa"/>
          </w:tcPr>
          <w:p w14:paraId="559823EE" w14:textId="77777777" w:rsidR="00267606" w:rsidRPr="003E4BFF" w:rsidRDefault="00C275F4" w:rsidP="00C275F4">
            <w:pPr>
              <w:rPr>
                <w:rFonts w:ascii="Times New Roman" w:hAnsi="Times New Roman"/>
              </w:rPr>
            </w:pPr>
            <w:r>
              <w:rPr>
                <w:rFonts w:ascii="Times New Roman" w:hAnsi="Times New Roman"/>
              </w:rPr>
              <w:t>15,00</w:t>
            </w:r>
          </w:p>
        </w:tc>
      </w:tr>
      <w:tr w:rsidR="00267606" w:rsidRPr="003E4BFF" w14:paraId="72E1437A" w14:textId="77777777" w:rsidTr="003E4BFF">
        <w:tc>
          <w:tcPr>
            <w:tcW w:w="2302" w:type="dxa"/>
          </w:tcPr>
          <w:p w14:paraId="566C1EAC" w14:textId="77777777" w:rsidR="00267606" w:rsidRPr="003E4BFF" w:rsidRDefault="00C275F4" w:rsidP="00C275F4">
            <w:pPr>
              <w:rPr>
                <w:rFonts w:ascii="Times New Roman" w:hAnsi="Times New Roman"/>
                <w:szCs w:val="24"/>
              </w:rPr>
            </w:pPr>
            <w:r>
              <w:rPr>
                <w:rFonts w:ascii="Times New Roman" w:hAnsi="Times New Roman"/>
                <w:szCs w:val="24"/>
              </w:rPr>
              <w:t>Capas plásticas</w:t>
            </w:r>
          </w:p>
        </w:tc>
        <w:tc>
          <w:tcPr>
            <w:tcW w:w="2303" w:type="dxa"/>
          </w:tcPr>
          <w:p w14:paraId="0CE19829" w14:textId="77777777" w:rsidR="00267606" w:rsidRPr="003E4BFF" w:rsidRDefault="00267606" w:rsidP="00267606">
            <w:pPr>
              <w:rPr>
                <w:rFonts w:ascii="Times New Roman" w:hAnsi="Times New Roman"/>
              </w:rPr>
            </w:pPr>
          </w:p>
        </w:tc>
        <w:tc>
          <w:tcPr>
            <w:tcW w:w="2303" w:type="dxa"/>
          </w:tcPr>
          <w:p w14:paraId="4597110B" w14:textId="77777777" w:rsidR="00267606" w:rsidRPr="003E4BFF" w:rsidRDefault="00267606" w:rsidP="00267606">
            <w:pPr>
              <w:rPr>
                <w:rFonts w:ascii="Times New Roman" w:hAnsi="Times New Roman"/>
              </w:rPr>
            </w:pPr>
          </w:p>
        </w:tc>
        <w:tc>
          <w:tcPr>
            <w:tcW w:w="2303" w:type="dxa"/>
          </w:tcPr>
          <w:p w14:paraId="4F75BD05" w14:textId="77777777" w:rsidR="00267606" w:rsidRPr="003E4BFF" w:rsidRDefault="00C275F4" w:rsidP="00267606">
            <w:pPr>
              <w:rPr>
                <w:rFonts w:ascii="Times New Roman" w:hAnsi="Times New Roman"/>
              </w:rPr>
            </w:pPr>
            <w:r>
              <w:rPr>
                <w:rFonts w:ascii="Times New Roman" w:hAnsi="Times New Roman"/>
              </w:rPr>
              <w:t>10,00</w:t>
            </w:r>
          </w:p>
        </w:tc>
      </w:tr>
      <w:tr w:rsidR="00267606" w:rsidRPr="003E4BFF" w14:paraId="3ABB3AB6" w14:textId="77777777" w:rsidTr="003E4BFF">
        <w:tc>
          <w:tcPr>
            <w:tcW w:w="2302" w:type="dxa"/>
          </w:tcPr>
          <w:p w14:paraId="46E69748" w14:textId="77777777" w:rsidR="00267606" w:rsidRPr="003E4BFF" w:rsidRDefault="00C275F4" w:rsidP="00267606">
            <w:pPr>
              <w:rPr>
                <w:rFonts w:ascii="Times New Roman" w:hAnsi="Times New Roman"/>
                <w:szCs w:val="24"/>
              </w:rPr>
            </w:pPr>
            <w:r>
              <w:rPr>
                <w:rFonts w:ascii="Times New Roman" w:hAnsi="Times New Roman"/>
                <w:szCs w:val="24"/>
              </w:rPr>
              <w:t xml:space="preserve">Custos com </w:t>
            </w:r>
            <w:r>
              <w:rPr>
                <w:rFonts w:ascii="Times New Roman" w:hAnsi="Times New Roman"/>
                <w:szCs w:val="24"/>
              </w:rPr>
              <w:lastRenderedPageBreak/>
              <w:t>impressão</w:t>
            </w:r>
          </w:p>
        </w:tc>
        <w:tc>
          <w:tcPr>
            <w:tcW w:w="2303" w:type="dxa"/>
          </w:tcPr>
          <w:p w14:paraId="174677A8" w14:textId="77777777" w:rsidR="00267606" w:rsidRPr="003E4BFF" w:rsidRDefault="00267606" w:rsidP="00267606">
            <w:pPr>
              <w:rPr>
                <w:rFonts w:ascii="Times New Roman" w:hAnsi="Times New Roman"/>
              </w:rPr>
            </w:pPr>
          </w:p>
        </w:tc>
        <w:tc>
          <w:tcPr>
            <w:tcW w:w="2303" w:type="dxa"/>
          </w:tcPr>
          <w:p w14:paraId="05691AFD" w14:textId="77777777" w:rsidR="00267606" w:rsidRPr="003E4BFF" w:rsidRDefault="00267606" w:rsidP="00267606">
            <w:pPr>
              <w:rPr>
                <w:rFonts w:ascii="Times New Roman" w:hAnsi="Times New Roman"/>
              </w:rPr>
            </w:pPr>
          </w:p>
        </w:tc>
        <w:tc>
          <w:tcPr>
            <w:tcW w:w="2303" w:type="dxa"/>
          </w:tcPr>
          <w:p w14:paraId="2C3CFCCE" w14:textId="77777777" w:rsidR="00267606" w:rsidRPr="003E4BFF" w:rsidRDefault="00C275F4" w:rsidP="00267606">
            <w:pPr>
              <w:rPr>
                <w:rFonts w:ascii="Times New Roman" w:hAnsi="Times New Roman"/>
              </w:rPr>
            </w:pPr>
            <w:r>
              <w:rPr>
                <w:rFonts w:ascii="Times New Roman" w:hAnsi="Times New Roman"/>
              </w:rPr>
              <w:t>50,00</w:t>
            </w:r>
          </w:p>
        </w:tc>
      </w:tr>
      <w:tr w:rsidR="00267606" w:rsidRPr="003E4BFF" w14:paraId="28027899" w14:textId="77777777" w:rsidTr="003E4BFF">
        <w:tc>
          <w:tcPr>
            <w:tcW w:w="2302" w:type="dxa"/>
          </w:tcPr>
          <w:p w14:paraId="3BC823B8" w14:textId="77777777" w:rsidR="00267606" w:rsidRDefault="00C275F4" w:rsidP="00C275F4">
            <w:pPr>
              <w:rPr>
                <w:rFonts w:ascii="Times New Roman" w:hAnsi="Times New Roman"/>
                <w:szCs w:val="24"/>
              </w:rPr>
            </w:pPr>
            <w:r>
              <w:rPr>
                <w:rFonts w:ascii="Times New Roman" w:hAnsi="Times New Roman"/>
                <w:szCs w:val="24"/>
              </w:rPr>
              <w:lastRenderedPageBreak/>
              <w:t>Transporte</w:t>
            </w:r>
          </w:p>
          <w:p w14:paraId="080F2E40" w14:textId="77777777" w:rsidR="00C275F4" w:rsidRPr="003E4BFF" w:rsidRDefault="00C275F4" w:rsidP="00C275F4">
            <w:pPr>
              <w:rPr>
                <w:rFonts w:ascii="Times New Roman" w:hAnsi="Times New Roman"/>
                <w:szCs w:val="24"/>
              </w:rPr>
            </w:pPr>
            <w:r>
              <w:rPr>
                <w:rFonts w:ascii="Times New Roman" w:hAnsi="Times New Roman"/>
                <w:szCs w:val="24"/>
              </w:rPr>
              <w:t>(2x/semana x 50 semanas)</w:t>
            </w:r>
          </w:p>
        </w:tc>
        <w:tc>
          <w:tcPr>
            <w:tcW w:w="2303" w:type="dxa"/>
          </w:tcPr>
          <w:p w14:paraId="496E1003" w14:textId="77777777" w:rsidR="00267606" w:rsidRPr="003E4BFF" w:rsidRDefault="00267606" w:rsidP="00267606">
            <w:pPr>
              <w:rPr>
                <w:rFonts w:ascii="Times New Roman" w:hAnsi="Times New Roman"/>
              </w:rPr>
            </w:pPr>
          </w:p>
        </w:tc>
        <w:tc>
          <w:tcPr>
            <w:tcW w:w="2303" w:type="dxa"/>
          </w:tcPr>
          <w:p w14:paraId="1E6916DD" w14:textId="77777777" w:rsidR="00267606" w:rsidRPr="003E4BFF" w:rsidRDefault="00C275F4" w:rsidP="00267606">
            <w:pPr>
              <w:rPr>
                <w:rFonts w:ascii="Times New Roman" w:hAnsi="Times New Roman"/>
              </w:rPr>
            </w:pPr>
            <w:r>
              <w:rPr>
                <w:rFonts w:ascii="Times New Roman" w:hAnsi="Times New Roman"/>
              </w:rPr>
              <w:t>2,75</w:t>
            </w:r>
          </w:p>
        </w:tc>
        <w:tc>
          <w:tcPr>
            <w:tcW w:w="2303" w:type="dxa"/>
          </w:tcPr>
          <w:p w14:paraId="409ED29C" w14:textId="77777777" w:rsidR="00267606" w:rsidRPr="003E4BFF" w:rsidRDefault="00C275F4" w:rsidP="00267606">
            <w:pPr>
              <w:rPr>
                <w:rFonts w:ascii="Times New Roman" w:hAnsi="Times New Roman"/>
              </w:rPr>
            </w:pPr>
            <w:r>
              <w:rPr>
                <w:rFonts w:ascii="Times New Roman" w:hAnsi="Times New Roman"/>
              </w:rPr>
              <w:t>275,00</w:t>
            </w:r>
          </w:p>
        </w:tc>
      </w:tr>
      <w:tr w:rsidR="00267606" w:rsidRPr="003E4BFF" w14:paraId="20F96472" w14:textId="77777777" w:rsidTr="003E4BFF">
        <w:tc>
          <w:tcPr>
            <w:tcW w:w="2302" w:type="dxa"/>
          </w:tcPr>
          <w:p w14:paraId="01D95BD4" w14:textId="77777777" w:rsidR="00267606" w:rsidRPr="003E4BFF" w:rsidRDefault="00267606" w:rsidP="00267606">
            <w:pPr>
              <w:rPr>
                <w:rFonts w:ascii="Times New Roman" w:hAnsi="Times New Roman"/>
                <w:szCs w:val="24"/>
              </w:rPr>
            </w:pPr>
            <w:r w:rsidRPr="003E4BFF">
              <w:rPr>
                <w:rFonts w:ascii="Times New Roman" w:hAnsi="Times New Roman"/>
                <w:szCs w:val="24"/>
              </w:rPr>
              <w:t>TOTAL</w:t>
            </w:r>
          </w:p>
        </w:tc>
        <w:tc>
          <w:tcPr>
            <w:tcW w:w="2303" w:type="dxa"/>
          </w:tcPr>
          <w:p w14:paraId="0AA48A1E" w14:textId="77777777" w:rsidR="00267606" w:rsidRPr="003E4BFF" w:rsidRDefault="00267606" w:rsidP="00267606">
            <w:pPr>
              <w:rPr>
                <w:rFonts w:ascii="Times New Roman" w:hAnsi="Times New Roman"/>
              </w:rPr>
            </w:pPr>
          </w:p>
        </w:tc>
        <w:tc>
          <w:tcPr>
            <w:tcW w:w="2303" w:type="dxa"/>
          </w:tcPr>
          <w:p w14:paraId="655359EB" w14:textId="77777777" w:rsidR="00267606" w:rsidRPr="003E4BFF" w:rsidRDefault="00267606" w:rsidP="00267606">
            <w:pPr>
              <w:rPr>
                <w:rFonts w:ascii="Times New Roman" w:hAnsi="Times New Roman"/>
              </w:rPr>
            </w:pPr>
          </w:p>
        </w:tc>
        <w:tc>
          <w:tcPr>
            <w:tcW w:w="2303" w:type="dxa"/>
          </w:tcPr>
          <w:p w14:paraId="49AD85F8" w14:textId="77777777" w:rsidR="00267606" w:rsidRPr="003E4BFF" w:rsidRDefault="00C275F4" w:rsidP="00267606">
            <w:pPr>
              <w:rPr>
                <w:rFonts w:ascii="Times New Roman" w:hAnsi="Times New Roman"/>
              </w:rPr>
            </w:pPr>
            <w:r>
              <w:rPr>
                <w:rFonts w:ascii="Times New Roman" w:hAnsi="Times New Roman"/>
              </w:rPr>
              <w:t>360,00</w:t>
            </w:r>
          </w:p>
        </w:tc>
      </w:tr>
    </w:tbl>
    <w:p w14:paraId="1A8F2BBA" w14:textId="77777777" w:rsidR="00617213" w:rsidRDefault="00617213" w:rsidP="00267606">
      <w:pPr>
        <w:rPr>
          <w:rFonts w:ascii="Times New Roman" w:hAnsi="Times New Roman"/>
        </w:rPr>
      </w:pPr>
    </w:p>
    <w:p w14:paraId="73ACE5F6" w14:textId="77777777" w:rsidR="006869D5" w:rsidRDefault="006869D5" w:rsidP="00671A52">
      <w:pPr>
        <w:jc w:val="left"/>
        <w:rPr>
          <w:rFonts w:ascii="Times New Roman" w:hAnsi="Times New Roman"/>
        </w:rPr>
      </w:pPr>
    </w:p>
    <w:p w14:paraId="4AFEF8FD" w14:textId="77777777" w:rsidR="00617213" w:rsidRDefault="00B0349E" w:rsidP="00671A52">
      <w:pPr>
        <w:jc w:val="left"/>
        <w:rPr>
          <w:rFonts w:ascii="Times New Roman" w:hAnsi="Times New Roman"/>
          <w:b/>
        </w:rPr>
      </w:pPr>
      <w:r>
        <w:rPr>
          <w:rFonts w:ascii="Times New Roman" w:hAnsi="Times New Roman"/>
          <w:b/>
        </w:rPr>
        <w:t>7.</w:t>
      </w:r>
      <w:r w:rsidR="00617213" w:rsidRPr="00617213">
        <w:rPr>
          <w:rFonts w:ascii="Times New Roman" w:hAnsi="Times New Roman"/>
          <w:b/>
        </w:rPr>
        <w:t xml:space="preserve"> CRONOGRAMA</w:t>
      </w:r>
    </w:p>
    <w:p w14:paraId="5F1A46E8" w14:textId="77777777" w:rsidR="003E7BE7" w:rsidRPr="00617213" w:rsidRDefault="003E7BE7" w:rsidP="00671A52">
      <w:pPr>
        <w:jc w:val="left"/>
        <w:rPr>
          <w:rFonts w:ascii="Times New Roman" w:hAnsi="Times New Roman"/>
          <w:b/>
        </w:rPr>
      </w:pP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119"/>
        <w:gridCol w:w="2361"/>
        <w:gridCol w:w="2344"/>
      </w:tblGrid>
      <w:tr w:rsidR="0013093C" w14:paraId="5305F7D3" w14:textId="77777777" w:rsidTr="00C275F4">
        <w:trPr>
          <w:trHeight w:val="703"/>
        </w:trPr>
        <w:tc>
          <w:tcPr>
            <w:tcW w:w="4119" w:type="dxa"/>
            <w:vMerge w:val="restart"/>
          </w:tcPr>
          <w:p w14:paraId="32A2EE08" w14:textId="77777777" w:rsidR="0013093C" w:rsidRDefault="0013093C" w:rsidP="0013093C">
            <w:pPr>
              <w:rPr>
                <w:rFonts w:ascii="Times New Roman" w:hAnsi="Times New Roman"/>
                <w:b/>
              </w:rPr>
            </w:pPr>
          </w:p>
          <w:p w14:paraId="2F9286DE" w14:textId="77777777" w:rsidR="0013093C" w:rsidRPr="0013093C" w:rsidRDefault="0013093C" w:rsidP="0013093C">
            <w:pPr>
              <w:rPr>
                <w:rFonts w:ascii="Times New Roman" w:hAnsi="Times New Roman"/>
                <w:b/>
              </w:rPr>
            </w:pPr>
            <w:r w:rsidRPr="0013093C">
              <w:rPr>
                <w:rFonts w:ascii="Times New Roman" w:hAnsi="Times New Roman"/>
                <w:b/>
              </w:rPr>
              <w:t>Atividade</w:t>
            </w:r>
          </w:p>
        </w:tc>
        <w:tc>
          <w:tcPr>
            <w:tcW w:w="4705" w:type="dxa"/>
            <w:gridSpan w:val="2"/>
          </w:tcPr>
          <w:p w14:paraId="234CC3F3" w14:textId="77777777" w:rsidR="0013093C" w:rsidRPr="0013093C" w:rsidRDefault="0013093C" w:rsidP="0013093C">
            <w:pPr>
              <w:rPr>
                <w:rFonts w:ascii="Times New Roman" w:hAnsi="Times New Roman"/>
                <w:b/>
              </w:rPr>
            </w:pPr>
            <w:r w:rsidRPr="0013093C">
              <w:rPr>
                <w:rFonts w:ascii="Times New Roman" w:hAnsi="Times New Roman"/>
                <w:b/>
              </w:rPr>
              <w:t>Período</w:t>
            </w:r>
          </w:p>
        </w:tc>
      </w:tr>
      <w:tr w:rsidR="0013093C" w14:paraId="6E0D4577" w14:textId="77777777" w:rsidTr="00C275F4">
        <w:trPr>
          <w:trHeight w:val="476"/>
        </w:trPr>
        <w:tc>
          <w:tcPr>
            <w:tcW w:w="4119" w:type="dxa"/>
            <w:vMerge/>
          </w:tcPr>
          <w:p w14:paraId="27013C7C" w14:textId="77777777" w:rsidR="0013093C" w:rsidRPr="0013093C" w:rsidRDefault="0013093C" w:rsidP="0013093C">
            <w:pPr>
              <w:rPr>
                <w:rFonts w:ascii="Times New Roman" w:hAnsi="Times New Roman"/>
                <w:b/>
              </w:rPr>
            </w:pPr>
          </w:p>
        </w:tc>
        <w:tc>
          <w:tcPr>
            <w:tcW w:w="2361" w:type="dxa"/>
          </w:tcPr>
          <w:p w14:paraId="757A2AEC" w14:textId="77777777" w:rsidR="0013093C" w:rsidRPr="0013093C" w:rsidRDefault="0013093C" w:rsidP="0013093C">
            <w:pPr>
              <w:rPr>
                <w:rFonts w:ascii="Times New Roman" w:hAnsi="Times New Roman"/>
                <w:b/>
              </w:rPr>
            </w:pPr>
            <w:r w:rsidRPr="0013093C">
              <w:rPr>
                <w:rFonts w:ascii="Times New Roman" w:hAnsi="Times New Roman"/>
                <w:b/>
              </w:rPr>
              <w:t>Início</w:t>
            </w:r>
          </w:p>
        </w:tc>
        <w:tc>
          <w:tcPr>
            <w:tcW w:w="2344" w:type="dxa"/>
          </w:tcPr>
          <w:p w14:paraId="6ACDA3AE" w14:textId="77777777" w:rsidR="0013093C" w:rsidRPr="0013093C" w:rsidRDefault="0013093C" w:rsidP="0013093C">
            <w:pPr>
              <w:rPr>
                <w:rFonts w:ascii="Times New Roman" w:hAnsi="Times New Roman"/>
                <w:b/>
              </w:rPr>
            </w:pPr>
            <w:r w:rsidRPr="0013093C">
              <w:rPr>
                <w:rFonts w:ascii="Times New Roman" w:hAnsi="Times New Roman"/>
                <w:b/>
              </w:rPr>
              <w:t>Final</w:t>
            </w:r>
          </w:p>
        </w:tc>
      </w:tr>
      <w:tr w:rsidR="0013093C" w14:paraId="0079E8FB" w14:textId="77777777" w:rsidTr="00C275F4">
        <w:trPr>
          <w:trHeight w:val="636"/>
        </w:trPr>
        <w:tc>
          <w:tcPr>
            <w:tcW w:w="4119" w:type="dxa"/>
            <w:vAlign w:val="center"/>
          </w:tcPr>
          <w:p w14:paraId="0E2EDECB" w14:textId="77777777" w:rsidR="0013093C" w:rsidRPr="00092E1E" w:rsidRDefault="00C275F4" w:rsidP="003E4BFF">
            <w:pPr>
              <w:rPr>
                <w:szCs w:val="24"/>
              </w:rPr>
            </w:pPr>
            <w:r>
              <w:rPr>
                <w:szCs w:val="24"/>
              </w:rPr>
              <w:t>Envio do projeto ao CEP</w:t>
            </w:r>
          </w:p>
        </w:tc>
        <w:tc>
          <w:tcPr>
            <w:tcW w:w="2361" w:type="dxa"/>
            <w:vAlign w:val="center"/>
          </w:tcPr>
          <w:p w14:paraId="3725CF43" w14:textId="77777777" w:rsidR="0013093C" w:rsidRPr="00092E1E" w:rsidRDefault="00C275F4" w:rsidP="00C275F4">
            <w:pPr>
              <w:rPr>
                <w:szCs w:val="24"/>
              </w:rPr>
            </w:pPr>
            <w:r>
              <w:rPr>
                <w:szCs w:val="24"/>
              </w:rPr>
              <w:t>Já realizado</w:t>
            </w:r>
          </w:p>
        </w:tc>
        <w:tc>
          <w:tcPr>
            <w:tcW w:w="2344" w:type="dxa"/>
            <w:vAlign w:val="center"/>
          </w:tcPr>
          <w:p w14:paraId="408D1C0D" w14:textId="77777777" w:rsidR="0013093C" w:rsidRPr="00092E1E" w:rsidRDefault="00C275F4" w:rsidP="003E4BFF">
            <w:pPr>
              <w:rPr>
                <w:szCs w:val="24"/>
              </w:rPr>
            </w:pPr>
            <w:r>
              <w:rPr>
                <w:szCs w:val="24"/>
              </w:rPr>
              <w:t>Já realizado</w:t>
            </w:r>
          </w:p>
        </w:tc>
      </w:tr>
      <w:tr w:rsidR="0013093C" w14:paraId="0FF2FBCD" w14:textId="77777777" w:rsidTr="00C275F4">
        <w:trPr>
          <w:trHeight w:val="553"/>
        </w:trPr>
        <w:tc>
          <w:tcPr>
            <w:tcW w:w="4119" w:type="dxa"/>
            <w:vAlign w:val="center"/>
          </w:tcPr>
          <w:p w14:paraId="5FEB98E2" w14:textId="77777777" w:rsidR="0013093C" w:rsidRPr="00092E1E" w:rsidRDefault="00C275F4" w:rsidP="003E4BFF">
            <w:pPr>
              <w:rPr>
                <w:szCs w:val="24"/>
              </w:rPr>
            </w:pPr>
            <w:r>
              <w:rPr>
                <w:szCs w:val="24"/>
              </w:rPr>
              <w:t>Levantamento bibliográfico</w:t>
            </w:r>
          </w:p>
        </w:tc>
        <w:tc>
          <w:tcPr>
            <w:tcW w:w="2361" w:type="dxa"/>
            <w:vAlign w:val="center"/>
          </w:tcPr>
          <w:p w14:paraId="6C54FCAD" w14:textId="77777777" w:rsidR="0013093C" w:rsidRDefault="00C275F4" w:rsidP="003E4BFF">
            <w:pPr>
              <w:rPr>
                <w:szCs w:val="24"/>
              </w:rPr>
            </w:pPr>
            <w:r>
              <w:rPr>
                <w:szCs w:val="24"/>
              </w:rPr>
              <w:t>Jan/16</w:t>
            </w:r>
          </w:p>
        </w:tc>
        <w:tc>
          <w:tcPr>
            <w:tcW w:w="2344" w:type="dxa"/>
            <w:vAlign w:val="center"/>
          </w:tcPr>
          <w:p w14:paraId="136E77B4" w14:textId="77777777" w:rsidR="0013093C" w:rsidRDefault="00C275F4" w:rsidP="003E4BFF">
            <w:pPr>
              <w:rPr>
                <w:szCs w:val="24"/>
              </w:rPr>
            </w:pPr>
            <w:r>
              <w:rPr>
                <w:szCs w:val="24"/>
              </w:rPr>
              <w:t>Nov/16</w:t>
            </w:r>
          </w:p>
        </w:tc>
      </w:tr>
      <w:tr w:rsidR="0013093C" w14:paraId="7ED094F6" w14:textId="77777777" w:rsidTr="00C275F4">
        <w:trPr>
          <w:trHeight w:val="586"/>
        </w:trPr>
        <w:tc>
          <w:tcPr>
            <w:tcW w:w="4119" w:type="dxa"/>
            <w:vAlign w:val="center"/>
          </w:tcPr>
          <w:p w14:paraId="77B29EEB" w14:textId="77777777" w:rsidR="0013093C" w:rsidRPr="00092E1E" w:rsidRDefault="00C275F4" w:rsidP="003E4BFF">
            <w:pPr>
              <w:rPr>
                <w:szCs w:val="24"/>
              </w:rPr>
            </w:pPr>
            <w:r>
              <w:rPr>
                <w:szCs w:val="24"/>
              </w:rPr>
              <w:lastRenderedPageBreak/>
              <w:t>Coleta de dados</w:t>
            </w:r>
          </w:p>
        </w:tc>
        <w:tc>
          <w:tcPr>
            <w:tcW w:w="2361" w:type="dxa"/>
            <w:vAlign w:val="center"/>
          </w:tcPr>
          <w:p w14:paraId="1A878719" w14:textId="77777777" w:rsidR="0013093C" w:rsidRPr="00092E1E" w:rsidRDefault="00C275F4" w:rsidP="003E4BFF">
            <w:pPr>
              <w:rPr>
                <w:szCs w:val="24"/>
              </w:rPr>
            </w:pPr>
            <w:r>
              <w:rPr>
                <w:szCs w:val="24"/>
              </w:rPr>
              <w:t>Jan/16</w:t>
            </w:r>
          </w:p>
        </w:tc>
        <w:tc>
          <w:tcPr>
            <w:tcW w:w="2344" w:type="dxa"/>
            <w:vAlign w:val="center"/>
          </w:tcPr>
          <w:p w14:paraId="5C5688F2" w14:textId="77777777" w:rsidR="0013093C" w:rsidRPr="00092E1E" w:rsidRDefault="00C275F4" w:rsidP="003E4BFF">
            <w:pPr>
              <w:rPr>
                <w:szCs w:val="24"/>
              </w:rPr>
            </w:pPr>
            <w:r>
              <w:rPr>
                <w:szCs w:val="24"/>
              </w:rPr>
              <w:t>Set/16</w:t>
            </w:r>
          </w:p>
        </w:tc>
      </w:tr>
      <w:tr w:rsidR="0013093C" w14:paraId="6ED35A0F" w14:textId="77777777" w:rsidTr="00C275F4">
        <w:trPr>
          <w:trHeight w:val="552"/>
        </w:trPr>
        <w:tc>
          <w:tcPr>
            <w:tcW w:w="4119" w:type="dxa"/>
            <w:vAlign w:val="center"/>
          </w:tcPr>
          <w:p w14:paraId="22EF9489" w14:textId="77777777" w:rsidR="0013093C" w:rsidRPr="00092E1E" w:rsidRDefault="00C275F4" w:rsidP="003E4BFF">
            <w:pPr>
              <w:rPr>
                <w:szCs w:val="24"/>
              </w:rPr>
            </w:pPr>
            <w:r>
              <w:rPr>
                <w:szCs w:val="24"/>
              </w:rPr>
              <w:t>Análise dos dados</w:t>
            </w:r>
          </w:p>
        </w:tc>
        <w:tc>
          <w:tcPr>
            <w:tcW w:w="2361" w:type="dxa"/>
            <w:vAlign w:val="center"/>
          </w:tcPr>
          <w:p w14:paraId="5C22064A" w14:textId="77777777" w:rsidR="0013093C" w:rsidRPr="00092E1E" w:rsidRDefault="00C275F4" w:rsidP="003E4BFF">
            <w:pPr>
              <w:rPr>
                <w:szCs w:val="24"/>
              </w:rPr>
            </w:pPr>
            <w:r>
              <w:rPr>
                <w:szCs w:val="24"/>
              </w:rPr>
              <w:t>Out/16</w:t>
            </w:r>
          </w:p>
        </w:tc>
        <w:tc>
          <w:tcPr>
            <w:tcW w:w="2344" w:type="dxa"/>
            <w:vAlign w:val="center"/>
          </w:tcPr>
          <w:p w14:paraId="20581967" w14:textId="77777777" w:rsidR="0013093C" w:rsidRPr="00092E1E" w:rsidRDefault="00C275F4" w:rsidP="003E4BFF">
            <w:pPr>
              <w:rPr>
                <w:szCs w:val="24"/>
              </w:rPr>
            </w:pPr>
            <w:r>
              <w:rPr>
                <w:szCs w:val="24"/>
              </w:rPr>
              <w:t>Nov/16</w:t>
            </w:r>
          </w:p>
        </w:tc>
      </w:tr>
      <w:tr w:rsidR="0013093C" w14:paraId="286E87B3" w14:textId="77777777" w:rsidTr="00C275F4">
        <w:trPr>
          <w:trHeight w:val="653"/>
        </w:trPr>
        <w:tc>
          <w:tcPr>
            <w:tcW w:w="4119" w:type="dxa"/>
            <w:vAlign w:val="center"/>
          </w:tcPr>
          <w:p w14:paraId="3D32E2E4" w14:textId="77777777" w:rsidR="0013093C" w:rsidRPr="00092E1E" w:rsidRDefault="00D94FFA" w:rsidP="003E4BFF">
            <w:pPr>
              <w:rPr>
                <w:szCs w:val="24"/>
              </w:rPr>
            </w:pPr>
            <w:r>
              <w:rPr>
                <w:szCs w:val="24"/>
              </w:rPr>
              <w:t>Redaç</w:t>
            </w:r>
            <w:r w:rsidR="00C275F4">
              <w:rPr>
                <w:szCs w:val="24"/>
              </w:rPr>
              <w:t xml:space="preserve">ão da monografia </w:t>
            </w:r>
          </w:p>
        </w:tc>
        <w:tc>
          <w:tcPr>
            <w:tcW w:w="2361" w:type="dxa"/>
            <w:vAlign w:val="center"/>
          </w:tcPr>
          <w:p w14:paraId="64371EF7" w14:textId="77777777" w:rsidR="0013093C" w:rsidRPr="00092E1E" w:rsidRDefault="00C275F4" w:rsidP="003E4BFF">
            <w:pPr>
              <w:rPr>
                <w:szCs w:val="24"/>
              </w:rPr>
            </w:pPr>
            <w:r>
              <w:rPr>
                <w:szCs w:val="24"/>
              </w:rPr>
              <w:t>Nov/16</w:t>
            </w:r>
          </w:p>
        </w:tc>
        <w:tc>
          <w:tcPr>
            <w:tcW w:w="2344" w:type="dxa"/>
            <w:vAlign w:val="center"/>
          </w:tcPr>
          <w:p w14:paraId="31ABD747" w14:textId="77777777" w:rsidR="0013093C" w:rsidRPr="00092E1E" w:rsidRDefault="00C275F4" w:rsidP="003E4BFF">
            <w:pPr>
              <w:rPr>
                <w:szCs w:val="24"/>
              </w:rPr>
            </w:pPr>
            <w:r>
              <w:rPr>
                <w:szCs w:val="24"/>
              </w:rPr>
              <w:t>Dez/16</w:t>
            </w:r>
          </w:p>
        </w:tc>
      </w:tr>
      <w:tr w:rsidR="0013093C" w14:paraId="5D49F7B6" w14:textId="77777777" w:rsidTr="00C275F4">
        <w:trPr>
          <w:trHeight w:val="652"/>
        </w:trPr>
        <w:tc>
          <w:tcPr>
            <w:tcW w:w="4119" w:type="dxa"/>
            <w:vAlign w:val="center"/>
          </w:tcPr>
          <w:p w14:paraId="3358ADC1" w14:textId="77777777" w:rsidR="0013093C" w:rsidRPr="00092E1E" w:rsidRDefault="00C275F4" w:rsidP="003E4BFF">
            <w:pPr>
              <w:rPr>
                <w:szCs w:val="24"/>
              </w:rPr>
            </w:pPr>
            <w:r>
              <w:rPr>
                <w:szCs w:val="24"/>
              </w:rPr>
              <w:t>Defesa da monografia</w:t>
            </w:r>
          </w:p>
        </w:tc>
        <w:tc>
          <w:tcPr>
            <w:tcW w:w="2361" w:type="dxa"/>
            <w:vAlign w:val="center"/>
          </w:tcPr>
          <w:p w14:paraId="6C0E82C7" w14:textId="77777777" w:rsidR="0013093C" w:rsidRPr="00092E1E" w:rsidRDefault="00C275F4" w:rsidP="003E4BFF">
            <w:pPr>
              <w:rPr>
                <w:szCs w:val="24"/>
              </w:rPr>
            </w:pPr>
            <w:r>
              <w:rPr>
                <w:szCs w:val="24"/>
              </w:rPr>
              <w:t>Dez/16</w:t>
            </w:r>
          </w:p>
        </w:tc>
        <w:tc>
          <w:tcPr>
            <w:tcW w:w="2344" w:type="dxa"/>
            <w:vAlign w:val="center"/>
          </w:tcPr>
          <w:p w14:paraId="03BBF8F1" w14:textId="77777777" w:rsidR="0013093C" w:rsidRPr="00092E1E" w:rsidRDefault="00C275F4" w:rsidP="003E4BFF">
            <w:pPr>
              <w:rPr>
                <w:szCs w:val="24"/>
              </w:rPr>
            </w:pPr>
            <w:r>
              <w:rPr>
                <w:szCs w:val="24"/>
              </w:rPr>
              <w:t>Dez/16</w:t>
            </w:r>
          </w:p>
        </w:tc>
      </w:tr>
    </w:tbl>
    <w:p w14:paraId="7B362736" w14:textId="3D3E1C66" w:rsidR="006869D5" w:rsidRPr="00915C20" w:rsidRDefault="00CC569C" w:rsidP="00CC569C">
      <w:pPr>
        <w:jc w:val="left"/>
        <w:rPr>
          <w:rFonts w:ascii="Times New Roman" w:hAnsi="Times New Roman"/>
          <w:b/>
        </w:rPr>
      </w:pPr>
      <w:r>
        <w:rPr>
          <w:rFonts w:ascii="Times New Roman" w:hAnsi="Times New Roman"/>
          <w:b/>
        </w:rPr>
        <w:t xml:space="preserve">8. </w:t>
      </w:r>
      <w:r w:rsidR="00C611D9">
        <w:rPr>
          <w:rFonts w:ascii="Times New Roman" w:hAnsi="Times New Roman"/>
          <w:b/>
        </w:rPr>
        <w:t>REFERÊ</w:t>
      </w:r>
      <w:r w:rsidR="00C611D9" w:rsidRPr="00915C20">
        <w:rPr>
          <w:rFonts w:ascii="Times New Roman" w:hAnsi="Times New Roman"/>
          <w:b/>
        </w:rPr>
        <w:t>NCIAS</w:t>
      </w:r>
    </w:p>
    <w:p w14:paraId="678B30D6" w14:textId="77777777" w:rsidR="00C611D9" w:rsidRPr="001914FA" w:rsidRDefault="00C611D9" w:rsidP="00C611D9">
      <w:pPr>
        <w:rPr>
          <w:rFonts w:ascii="Times New Roman" w:hAnsi="Times New Roman"/>
          <w:szCs w:val="24"/>
        </w:rPr>
      </w:pPr>
    </w:p>
    <w:p w14:paraId="2D14CAFE" w14:textId="677F8E63" w:rsidR="002E4764" w:rsidRDefault="00447CA6" w:rsidP="002E4764">
      <w:pPr>
        <w:jc w:val="left"/>
        <w:rPr>
          <w:rFonts w:ascii="Times New Roman" w:eastAsia="Times New Roman" w:hAnsi="Times New Roman"/>
          <w:szCs w:val="24"/>
        </w:rPr>
      </w:pPr>
      <w:r w:rsidRPr="002E4764">
        <w:rPr>
          <w:rFonts w:ascii="Times New Roman" w:eastAsia="Times New Roman" w:hAnsi="Times New Roman"/>
          <w:szCs w:val="24"/>
        </w:rPr>
        <w:t>BATCHELOR TT, DORFMAN MV, HUNTER DJ.</w:t>
      </w:r>
      <w:r w:rsidR="002E4764" w:rsidRPr="002E4764">
        <w:rPr>
          <w:rFonts w:ascii="Times New Roman" w:eastAsia="Times New Roman" w:hAnsi="Times New Roman"/>
          <w:szCs w:val="24"/>
        </w:rPr>
        <w:t xml:space="preserve"> </w:t>
      </w:r>
      <w:r w:rsidR="002E4764" w:rsidRPr="00440B87">
        <w:rPr>
          <w:rFonts w:ascii="Times New Roman" w:eastAsia="Times New Roman" w:hAnsi="Times New Roman"/>
          <w:b/>
          <w:szCs w:val="24"/>
        </w:rPr>
        <w:t>Epidemiology of Primary Brain Tumors. In Cancer of the Central Nervous System.</w:t>
      </w:r>
      <w:r w:rsidR="002E4764" w:rsidRPr="002E4764">
        <w:rPr>
          <w:rFonts w:ascii="Times New Roman" w:eastAsia="Times New Roman" w:hAnsi="Times New Roman"/>
          <w:szCs w:val="24"/>
        </w:rPr>
        <w:t xml:space="preserve"> Black PM, Loeffler JS, eds. Lippincott Williams &amp; Wilkins, Philadelfia,  USA, 2005.</w:t>
      </w:r>
    </w:p>
    <w:p w14:paraId="497732A7" w14:textId="77777777" w:rsidR="00BE0C55" w:rsidRPr="002E4764" w:rsidRDefault="00BE0C55" w:rsidP="002E4764">
      <w:pPr>
        <w:jc w:val="left"/>
        <w:rPr>
          <w:rFonts w:ascii="Times New Roman" w:eastAsia="Times New Roman" w:hAnsi="Times New Roman"/>
          <w:szCs w:val="24"/>
        </w:rPr>
      </w:pPr>
    </w:p>
    <w:p w14:paraId="11BC2E98" w14:textId="23056259" w:rsidR="002E4764" w:rsidRDefault="00447CA6" w:rsidP="002E4764">
      <w:pPr>
        <w:jc w:val="left"/>
        <w:rPr>
          <w:rFonts w:ascii="Times New Roman" w:eastAsia="Times New Roman" w:hAnsi="Times New Roman"/>
          <w:szCs w:val="24"/>
        </w:rPr>
      </w:pPr>
      <w:r w:rsidRPr="002E4764">
        <w:rPr>
          <w:rFonts w:ascii="Times New Roman" w:eastAsia="Times New Roman" w:hAnsi="Times New Roman"/>
          <w:szCs w:val="24"/>
        </w:rPr>
        <w:t xml:space="preserve">AMERICAN CANCER SOCIETY. </w:t>
      </w:r>
      <w:r w:rsidR="002E4764" w:rsidRPr="00440B87">
        <w:rPr>
          <w:rFonts w:ascii="Times New Roman" w:eastAsia="Times New Roman" w:hAnsi="Times New Roman"/>
          <w:b/>
          <w:szCs w:val="24"/>
        </w:rPr>
        <w:t>Cancer Facts &amp; Figures 2010.</w:t>
      </w:r>
      <w:r w:rsidR="002E4764" w:rsidRPr="002E4764">
        <w:rPr>
          <w:rFonts w:ascii="Times New Roman" w:eastAsia="Times New Roman" w:hAnsi="Times New Roman"/>
          <w:szCs w:val="24"/>
        </w:rPr>
        <w:t xml:space="preserve"> Atlanta: American Cancer Society, 2010.</w:t>
      </w:r>
    </w:p>
    <w:p w14:paraId="7CDEFBF8" w14:textId="77777777" w:rsidR="00BE0C55" w:rsidRPr="002E4764" w:rsidRDefault="00BE0C55" w:rsidP="002E4764">
      <w:pPr>
        <w:jc w:val="left"/>
        <w:rPr>
          <w:rFonts w:ascii="Times New Roman" w:eastAsia="Times New Roman" w:hAnsi="Times New Roman"/>
          <w:szCs w:val="24"/>
        </w:rPr>
      </w:pPr>
    </w:p>
    <w:p w14:paraId="7B543928" w14:textId="21E6A3C9" w:rsidR="002E4764" w:rsidRDefault="00447CA6" w:rsidP="002E4764">
      <w:pPr>
        <w:jc w:val="left"/>
        <w:rPr>
          <w:rFonts w:ascii="Times New Roman" w:eastAsia="Times New Roman" w:hAnsi="Times New Roman"/>
          <w:szCs w:val="24"/>
        </w:rPr>
      </w:pPr>
      <w:r w:rsidRPr="002E4764">
        <w:rPr>
          <w:rFonts w:ascii="Times New Roman" w:eastAsia="Times New Roman" w:hAnsi="Times New Roman"/>
          <w:szCs w:val="24"/>
        </w:rPr>
        <w:lastRenderedPageBreak/>
        <w:t xml:space="preserve">HOWLADER N, NOONE AM, KRAPCHO M, GARSHELL J, NEYMAN N, ALTEKRUSE SF, KOSARY CL, YU M, RUHL J, TATALOVICH Z, CHO H, MARIOTTO A, LEWIS DR, CHEN HS, FEUER EJ, CRONIN KA </w:t>
      </w:r>
      <w:r w:rsidR="002E4764" w:rsidRPr="002E4764">
        <w:rPr>
          <w:rFonts w:ascii="Times New Roman" w:eastAsia="Times New Roman" w:hAnsi="Times New Roman"/>
          <w:szCs w:val="24"/>
        </w:rPr>
        <w:t xml:space="preserve">(eds). </w:t>
      </w:r>
      <w:r w:rsidR="002E4764" w:rsidRPr="00440B87">
        <w:rPr>
          <w:rFonts w:ascii="Times New Roman" w:eastAsia="Times New Roman" w:hAnsi="Times New Roman"/>
          <w:b/>
          <w:szCs w:val="24"/>
        </w:rPr>
        <w:t>SEER Cancer Statistics Review, 1975-2010</w:t>
      </w:r>
      <w:r w:rsidR="002E4764" w:rsidRPr="002E4764">
        <w:rPr>
          <w:rFonts w:ascii="Times New Roman" w:eastAsia="Times New Roman" w:hAnsi="Times New Roman"/>
          <w:szCs w:val="24"/>
        </w:rPr>
        <w:t>, National Cancer Institute. Bethesda, MD, http://seer.cancer.gov/csr/1975_2010/, based on November 2012 SEER data submission, posted to the SEER web site, April 2013.</w:t>
      </w:r>
    </w:p>
    <w:p w14:paraId="117547FE" w14:textId="77777777" w:rsidR="00BE0C55" w:rsidRPr="002E4764" w:rsidRDefault="00BE0C55" w:rsidP="002E4764">
      <w:pPr>
        <w:jc w:val="left"/>
        <w:rPr>
          <w:rFonts w:ascii="Times New Roman" w:eastAsia="Times New Roman" w:hAnsi="Times New Roman"/>
          <w:szCs w:val="24"/>
        </w:rPr>
      </w:pPr>
    </w:p>
    <w:p w14:paraId="6921BFB8" w14:textId="002BA9AC" w:rsidR="002E4764" w:rsidRDefault="00447CA6" w:rsidP="002E4764">
      <w:pPr>
        <w:jc w:val="left"/>
        <w:rPr>
          <w:rFonts w:ascii="Times New Roman" w:eastAsia="Times New Roman" w:hAnsi="Times New Roman"/>
          <w:szCs w:val="24"/>
        </w:rPr>
      </w:pPr>
      <w:r w:rsidRPr="002E4764">
        <w:rPr>
          <w:rFonts w:ascii="Times New Roman" w:eastAsia="Times New Roman" w:hAnsi="Times New Roman"/>
          <w:szCs w:val="24"/>
        </w:rPr>
        <w:t>RIES LAG, SMITH MA, GURNEY JG, LINET M, TAMRA T, YOUNG JL, BUNIN GR,</w:t>
      </w:r>
      <w:r w:rsidR="002E4764" w:rsidRPr="002E4764">
        <w:rPr>
          <w:rFonts w:ascii="Times New Roman" w:eastAsia="Times New Roman" w:hAnsi="Times New Roman"/>
          <w:szCs w:val="24"/>
        </w:rPr>
        <w:t xml:space="preserve"> editors. </w:t>
      </w:r>
      <w:r w:rsidR="002E4764" w:rsidRPr="00440B87">
        <w:rPr>
          <w:rFonts w:ascii="Times New Roman" w:eastAsia="Times New Roman" w:hAnsi="Times New Roman"/>
          <w:b/>
          <w:szCs w:val="24"/>
        </w:rPr>
        <w:t>Cancer Incidence and Survival Among Children and Adolescents: United States SEER Program 1975-1995.</w:t>
      </w:r>
      <w:r w:rsidR="002E4764" w:rsidRPr="002E4764">
        <w:rPr>
          <w:rFonts w:ascii="Times New Roman" w:eastAsia="Times New Roman" w:hAnsi="Times New Roman"/>
          <w:szCs w:val="24"/>
        </w:rPr>
        <w:t xml:space="preserve"> Bethesda: National Cancer Institute, SEER Program; 1999.</w:t>
      </w:r>
    </w:p>
    <w:p w14:paraId="5B578827" w14:textId="77777777" w:rsidR="00BE0C55" w:rsidRPr="002E4764" w:rsidRDefault="00BE0C55" w:rsidP="002E4764">
      <w:pPr>
        <w:jc w:val="left"/>
        <w:rPr>
          <w:rFonts w:ascii="Times New Roman" w:eastAsia="Times New Roman" w:hAnsi="Times New Roman"/>
          <w:szCs w:val="24"/>
        </w:rPr>
      </w:pPr>
    </w:p>
    <w:p w14:paraId="4EC4F05A" w14:textId="300C5592" w:rsidR="002E4764" w:rsidRDefault="00447CA6" w:rsidP="002E4764">
      <w:pPr>
        <w:jc w:val="left"/>
        <w:rPr>
          <w:rFonts w:ascii="Times New Roman" w:eastAsia="Times New Roman" w:hAnsi="Times New Roman"/>
          <w:szCs w:val="24"/>
        </w:rPr>
      </w:pPr>
      <w:r w:rsidRPr="002E4764">
        <w:rPr>
          <w:rFonts w:ascii="Times New Roman" w:eastAsia="Times New Roman" w:hAnsi="Times New Roman"/>
          <w:szCs w:val="24"/>
        </w:rPr>
        <w:t xml:space="preserve">LITTLE J. </w:t>
      </w:r>
      <w:r w:rsidR="002E4764" w:rsidRPr="002E4764">
        <w:rPr>
          <w:rFonts w:ascii="Times New Roman" w:eastAsia="Times New Roman" w:hAnsi="Times New Roman"/>
          <w:szCs w:val="24"/>
        </w:rPr>
        <w:t>Introduction. In: Little J. Epidemiology of childhood cancer. Lyon: International Agency for Research on Cancer: World Health Organization; 1999.</w:t>
      </w:r>
    </w:p>
    <w:p w14:paraId="480F38CD" w14:textId="77777777" w:rsidR="00BE0C55" w:rsidRPr="002E4764" w:rsidRDefault="00BE0C55" w:rsidP="002E4764">
      <w:pPr>
        <w:jc w:val="left"/>
        <w:rPr>
          <w:rFonts w:ascii="Times New Roman" w:eastAsia="Times New Roman" w:hAnsi="Times New Roman"/>
          <w:szCs w:val="24"/>
        </w:rPr>
      </w:pPr>
    </w:p>
    <w:p w14:paraId="744585DB" w14:textId="66C2E655" w:rsidR="002E4764" w:rsidRDefault="00447CA6" w:rsidP="002E4764">
      <w:pPr>
        <w:jc w:val="left"/>
        <w:rPr>
          <w:rFonts w:ascii="Times New Roman" w:eastAsia="Times New Roman" w:hAnsi="Times New Roman"/>
          <w:szCs w:val="24"/>
        </w:rPr>
      </w:pPr>
      <w:r w:rsidRPr="002E4764">
        <w:rPr>
          <w:rFonts w:ascii="Times New Roman" w:eastAsia="Times New Roman" w:hAnsi="Times New Roman"/>
          <w:szCs w:val="24"/>
        </w:rPr>
        <w:t xml:space="preserve">PERIS-BONET R, MARTÍNEZ-GARCÍA C, LACOUR B, PETROVICH S, GINER- RIPOLL B, NAVAJAS A, STELIAROVA-FOUCHER E </w:t>
      </w:r>
      <w:r w:rsidR="002E4764" w:rsidRPr="002E4764">
        <w:rPr>
          <w:rFonts w:ascii="Times New Roman" w:eastAsia="Times New Roman" w:hAnsi="Times New Roman"/>
          <w:szCs w:val="24"/>
        </w:rPr>
        <w:t xml:space="preserve">(2006) </w:t>
      </w:r>
      <w:r w:rsidR="002E4764" w:rsidRPr="00440B87">
        <w:rPr>
          <w:rFonts w:ascii="Times New Roman" w:eastAsia="Times New Roman" w:hAnsi="Times New Roman"/>
          <w:b/>
          <w:szCs w:val="24"/>
        </w:rPr>
        <w:t>Childhood central nervous system tumors</w:t>
      </w:r>
      <w:r w:rsidR="00440B87" w:rsidRPr="00440B87">
        <w:rPr>
          <w:rFonts w:ascii="Times New Roman" w:eastAsia="Times New Roman" w:hAnsi="Times New Roman"/>
          <w:b/>
          <w:szCs w:val="24"/>
        </w:rPr>
        <w:t>-</w:t>
      </w:r>
      <w:r w:rsidR="002E4764" w:rsidRPr="00440B87">
        <w:rPr>
          <w:rFonts w:ascii="Times New Roman" w:eastAsia="Times New Roman" w:hAnsi="Times New Roman"/>
          <w:b/>
          <w:szCs w:val="24"/>
        </w:rPr>
        <w:t>incidence and survival in Europe (1978</w:t>
      </w:r>
      <w:r w:rsidR="00440B87" w:rsidRPr="00440B87">
        <w:rPr>
          <w:rFonts w:ascii="Times New Roman" w:eastAsia="Times New Roman" w:hAnsi="Times New Roman"/>
          <w:b/>
          <w:szCs w:val="24"/>
        </w:rPr>
        <w:t>-</w:t>
      </w:r>
      <w:r w:rsidR="002E4764" w:rsidRPr="00440B87">
        <w:rPr>
          <w:rFonts w:ascii="Times New Roman" w:eastAsia="Times New Roman" w:hAnsi="Times New Roman"/>
          <w:b/>
          <w:szCs w:val="24"/>
        </w:rPr>
        <w:t>1997): report from Automated Childhood Cancer Information System project.</w:t>
      </w:r>
      <w:r w:rsidR="002E4764" w:rsidRPr="002E4764">
        <w:rPr>
          <w:rFonts w:ascii="Times New Roman" w:eastAsia="Times New Roman" w:hAnsi="Times New Roman"/>
          <w:szCs w:val="24"/>
        </w:rPr>
        <w:t xml:space="preserve"> Eur J Cancer 42:2064</w:t>
      </w:r>
      <w:r w:rsidR="00440B87">
        <w:rPr>
          <w:rFonts w:ascii="Times New Roman" w:eastAsia="Times New Roman" w:hAnsi="Times New Roman"/>
          <w:szCs w:val="24"/>
        </w:rPr>
        <w:t>-</w:t>
      </w:r>
      <w:r w:rsidR="002E4764" w:rsidRPr="002E4764">
        <w:rPr>
          <w:rFonts w:ascii="Times New Roman" w:eastAsia="Times New Roman" w:hAnsi="Times New Roman"/>
          <w:szCs w:val="24"/>
        </w:rPr>
        <w:t>2080. doi: 10.1016/j.ejca.2006.05.009</w:t>
      </w:r>
    </w:p>
    <w:p w14:paraId="0B02FB40" w14:textId="77777777" w:rsidR="00BE0C55" w:rsidRPr="002E4764" w:rsidRDefault="00BE0C55" w:rsidP="002E4764">
      <w:pPr>
        <w:jc w:val="left"/>
        <w:rPr>
          <w:rFonts w:ascii="Times New Roman" w:eastAsia="Times New Roman" w:hAnsi="Times New Roman"/>
          <w:szCs w:val="24"/>
        </w:rPr>
      </w:pPr>
    </w:p>
    <w:p w14:paraId="2A2D289B" w14:textId="6D10B290" w:rsidR="002E4764" w:rsidRDefault="00447CA6" w:rsidP="002E4764">
      <w:pPr>
        <w:jc w:val="left"/>
        <w:rPr>
          <w:rFonts w:ascii="Times New Roman" w:eastAsia="Times New Roman" w:hAnsi="Times New Roman"/>
          <w:szCs w:val="24"/>
        </w:rPr>
      </w:pPr>
      <w:r w:rsidRPr="002E4764">
        <w:rPr>
          <w:rFonts w:ascii="Times New Roman" w:eastAsia="Times New Roman" w:hAnsi="Times New Roman"/>
          <w:szCs w:val="24"/>
        </w:rPr>
        <w:t xml:space="preserve">WONG TT, HO DM, CHANG KP, </w:t>
      </w:r>
      <w:r w:rsidR="002E4764" w:rsidRPr="002E4764">
        <w:rPr>
          <w:rFonts w:ascii="Times New Roman" w:eastAsia="Times New Roman" w:hAnsi="Times New Roman"/>
          <w:szCs w:val="24"/>
        </w:rPr>
        <w:t xml:space="preserve">et al. </w:t>
      </w:r>
      <w:r w:rsidR="002E4764" w:rsidRPr="00440B87">
        <w:rPr>
          <w:rFonts w:ascii="Times New Roman" w:eastAsia="Times New Roman" w:hAnsi="Times New Roman"/>
          <w:b/>
          <w:szCs w:val="24"/>
        </w:rPr>
        <w:t>Primary pediatric brain tumors: statistics of Taipei VGH, Taiwan (1975-2004).</w:t>
      </w:r>
      <w:r w:rsidR="002E4764" w:rsidRPr="002E4764">
        <w:rPr>
          <w:rFonts w:ascii="Times New Roman" w:eastAsia="Times New Roman" w:hAnsi="Times New Roman"/>
          <w:szCs w:val="24"/>
        </w:rPr>
        <w:t xml:space="preserve"> Cancer. 2005;104:2156</w:t>
      </w:r>
      <w:r w:rsidR="00440B87">
        <w:rPr>
          <w:rFonts w:ascii="Times New Roman" w:eastAsia="Times New Roman" w:hAnsi="Times New Roman"/>
          <w:szCs w:val="24"/>
        </w:rPr>
        <w:t>-</w:t>
      </w:r>
      <w:r w:rsidR="002E4764" w:rsidRPr="002E4764">
        <w:rPr>
          <w:rFonts w:ascii="Times New Roman" w:eastAsia="Times New Roman" w:hAnsi="Times New Roman"/>
          <w:szCs w:val="24"/>
        </w:rPr>
        <w:t>2167.</w:t>
      </w:r>
    </w:p>
    <w:p w14:paraId="0C6D7383" w14:textId="77777777" w:rsidR="00BE0C55" w:rsidRPr="002E4764" w:rsidRDefault="00BE0C55" w:rsidP="002E4764">
      <w:pPr>
        <w:jc w:val="left"/>
        <w:rPr>
          <w:rFonts w:ascii="Times New Roman" w:eastAsia="Times New Roman" w:hAnsi="Times New Roman"/>
          <w:szCs w:val="24"/>
        </w:rPr>
      </w:pPr>
    </w:p>
    <w:p w14:paraId="217B9A80" w14:textId="5C731C98" w:rsidR="002E4764" w:rsidRPr="002E4764" w:rsidRDefault="00447CA6" w:rsidP="002E4764">
      <w:pPr>
        <w:jc w:val="left"/>
        <w:rPr>
          <w:rFonts w:ascii="Times New Roman" w:eastAsia="Times New Roman" w:hAnsi="Times New Roman"/>
          <w:szCs w:val="24"/>
        </w:rPr>
      </w:pPr>
      <w:r w:rsidRPr="002E4764">
        <w:rPr>
          <w:rFonts w:ascii="Times New Roman" w:eastAsia="Times New Roman" w:hAnsi="Times New Roman"/>
          <w:szCs w:val="24"/>
        </w:rPr>
        <w:t xml:space="preserve">CAMARGO B, SANTOS MO, REBELO MS, </w:t>
      </w:r>
      <w:r w:rsidR="002E4764" w:rsidRPr="002E4764">
        <w:rPr>
          <w:rFonts w:ascii="Times New Roman" w:eastAsia="Times New Roman" w:hAnsi="Times New Roman"/>
          <w:szCs w:val="24"/>
        </w:rPr>
        <w:t xml:space="preserve">et al. </w:t>
      </w:r>
      <w:r w:rsidR="002E4764" w:rsidRPr="00440B87">
        <w:rPr>
          <w:rFonts w:ascii="Times New Roman" w:eastAsia="Times New Roman" w:hAnsi="Times New Roman"/>
          <w:b/>
          <w:szCs w:val="24"/>
        </w:rPr>
        <w:t>Cancer incidence among children and adolescents in Brazil: first report of 14 population-based cancer registries.</w:t>
      </w:r>
      <w:r w:rsidR="002E4764" w:rsidRPr="002E4764">
        <w:rPr>
          <w:rFonts w:ascii="Times New Roman" w:eastAsia="Times New Roman" w:hAnsi="Times New Roman"/>
          <w:szCs w:val="24"/>
        </w:rPr>
        <w:t xml:space="preserve"> Int J Cancer. 2010;126: 715</w:t>
      </w:r>
      <w:r w:rsidR="00440B87">
        <w:rPr>
          <w:rFonts w:ascii="Times New Roman" w:eastAsia="Times New Roman" w:hAnsi="Times New Roman"/>
          <w:szCs w:val="24"/>
        </w:rPr>
        <w:t>-</w:t>
      </w:r>
      <w:r w:rsidR="002E4764" w:rsidRPr="002E4764">
        <w:rPr>
          <w:rFonts w:ascii="Times New Roman" w:eastAsia="Times New Roman" w:hAnsi="Times New Roman"/>
          <w:szCs w:val="24"/>
        </w:rPr>
        <w:t xml:space="preserve">720. </w:t>
      </w:r>
    </w:p>
    <w:p w14:paraId="1DE2F253" w14:textId="48653697" w:rsidR="002E4764" w:rsidRDefault="00447CA6" w:rsidP="002E4764">
      <w:pPr>
        <w:jc w:val="left"/>
        <w:rPr>
          <w:rFonts w:ascii="Times New Roman" w:eastAsia="Times New Roman" w:hAnsi="Times New Roman"/>
          <w:szCs w:val="24"/>
        </w:rPr>
      </w:pPr>
      <w:r w:rsidRPr="002E4764">
        <w:rPr>
          <w:rFonts w:ascii="Times New Roman" w:eastAsia="Times New Roman" w:hAnsi="Times New Roman"/>
          <w:szCs w:val="24"/>
        </w:rPr>
        <w:t xml:space="preserve">INSTITUTO NACIONAL DE CÂNCER (BRASIL). </w:t>
      </w:r>
      <w:r w:rsidR="002E4764" w:rsidRPr="00440B87">
        <w:rPr>
          <w:rFonts w:ascii="Times New Roman" w:eastAsia="Times New Roman" w:hAnsi="Times New Roman"/>
          <w:b/>
          <w:szCs w:val="24"/>
        </w:rPr>
        <w:t>Câncer no Brasil: dados dos registros de base populacional,</w:t>
      </w:r>
      <w:r w:rsidR="002E4764" w:rsidRPr="002E4764">
        <w:rPr>
          <w:rFonts w:ascii="Times New Roman" w:eastAsia="Times New Roman" w:hAnsi="Times New Roman"/>
          <w:szCs w:val="24"/>
        </w:rPr>
        <w:t xml:space="preserve"> vol.4. Rio de Janeiro: INCA; 2010.</w:t>
      </w:r>
    </w:p>
    <w:p w14:paraId="5DF510FA" w14:textId="77777777" w:rsidR="00BE0C55" w:rsidRPr="002E4764" w:rsidRDefault="00BE0C55" w:rsidP="002E4764">
      <w:pPr>
        <w:jc w:val="left"/>
        <w:rPr>
          <w:rFonts w:ascii="Times New Roman" w:eastAsia="Times New Roman" w:hAnsi="Times New Roman"/>
          <w:szCs w:val="24"/>
        </w:rPr>
      </w:pPr>
    </w:p>
    <w:p w14:paraId="26771B1E" w14:textId="263D6578" w:rsidR="002E4764" w:rsidRDefault="00447CA6" w:rsidP="002E4764">
      <w:pPr>
        <w:jc w:val="left"/>
        <w:rPr>
          <w:rFonts w:ascii="Times New Roman" w:eastAsia="Times New Roman" w:hAnsi="Times New Roman"/>
          <w:szCs w:val="24"/>
        </w:rPr>
      </w:pPr>
      <w:r w:rsidRPr="002E4764">
        <w:rPr>
          <w:rFonts w:ascii="Times New Roman" w:eastAsia="Times New Roman" w:hAnsi="Times New Roman"/>
          <w:szCs w:val="24"/>
        </w:rPr>
        <w:t xml:space="preserve">INSTITUTO NACIONAL DE CÂNCER (BRASIL). </w:t>
      </w:r>
      <w:r w:rsidR="002E4764" w:rsidRPr="002E4764">
        <w:rPr>
          <w:rFonts w:ascii="Times New Roman" w:eastAsia="Times New Roman" w:hAnsi="Times New Roman"/>
          <w:szCs w:val="24"/>
        </w:rPr>
        <w:t xml:space="preserve">Coordenação de Prevenção e Vigilância. </w:t>
      </w:r>
      <w:r w:rsidR="002E4764" w:rsidRPr="00440B87">
        <w:rPr>
          <w:rFonts w:ascii="Times New Roman" w:eastAsia="Times New Roman" w:hAnsi="Times New Roman"/>
          <w:b/>
          <w:szCs w:val="24"/>
        </w:rPr>
        <w:t>Câncer da criança e adolescente no Brasil: dados dos registros de base populacional e de mortalidade.</w:t>
      </w:r>
      <w:r w:rsidR="002E4764" w:rsidRPr="002E4764">
        <w:rPr>
          <w:rFonts w:ascii="Times New Roman" w:eastAsia="Times New Roman" w:hAnsi="Times New Roman"/>
          <w:szCs w:val="24"/>
        </w:rPr>
        <w:t xml:space="preserve"> Rio de Janeiro: INCA; 2008.</w:t>
      </w:r>
    </w:p>
    <w:p w14:paraId="1D991CFE" w14:textId="77777777" w:rsidR="00BE0C55" w:rsidRPr="002E4764" w:rsidRDefault="00BE0C55" w:rsidP="002E4764">
      <w:pPr>
        <w:jc w:val="left"/>
        <w:rPr>
          <w:rFonts w:ascii="Times New Roman" w:eastAsia="Times New Roman" w:hAnsi="Times New Roman"/>
          <w:szCs w:val="24"/>
        </w:rPr>
      </w:pPr>
    </w:p>
    <w:p w14:paraId="425813E2" w14:textId="63AA3B69" w:rsidR="002E4764" w:rsidRDefault="00447CA6" w:rsidP="002E4764">
      <w:pPr>
        <w:jc w:val="left"/>
        <w:rPr>
          <w:rFonts w:ascii="Times New Roman" w:eastAsia="Times New Roman" w:hAnsi="Times New Roman"/>
          <w:szCs w:val="24"/>
        </w:rPr>
      </w:pPr>
      <w:r w:rsidRPr="002E4764">
        <w:rPr>
          <w:rFonts w:ascii="Times New Roman" w:eastAsia="Times New Roman" w:hAnsi="Times New Roman"/>
          <w:szCs w:val="24"/>
        </w:rPr>
        <w:t xml:space="preserve">GURNEY JG, SMITH MA, BUNIN GR. </w:t>
      </w:r>
      <w:r w:rsidR="002E4764" w:rsidRPr="00440B87">
        <w:rPr>
          <w:rFonts w:ascii="Times New Roman" w:eastAsia="Times New Roman" w:hAnsi="Times New Roman"/>
          <w:b/>
          <w:szCs w:val="24"/>
        </w:rPr>
        <w:t>CNS and miscellaneous intracranial and intraspinal neoplasms.</w:t>
      </w:r>
      <w:r w:rsidR="002E4764" w:rsidRPr="002E4764">
        <w:rPr>
          <w:rFonts w:ascii="Times New Roman" w:eastAsia="Times New Roman" w:hAnsi="Times New Roman"/>
          <w:szCs w:val="24"/>
        </w:rPr>
        <w:t xml:space="preserve"> In: Ries LAG, Smith MA, Gurney JG, Linet M, Tamra T, Young JL, Bunin GR, editors. Cancer Incidence and Survival among Children and Adolescents: United States SEER Program 1975-1995. Bethesda: National Cancer Institute, SEER Program; 1999.</w:t>
      </w:r>
    </w:p>
    <w:p w14:paraId="15F9EB68" w14:textId="77777777" w:rsidR="00BE0C55" w:rsidRPr="002E4764" w:rsidRDefault="00BE0C55" w:rsidP="002E4764">
      <w:pPr>
        <w:jc w:val="left"/>
        <w:rPr>
          <w:rFonts w:ascii="Times New Roman" w:eastAsia="Times New Roman" w:hAnsi="Times New Roman"/>
          <w:szCs w:val="24"/>
        </w:rPr>
      </w:pPr>
    </w:p>
    <w:p w14:paraId="47FF919A" w14:textId="7397E5D4" w:rsidR="002E4764" w:rsidRDefault="00447CA6" w:rsidP="002E4764">
      <w:pPr>
        <w:jc w:val="left"/>
        <w:rPr>
          <w:rFonts w:ascii="Times New Roman" w:eastAsia="Times New Roman" w:hAnsi="Times New Roman"/>
          <w:szCs w:val="24"/>
        </w:rPr>
      </w:pPr>
      <w:r w:rsidRPr="002E4764">
        <w:rPr>
          <w:rFonts w:ascii="Times New Roman" w:eastAsia="Times New Roman" w:hAnsi="Times New Roman"/>
          <w:szCs w:val="24"/>
        </w:rPr>
        <w:t xml:space="preserve">MONTEIRO GTR, KOIFMAN S. </w:t>
      </w:r>
      <w:r w:rsidR="002E4764" w:rsidRPr="00BE0C55">
        <w:rPr>
          <w:rFonts w:ascii="Times New Roman" w:eastAsia="Times New Roman" w:hAnsi="Times New Roman"/>
          <w:b/>
          <w:szCs w:val="24"/>
        </w:rPr>
        <w:t xml:space="preserve">Mortalidade por tumores de cérebro no Brasil, 1980-1998. </w:t>
      </w:r>
      <w:r w:rsidR="002E4764" w:rsidRPr="002E4764">
        <w:rPr>
          <w:rFonts w:ascii="Times New Roman" w:eastAsia="Times New Roman" w:hAnsi="Times New Roman"/>
          <w:szCs w:val="24"/>
        </w:rPr>
        <w:t>Cad Saúde Pública. 2003;19:1139-1151.</w:t>
      </w:r>
    </w:p>
    <w:p w14:paraId="2FC8B1ED" w14:textId="77777777" w:rsidR="00BE0C55" w:rsidRPr="002E4764" w:rsidRDefault="00BE0C55" w:rsidP="002E4764">
      <w:pPr>
        <w:jc w:val="left"/>
        <w:rPr>
          <w:rFonts w:ascii="Times New Roman" w:eastAsia="Times New Roman" w:hAnsi="Times New Roman"/>
          <w:szCs w:val="24"/>
        </w:rPr>
      </w:pPr>
    </w:p>
    <w:p w14:paraId="3281AC3E" w14:textId="0687062D" w:rsidR="002E4764" w:rsidRDefault="002E4764" w:rsidP="002E4764">
      <w:pPr>
        <w:jc w:val="left"/>
        <w:rPr>
          <w:rFonts w:ascii="Times New Roman" w:eastAsia="Times New Roman" w:hAnsi="Times New Roman"/>
          <w:szCs w:val="24"/>
        </w:rPr>
      </w:pPr>
      <w:r w:rsidRPr="002E4764">
        <w:rPr>
          <w:rFonts w:ascii="Times New Roman" w:eastAsia="Times New Roman" w:hAnsi="Times New Roman"/>
          <w:szCs w:val="24"/>
        </w:rPr>
        <w:t xml:space="preserve">CBTRUS (2012). </w:t>
      </w:r>
      <w:r w:rsidRPr="00BE0C55">
        <w:rPr>
          <w:rFonts w:ascii="Times New Roman" w:eastAsia="Times New Roman" w:hAnsi="Times New Roman"/>
          <w:b/>
          <w:szCs w:val="24"/>
        </w:rPr>
        <w:t xml:space="preserve">CBTRUS Statistical Report: Primary Brain and Central Nervous System Tumors Diagnosed in the United States in 2004-2008 (March 23, 2012 Revision). </w:t>
      </w:r>
      <w:r w:rsidRPr="002E4764">
        <w:rPr>
          <w:rFonts w:ascii="Times New Roman" w:eastAsia="Times New Roman" w:hAnsi="Times New Roman"/>
          <w:szCs w:val="24"/>
        </w:rPr>
        <w:t xml:space="preserve">Source: Central Brain Tumor Registry of the United States, Hinsdale, IL. website: </w:t>
      </w:r>
      <w:hyperlink r:id="rId14" w:history="1">
        <w:r w:rsidR="00BE0C55" w:rsidRPr="00A24495">
          <w:rPr>
            <w:rStyle w:val="Hyperlink"/>
            <w:rFonts w:ascii="Times New Roman" w:eastAsia="Times New Roman" w:hAnsi="Times New Roman"/>
            <w:szCs w:val="24"/>
          </w:rPr>
          <w:t>www.cbtrus.org</w:t>
        </w:r>
      </w:hyperlink>
    </w:p>
    <w:p w14:paraId="415E8CF7" w14:textId="77777777" w:rsidR="00BE0C55" w:rsidRPr="002E4764" w:rsidRDefault="00BE0C55" w:rsidP="002E4764">
      <w:pPr>
        <w:jc w:val="left"/>
        <w:rPr>
          <w:rFonts w:ascii="Times New Roman" w:eastAsia="Times New Roman" w:hAnsi="Times New Roman"/>
          <w:szCs w:val="24"/>
        </w:rPr>
      </w:pPr>
    </w:p>
    <w:p w14:paraId="33B9A48F" w14:textId="475D77BC" w:rsidR="002E4764" w:rsidRDefault="00447CA6" w:rsidP="002E4764">
      <w:pPr>
        <w:jc w:val="left"/>
        <w:rPr>
          <w:rFonts w:ascii="Times New Roman" w:eastAsia="Times New Roman" w:hAnsi="Times New Roman"/>
          <w:szCs w:val="24"/>
        </w:rPr>
      </w:pPr>
      <w:r w:rsidRPr="002E4764">
        <w:rPr>
          <w:rFonts w:ascii="Times New Roman" w:eastAsia="Times New Roman" w:hAnsi="Times New Roman"/>
          <w:szCs w:val="24"/>
        </w:rPr>
        <w:lastRenderedPageBreak/>
        <w:t xml:space="preserve">GAN, G. &amp; HAAS-KOGAN, D. LOW-GRADE GLIOMAS, IN GUPTA, N., BANERJEE, A., HAAS-KOGAN, D </w:t>
      </w:r>
      <w:r w:rsidR="002E4764" w:rsidRPr="002E4764">
        <w:rPr>
          <w:rFonts w:ascii="Times New Roman" w:eastAsia="Times New Roman" w:hAnsi="Times New Roman"/>
          <w:szCs w:val="24"/>
        </w:rPr>
        <w:t xml:space="preserve">[Editors]. </w:t>
      </w:r>
      <w:r w:rsidR="002E4764" w:rsidRPr="00BE0C55">
        <w:rPr>
          <w:rFonts w:ascii="Times New Roman" w:eastAsia="Times New Roman" w:hAnsi="Times New Roman"/>
          <w:b/>
          <w:szCs w:val="24"/>
        </w:rPr>
        <w:t>Pediatric CNS Tumors</w:t>
      </w:r>
      <w:r w:rsidR="002E4764" w:rsidRPr="002E4764">
        <w:rPr>
          <w:rFonts w:ascii="Times New Roman" w:eastAsia="Times New Roman" w:hAnsi="Times New Roman"/>
          <w:szCs w:val="24"/>
        </w:rPr>
        <w:t>, Pediatric Oncology [Series], 2010, Springer Berlin Heidelberg, pages 1-35</w:t>
      </w:r>
    </w:p>
    <w:p w14:paraId="05E8E8F8" w14:textId="77777777" w:rsidR="00BE0C55" w:rsidRPr="002E4764" w:rsidRDefault="00BE0C55" w:rsidP="002E4764">
      <w:pPr>
        <w:jc w:val="left"/>
        <w:rPr>
          <w:rFonts w:ascii="Times New Roman" w:eastAsia="Times New Roman" w:hAnsi="Times New Roman"/>
          <w:szCs w:val="24"/>
        </w:rPr>
      </w:pPr>
    </w:p>
    <w:p w14:paraId="73EADA36" w14:textId="7C9265E6" w:rsidR="002E4764" w:rsidRDefault="00447CA6" w:rsidP="002E4764">
      <w:pPr>
        <w:jc w:val="left"/>
        <w:rPr>
          <w:rFonts w:ascii="Times New Roman" w:eastAsia="Times New Roman" w:hAnsi="Times New Roman"/>
          <w:szCs w:val="24"/>
        </w:rPr>
      </w:pPr>
      <w:r w:rsidRPr="002E4764">
        <w:rPr>
          <w:rFonts w:ascii="Times New Roman" w:eastAsia="Times New Roman" w:hAnsi="Times New Roman"/>
          <w:szCs w:val="24"/>
        </w:rPr>
        <w:t xml:space="preserve">PARTAP, S. &amp; FISHER, PG. </w:t>
      </w:r>
      <w:r w:rsidR="002E4764" w:rsidRPr="00BE0C55">
        <w:rPr>
          <w:rFonts w:ascii="Times New Roman" w:eastAsia="Times New Roman" w:hAnsi="Times New Roman"/>
          <w:b/>
          <w:szCs w:val="24"/>
        </w:rPr>
        <w:t>Embryonal Tumors</w:t>
      </w:r>
      <w:r w:rsidR="002E4764" w:rsidRPr="002E4764">
        <w:rPr>
          <w:rFonts w:ascii="Times New Roman" w:eastAsia="Times New Roman" w:hAnsi="Times New Roman"/>
          <w:szCs w:val="24"/>
        </w:rPr>
        <w:t>, in Gupta, N., Banerjee, A., Haas-Kogan, D [Editors]. Pediatric CNS Tumors, Pediatric Oncology [Series], 2010, Springer Berlin Heidelberg, pages 89-114</w:t>
      </w:r>
    </w:p>
    <w:p w14:paraId="533E2D10" w14:textId="77777777" w:rsidR="00BE0C55" w:rsidRPr="002E4764" w:rsidRDefault="00BE0C55" w:rsidP="002E4764">
      <w:pPr>
        <w:jc w:val="left"/>
        <w:rPr>
          <w:rFonts w:ascii="Times New Roman" w:eastAsia="Times New Roman" w:hAnsi="Times New Roman"/>
          <w:szCs w:val="24"/>
        </w:rPr>
      </w:pPr>
    </w:p>
    <w:p w14:paraId="13C248C6" w14:textId="399F8B55" w:rsidR="002E4764" w:rsidRDefault="00447CA6" w:rsidP="002E4764">
      <w:pPr>
        <w:jc w:val="left"/>
        <w:rPr>
          <w:rFonts w:ascii="Times New Roman" w:eastAsia="Times New Roman" w:hAnsi="Times New Roman"/>
          <w:szCs w:val="24"/>
        </w:rPr>
      </w:pPr>
      <w:r w:rsidRPr="002E4764">
        <w:rPr>
          <w:rFonts w:ascii="Times New Roman" w:eastAsia="Times New Roman" w:hAnsi="Times New Roman"/>
          <w:szCs w:val="24"/>
        </w:rPr>
        <w:t xml:space="preserve">MERCHANT TE, POLLACK IF, LOEFFLER JS. </w:t>
      </w:r>
      <w:r w:rsidR="002E4764" w:rsidRPr="00BE0C55">
        <w:rPr>
          <w:rFonts w:ascii="Times New Roman" w:eastAsia="Times New Roman" w:hAnsi="Times New Roman"/>
          <w:b/>
          <w:szCs w:val="24"/>
        </w:rPr>
        <w:t xml:space="preserve">Brain tumors across the age spectrum: biology, therapy, and late effects. </w:t>
      </w:r>
      <w:r w:rsidR="002E4764" w:rsidRPr="002E4764">
        <w:rPr>
          <w:rFonts w:ascii="Times New Roman" w:eastAsia="Times New Roman" w:hAnsi="Times New Roman"/>
          <w:szCs w:val="24"/>
        </w:rPr>
        <w:t>Semin Radiat Oncol. 2010;20(1):58-66.</w:t>
      </w:r>
    </w:p>
    <w:p w14:paraId="135396C8" w14:textId="77777777" w:rsidR="00BE0C55" w:rsidRPr="002E4764" w:rsidRDefault="00BE0C55" w:rsidP="002E4764">
      <w:pPr>
        <w:jc w:val="left"/>
        <w:rPr>
          <w:rFonts w:ascii="Times New Roman" w:eastAsia="Times New Roman" w:hAnsi="Times New Roman"/>
          <w:szCs w:val="24"/>
        </w:rPr>
      </w:pPr>
    </w:p>
    <w:p w14:paraId="1F6E90D9" w14:textId="13841F81" w:rsidR="002E4764" w:rsidRPr="002E4764" w:rsidRDefault="00447CA6" w:rsidP="002E4764">
      <w:pPr>
        <w:jc w:val="left"/>
        <w:rPr>
          <w:rFonts w:ascii="Times New Roman" w:eastAsia="Times New Roman" w:hAnsi="Times New Roman"/>
          <w:szCs w:val="24"/>
        </w:rPr>
      </w:pPr>
      <w:r w:rsidRPr="002E4764">
        <w:rPr>
          <w:rFonts w:ascii="Times New Roman" w:eastAsia="Times New Roman" w:hAnsi="Times New Roman"/>
          <w:szCs w:val="24"/>
        </w:rPr>
        <w:t xml:space="preserve">DE ARAUJO OL, DA TRINDADE KM, TROMPIERI NM, FONTENELE JB, FELIX FH. </w:t>
      </w:r>
      <w:r w:rsidR="002E4764" w:rsidRPr="00BE0C55">
        <w:rPr>
          <w:rFonts w:ascii="Times New Roman" w:eastAsia="Times New Roman" w:hAnsi="Times New Roman"/>
          <w:b/>
          <w:szCs w:val="24"/>
        </w:rPr>
        <w:t>Analysis of survival and prognostic factors of pediatric patients with brain tumor.</w:t>
      </w:r>
      <w:r w:rsidR="002E4764" w:rsidRPr="002E4764">
        <w:rPr>
          <w:rFonts w:ascii="Times New Roman" w:eastAsia="Times New Roman" w:hAnsi="Times New Roman"/>
          <w:szCs w:val="24"/>
        </w:rPr>
        <w:t xml:space="preserve"> J Pediatr (Rio J). 2011;87(5):425-32</w:t>
      </w:r>
    </w:p>
    <w:p w14:paraId="6FB7A228" w14:textId="20D80ADF" w:rsidR="002E4764" w:rsidRDefault="00447CA6" w:rsidP="002E4764">
      <w:pPr>
        <w:jc w:val="left"/>
        <w:rPr>
          <w:rFonts w:ascii="Times New Roman" w:eastAsia="Times New Roman" w:hAnsi="Times New Roman"/>
          <w:szCs w:val="24"/>
        </w:rPr>
      </w:pPr>
      <w:r w:rsidRPr="002E4764">
        <w:rPr>
          <w:rFonts w:ascii="Times New Roman" w:eastAsia="Times New Roman" w:hAnsi="Times New Roman"/>
          <w:szCs w:val="24"/>
        </w:rPr>
        <w:t xml:space="preserve">MINISTÉRIO DA SAÚDE DO BRASIL. </w:t>
      </w:r>
      <w:r w:rsidR="002E4764" w:rsidRPr="002E4764">
        <w:rPr>
          <w:rFonts w:ascii="Times New Roman" w:eastAsia="Times New Roman" w:hAnsi="Times New Roman"/>
          <w:szCs w:val="24"/>
        </w:rPr>
        <w:t xml:space="preserve">Secretaria de Vigilância em Saúde. </w:t>
      </w:r>
      <w:r w:rsidR="002E4764" w:rsidRPr="00BE0C55">
        <w:rPr>
          <w:rFonts w:ascii="Times New Roman" w:eastAsia="Times New Roman" w:hAnsi="Times New Roman"/>
          <w:b/>
          <w:szCs w:val="24"/>
        </w:rPr>
        <w:t>Sistemas de informação em saúde e vigilância epidemiológica.</w:t>
      </w:r>
      <w:r w:rsidR="002E4764" w:rsidRPr="002E4764">
        <w:rPr>
          <w:rFonts w:ascii="Times New Roman" w:eastAsia="Times New Roman" w:hAnsi="Times New Roman"/>
          <w:szCs w:val="24"/>
        </w:rPr>
        <w:t xml:space="preserve"> In Guia de vigilância epidemiológica, 6a ed., Brasília: Ministério da Saúde, 2005.</w:t>
      </w:r>
    </w:p>
    <w:p w14:paraId="08CC3394" w14:textId="77777777" w:rsidR="00BE0C55" w:rsidRPr="002E4764" w:rsidRDefault="00BE0C55" w:rsidP="002E4764">
      <w:pPr>
        <w:jc w:val="left"/>
        <w:rPr>
          <w:rFonts w:ascii="Times New Roman" w:eastAsia="Times New Roman" w:hAnsi="Times New Roman"/>
          <w:szCs w:val="24"/>
        </w:rPr>
      </w:pPr>
    </w:p>
    <w:p w14:paraId="72D4C3C0" w14:textId="3A5A82F0" w:rsidR="002E4764" w:rsidRDefault="00447CA6" w:rsidP="002E4764">
      <w:pPr>
        <w:jc w:val="left"/>
        <w:rPr>
          <w:rFonts w:ascii="Times New Roman" w:eastAsia="Times New Roman" w:hAnsi="Times New Roman"/>
          <w:szCs w:val="24"/>
        </w:rPr>
      </w:pPr>
      <w:r w:rsidRPr="002E4764">
        <w:rPr>
          <w:rFonts w:ascii="Times New Roman" w:eastAsia="Times New Roman" w:hAnsi="Times New Roman"/>
          <w:szCs w:val="24"/>
        </w:rPr>
        <w:t xml:space="preserve">MINISTÉRIO DA SAÚDE DO BRASIL. </w:t>
      </w:r>
      <w:r w:rsidR="002E4764" w:rsidRPr="002E4764">
        <w:rPr>
          <w:rFonts w:ascii="Times New Roman" w:eastAsia="Times New Roman" w:hAnsi="Times New Roman"/>
          <w:szCs w:val="24"/>
        </w:rPr>
        <w:t xml:space="preserve">Secretaria de Assistência à Saúde. Instituto Nacional de Câncer. </w:t>
      </w:r>
      <w:r w:rsidR="002E4764" w:rsidRPr="00BE0C55">
        <w:rPr>
          <w:rFonts w:ascii="Times New Roman" w:eastAsia="Times New Roman" w:hAnsi="Times New Roman"/>
          <w:b/>
          <w:szCs w:val="24"/>
        </w:rPr>
        <w:t xml:space="preserve">Câncer no Brasil: dados dos registros de base populacional, </w:t>
      </w:r>
      <w:r w:rsidR="002E4764" w:rsidRPr="002E4764">
        <w:rPr>
          <w:rFonts w:ascii="Times New Roman" w:eastAsia="Times New Roman" w:hAnsi="Times New Roman"/>
          <w:szCs w:val="24"/>
        </w:rPr>
        <w:t xml:space="preserve">volume 3. </w:t>
      </w:r>
      <w:r w:rsidR="00440B87">
        <w:rPr>
          <w:rFonts w:ascii="Times New Roman" w:eastAsia="Times New Roman" w:hAnsi="Times New Roman"/>
          <w:szCs w:val="24"/>
        </w:rPr>
        <w:t>-</w:t>
      </w:r>
      <w:r w:rsidR="002E4764" w:rsidRPr="002E4764">
        <w:rPr>
          <w:rFonts w:ascii="Times New Roman" w:eastAsia="Times New Roman" w:hAnsi="Times New Roman"/>
          <w:szCs w:val="24"/>
        </w:rPr>
        <w:t xml:space="preserve"> Rio de Janeiro: INCA, 2003</w:t>
      </w:r>
    </w:p>
    <w:p w14:paraId="1CE35BBB" w14:textId="77777777" w:rsidR="00BE0C55" w:rsidRPr="002E4764" w:rsidRDefault="00BE0C55" w:rsidP="002E4764">
      <w:pPr>
        <w:jc w:val="left"/>
        <w:rPr>
          <w:rFonts w:ascii="Times New Roman" w:eastAsia="Times New Roman" w:hAnsi="Times New Roman"/>
          <w:szCs w:val="24"/>
        </w:rPr>
      </w:pPr>
    </w:p>
    <w:p w14:paraId="67669A41" w14:textId="5934CEC2" w:rsidR="002E4764" w:rsidRDefault="00447CA6" w:rsidP="002E4764">
      <w:pPr>
        <w:jc w:val="left"/>
        <w:rPr>
          <w:rFonts w:ascii="Times New Roman" w:eastAsia="Times New Roman" w:hAnsi="Times New Roman"/>
          <w:szCs w:val="24"/>
        </w:rPr>
      </w:pPr>
      <w:r w:rsidRPr="002E4764">
        <w:rPr>
          <w:rFonts w:ascii="Times New Roman" w:eastAsia="Times New Roman" w:hAnsi="Times New Roman"/>
          <w:szCs w:val="24"/>
        </w:rPr>
        <w:t xml:space="preserve">WOEHRER A. </w:t>
      </w:r>
      <w:r w:rsidR="002E4764" w:rsidRPr="00BE0C55">
        <w:rPr>
          <w:rFonts w:ascii="Times New Roman" w:eastAsia="Times New Roman" w:hAnsi="Times New Roman"/>
          <w:b/>
          <w:szCs w:val="24"/>
        </w:rPr>
        <w:t xml:space="preserve">Brain tumor epidemiology in Austria and the Austrian Brain Tumor Registry. </w:t>
      </w:r>
      <w:r w:rsidR="002E4764" w:rsidRPr="002E4764">
        <w:rPr>
          <w:rFonts w:ascii="Times New Roman" w:eastAsia="Times New Roman" w:hAnsi="Times New Roman"/>
          <w:szCs w:val="24"/>
        </w:rPr>
        <w:t>Clin Neuropathol. 2013;32(4):269-85</w:t>
      </w:r>
    </w:p>
    <w:p w14:paraId="5942D9CB" w14:textId="77777777" w:rsidR="00BE0C55" w:rsidRPr="002E4764" w:rsidRDefault="00BE0C55" w:rsidP="002E4764">
      <w:pPr>
        <w:jc w:val="left"/>
        <w:rPr>
          <w:rFonts w:ascii="Times New Roman" w:eastAsia="Times New Roman" w:hAnsi="Times New Roman"/>
          <w:szCs w:val="24"/>
        </w:rPr>
      </w:pPr>
    </w:p>
    <w:p w14:paraId="6638930B" w14:textId="68201206" w:rsidR="002E4764" w:rsidRDefault="00447CA6" w:rsidP="002E4764">
      <w:pPr>
        <w:jc w:val="left"/>
        <w:rPr>
          <w:rFonts w:ascii="Times New Roman" w:eastAsia="Times New Roman" w:hAnsi="Times New Roman"/>
          <w:szCs w:val="24"/>
        </w:rPr>
      </w:pPr>
      <w:r w:rsidRPr="002E4764">
        <w:rPr>
          <w:rFonts w:ascii="Times New Roman" w:eastAsia="Times New Roman" w:hAnsi="Times New Roman"/>
          <w:szCs w:val="24"/>
        </w:rPr>
        <w:t xml:space="preserve">NOMURA K. </w:t>
      </w:r>
      <w:r w:rsidR="002E4764" w:rsidRPr="00BE0C55">
        <w:rPr>
          <w:rFonts w:ascii="Times New Roman" w:eastAsia="Times New Roman" w:hAnsi="Times New Roman"/>
          <w:b/>
          <w:szCs w:val="24"/>
        </w:rPr>
        <w:t xml:space="preserve">Present status of brain tumor statistics in Japan. </w:t>
      </w:r>
      <w:r w:rsidR="002E4764" w:rsidRPr="002E4764">
        <w:rPr>
          <w:rFonts w:ascii="Times New Roman" w:eastAsia="Times New Roman" w:hAnsi="Times New Roman"/>
          <w:szCs w:val="24"/>
        </w:rPr>
        <w:t>Int J Clin Oncol 2000; 5:355-360</w:t>
      </w:r>
    </w:p>
    <w:p w14:paraId="74AA17CF" w14:textId="77777777" w:rsidR="00BE0C55" w:rsidRPr="002E4764" w:rsidRDefault="00BE0C55" w:rsidP="002E4764">
      <w:pPr>
        <w:jc w:val="left"/>
        <w:rPr>
          <w:rFonts w:ascii="Times New Roman" w:eastAsia="Times New Roman" w:hAnsi="Times New Roman"/>
          <w:szCs w:val="24"/>
        </w:rPr>
      </w:pPr>
    </w:p>
    <w:p w14:paraId="236DE843" w14:textId="1B342FC3" w:rsidR="002E4764" w:rsidRDefault="00447CA6" w:rsidP="002E4764">
      <w:pPr>
        <w:jc w:val="left"/>
        <w:rPr>
          <w:rFonts w:ascii="Times New Roman" w:eastAsia="Times New Roman" w:hAnsi="Times New Roman"/>
          <w:szCs w:val="24"/>
        </w:rPr>
      </w:pPr>
      <w:r w:rsidRPr="002E4764">
        <w:rPr>
          <w:rFonts w:ascii="Times New Roman" w:eastAsia="Times New Roman" w:hAnsi="Times New Roman"/>
          <w:szCs w:val="24"/>
        </w:rPr>
        <w:t xml:space="preserve">STRANJALIS G, KALAMATIANOS T, STAVRINOU LC, MATHIOS D, KOUTSARNAKIS C, TZAVARA C, LOUFARDAKI M, PROTOPAPPA D, ARGYRAKOS T, RONTOGIANNI DP, SAKAS DE. </w:t>
      </w:r>
      <w:r w:rsidR="002E4764" w:rsidRPr="00BE0C55">
        <w:rPr>
          <w:rFonts w:ascii="Times New Roman" w:eastAsia="Times New Roman" w:hAnsi="Times New Roman"/>
          <w:b/>
          <w:szCs w:val="24"/>
        </w:rPr>
        <w:t xml:space="preserve">The Evangelismos hospital central nervous system tumor registry: Analysis of 1414 cases (1998-2009). </w:t>
      </w:r>
      <w:r w:rsidR="002E4764" w:rsidRPr="002E4764">
        <w:rPr>
          <w:rFonts w:ascii="Times New Roman" w:eastAsia="Times New Roman" w:hAnsi="Times New Roman"/>
          <w:szCs w:val="24"/>
        </w:rPr>
        <w:t>Surg Neurol Int 2013;4:23</w:t>
      </w:r>
    </w:p>
    <w:p w14:paraId="3C6062F3" w14:textId="77777777" w:rsidR="00BE0C55" w:rsidRPr="002E4764" w:rsidRDefault="00BE0C55" w:rsidP="002E4764">
      <w:pPr>
        <w:jc w:val="left"/>
        <w:rPr>
          <w:rFonts w:ascii="Times New Roman" w:eastAsia="Times New Roman" w:hAnsi="Times New Roman"/>
          <w:szCs w:val="24"/>
        </w:rPr>
      </w:pPr>
    </w:p>
    <w:p w14:paraId="4A740EF5" w14:textId="53CF9C0D" w:rsidR="002E4764" w:rsidRDefault="00447CA6" w:rsidP="002E4764">
      <w:pPr>
        <w:jc w:val="left"/>
        <w:rPr>
          <w:rFonts w:ascii="Times New Roman" w:eastAsia="Times New Roman" w:hAnsi="Times New Roman"/>
          <w:szCs w:val="24"/>
        </w:rPr>
      </w:pPr>
      <w:r w:rsidRPr="002E4764">
        <w:rPr>
          <w:rFonts w:ascii="Times New Roman" w:eastAsia="Times New Roman" w:hAnsi="Times New Roman"/>
          <w:szCs w:val="24"/>
        </w:rPr>
        <w:t xml:space="preserve">CAMPBELL J, JAGGON JR, JOHNSON P, BRUCE C, ELDEMIRE-SHEARER D. </w:t>
      </w:r>
      <w:r w:rsidR="002E4764" w:rsidRPr="00BE0C55">
        <w:rPr>
          <w:rFonts w:ascii="Times New Roman" w:eastAsia="Times New Roman" w:hAnsi="Times New Roman"/>
          <w:b/>
          <w:szCs w:val="24"/>
        </w:rPr>
        <w:t xml:space="preserve">The establishment of an intracranial tumour registry at the University Hospital of the West Indies. </w:t>
      </w:r>
      <w:r w:rsidR="002E4764" w:rsidRPr="002E4764">
        <w:rPr>
          <w:rFonts w:ascii="Times New Roman" w:eastAsia="Times New Roman" w:hAnsi="Times New Roman"/>
          <w:szCs w:val="24"/>
        </w:rPr>
        <w:t>West Indian Med J. 2012 Jun;61(3):254-7.</w:t>
      </w:r>
    </w:p>
    <w:p w14:paraId="58C0DCC4" w14:textId="77777777" w:rsidR="00BE0C55" w:rsidRPr="002E4764" w:rsidRDefault="00BE0C55" w:rsidP="002E4764">
      <w:pPr>
        <w:jc w:val="left"/>
        <w:rPr>
          <w:rFonts w:ascii="Times New Roman" w:eastAsia="Times New Roman" w:hAnsi="Times New Roman"/>
          <w:szCs w:val="24"/>
        </w:rPr>
      </w:pPr>
    </w:p>
    <w:p w14:paraId="616EA4D1" w14:textId="1884344D" w:rsidR="002E4764" w:rsidRDefault="00447CA6" w:rsidP="002E4764">
      <w:pPr>
        <w:jc w:val="left"/>
        <w:rPr>
          <w:rFonts w:ascii="Times New Roman" w:eastAsia="Times New Roman" w:hAnsi="Times New Roman"/>
          <w:szCs w:val="24"/>
        </w:rPr>
      </w:pPr>
      <w:r w:rsidRPr="002E4764">
        <w:rPr>
          <w:rFonts w:ascii="Times New Roman" w:eastAsia="Times New Roman" w:hAnsi="Times New Roman"/>
          <w:szCs w:val="24"/>
        </w:rPr>
        <w:t xml:space="preserve">INSTITUTO NACIONAL DE CÂNCER. </w:t>
      </w:r>
      <w:r w:rsidR="002E4764" w:rsidRPr="00BE0C55">
        <w:rPr>
          <w:rFonts w:ascii="Times New Roman" w:eastAsia="Times New Roman" w:hAnsi="Times New Roman"/>
          <w:b/>
          <w:szCs w:val="24"/>
        </w:rPr>
        <w:t xml:space="preserve">Registros hospitalares de câncer: planejamento e gestão </w:t>
      </w:r>
      <w:r w:rsidR="002E4764" w:rsidRPr="002E4764">
        <w:rPr>
          <w:rFonts w:ascii="Times New Roman" w:eastAsia="Times New Roman" w:hAnsi="Times New Roman"/>
          <w:szCs w:val="24"/>
        </w:rPr>
        <w:t xml:space="preserve">/ Instituto Nacional de Câncer. 2 ed. </w:t>
      </w:r>
      <w:r w:rsidR="00440B87">
        <w:rPr>
          <w:rFonts w:ascii="Times New Roman" w:eastAsia="Times New Roman" w:hAnsi="Times New Roman"/>
          <w:szCs w:val="24"/>
        </w:rPr>
        <w:t>-</w:t>
      </w:r>
      <w:r w:rsidR="00440B87" w:rsidRPr="002E4764">
        <w:rPr>
          <w:rFonts w:ascii="Times New Roman" w:eastAsia="Times New Roman" w:hAnsi="Times New Roman"/>
          <w:szCs w:val="24"/>
        </w:rPr>
        <w:t xml:space="preserve"> </w:t>
      </w:r>
      <w:r w:rsidR="002E4764" w:rsidRPr="002E4764">
        <w:rPr>
          <w:rFonts w:ascii="Times New Roman" w:eastAsia="Times New Roman" w:hAnsi="Times New Roman"/>
          <w:szCs w:val="24"/>
        </w:rPr>
        <w:t>Rio de Janeiro: INCA, 2010.</w:t>
      </w:r>
    </w:p>
    <w:p w14:paraId="79E238E5" w14:textId="77777777" w:rsidR="00BE0C55" w:rsidRPr="002E4764" w:rsidRDefault="00BE0C55" w:rsidP="002E4764">
      <w:pPr>
        <w:jc w:val="left"/>
        <w:rPr>
          <w:rFonts w:ascii="Times New Roman" w:eastAsia="Times New Roman" w:hAnsi="Times New Roman"/>
          <w:szCs w:val="24"/>
        </w:rPr>
      </w:pPr>
    </w:p>
    <w:p w14:paraId="6CB5E1A1" w14:textId="424717A9" w:rsidR="002E4764" w:rsidRDefault="00447CA6" w:rsidP="002E4764">
      <w:pPr>
        <w:jc w:val="left"/>
        <w:rPr>
          <w:rFonts w:ascii="Times New Roman" w:eastAsia="Times New Roman" w:hAnsi="Times New Roman"/>
          <w:szCs w:val="24"/>
        </w:rPr>
      </w:pPr>
      <w:r w:rsidRPr="002E4764">
        <w:rPr>
          <w:rFonts w:ascii="Times New Roman" w:eastAsia="Times New Roman" w:hAnsi="Times New Roman"/>
          <w:szCs w:val="24"/>
        </w:rPr>
        <w:t xml:space="preserve">BUNIN GR, SURAWICZ TS, WITMAN PA, PRESTON-MARTIN S, DAVIS F, BRUNER JM. </w:t>
      </w:r>
      <w:r w:rsidR="002E4764" w:rsidRPr="00BE0C55">
        <w:rPr>
          <w:rFonts w:ascii="Times New Roman" w:eastAsia="Times New Roman" w:hAnsi="Times New Roman"/>
          <w:b/>
          <w:szCs w:val="24"/>
        </w:rPr>
        <w:t xml:space="preserve">The descriptive epidemiology of craniopharyngioma. </w:t>
      </w:r>
      <w:r w:rsidR="002E4764" w:rsidRPr="002E4764">
        <w:rPr>
          <w:rFonts w:ascii="Times New Roman" w:eastAsia="Times New Roman" w:hAnsi="Times New Roman"/>
          <w:szCs w:val="24"/>
        </w:rPr>
        <w:t xml:space="preserve">J Neurosurg. 1998;89(4):547-51. </w:t>
      </w:r>
    </w:p>
    <w:p w14:paraId="22D7305C" w14:textId="77777777" w:rsidR="00BE0C55" w:rsidRPr="002E4764" w:rsidRDefault="00BE0C55" w:rsidP="002E4764">
      <w:pPr>
        <w:jc w:val="left"/>
        <w:rPr>
          <w:rFonts w:ascii="Times New Roman" w:eastAsia="Times New Roman" w:hAnsi="Times New Roman"/>
          <w:szCs w:val="24"/>
        </w:rPr>
      </w:pPr>
    </w:p>
    <w:p w14:paraId="189DD96C" w14:textId="65395F8A" w:rsidR="002E4764" w:rsidRPr="002E4764" w:rsidRDefault="00447CA6" w:rsidP="002E4764">
      <w:pPr>
        <w:jc w:val="left"/>
        <w:rPr>
          <w:rFonts w:ascii="Times New Roman" w:eastAsia="Times New Roman" w:hAnsi="Times New Roman"/>
          <w:szCs w:val="24"/>
        </w:rPr>
      </w:pPr>
      <w:r w:rsidRPr="002E4764">
        <w:rPr>
          <w:rFonts w:ascii="Times New Roman" w:eastAsia="Times New Roman" w:hAnsi="Times New Roman"/>
          <w:szCs w:val="24"/>
        </w:rPr>
        <w:t xml:space="preserve">MALIN JL, KAHN KL, ADAMS J, KWAN L, LAOURI M, GANZ PA. </w:t>
      </w:r>
      <w:r w:rsidR="002E4764" w:rsidRPr="00BE0C55">
        <w:rPr>
          <w:rFonts w:ascii="Times New Roman" w:eastAsia="Times New Roman" w:hAnsi="Times New Roman"/>
          <w:b/>
          <w:szCs w:val="24"/>
        </w:rPr>
        <w:t xml:space="preserve">Validity of cancer registry data for measuring the quality of breast cancer care. </w:t>
      </w:r>
      <w:r w:rsidR="002E4764" w:rsidRPr="002E4764">
        <w:rPr>
          <w:rFonts w:ascii="Times New Roman" w:eastAsia="Times New Roman" w:hAnsi="Times New Roman"/>
          <w:szCs w:val="24"/>
        </w:rPr>
        <w:t>J Natl Cancer Inst. 2002;94(11):835-44.</w:t>
      </w:r>
    </w:p>
    <w:p w14:paraId="7AAAC87E" w14:textId="40668373" w:rsidR="002E4764" w:rsidRDefault="00447CA6" w:rsidP="002E4764">
      <w:pPr>
        <w:jc w:val="left"/>
        <w:rPr>
          <w:rFonts w:ascii="Times New Roman" w:eastAsia="Times New Roman" w:hAnsi="Times New Roman"/>
          <w:szCs w:val="24"/>
        </w:rPr>
      </w:pPr>
      <w:r w:rsidRPr="002E4764">
        <w:rPr>
          <w:rFonts w:ascii="Times New Roman" w:eastAsia="Times New Roman" w:hAnsi="Times New Roman"/>
          <w:szCs w:val="24"/>
        </w:rPr>
        <w:lastRenderedPageBreak/>
        <w:t xml:space="preserve">BEATTY JD, ADACHI M, BONHAM C, ATWOOD M, POTTS MS, HAFTERSON JL, AYE RW. </w:t>
      </w:r>
      <w:r w:rsidR="002E4764" w:rsidRPr="00BE0C55">
        <w:rPr>
          <w:rFonts w:ascii="Times New Roman" w:eastAsia="Times New Roman" w:hAnsi="Times New Roman"/>
          <w:b/>
          <w:szCs w:val="24"/>
        </w:rPr>
        <w:t xml:space="preserve">Utilization of cancer registry data for monitoring quality of care. </w:t>
      </w:r>
      <w:r w:rsidR="002E4764" w:rsidRPr="002E4764">
        <w:rPr>
          <w:rFonts w:ascii="Times New Roman" w:eastAsia="Times New Roman" w:hAnsi="Times New Roman"/>
          <w:szCs w:val="24"/>
        </w:rPr>
        <w:t>Am J Surg. 2011;201(5):645-9.</w:t>
      </w:r>
    </w:p>
    <w:p w14:paraId="346710B7" w14:textId="77777777" w:rsidR="00BE0C55" w:rsidRPr="002E4764" w:rsidRDefault="00BE0C55" w:rsidP="002E4764">
      <w:pPr>
        <w:jc w:val="left"/>
        <w:rPr>
          <w:rFonts w:ascii="Times New Roman" w:eastAsia="Times New Roman" w:hAnsi="Times New Roman"/>
          <w:szCs w:val="24"/>
        </w:rPr>
      </w:pPr>
    </w:p>
    <w:p w14:paraId="18455BC3" w14:textId="08721227" w:rsidR="002E4764" w:rsidRDefault="00447CA6" w:rsidP="002E4764">
      <w:pPr>
        <w:jc w:val="left"/>
        <w:rPr>
          <w:rFonts w:ascii="Times New Roman" w:eastAsia="Times New Roman" w:hAnsi="Times New Roman"/>
          <w:szCs w:val="24"/>
        </w:rPr>
      </w:pPr>
      <w:r w:rsidRPr="002E4764">
        <w:rPr>
          <w:rFonts w:ascii="Times New Roman" w:eastAsia="Times New Roman" w:hAnsi="Times New Roman"/>
          <w:szCs w:val="24"/>
        </w:rPr>
        <w:t xml:space="preserve">GIL, AC. </w:t>
      </w:r>
      <w:r w:rsidR="002E4764" w:rsidRPr="00BE0C55">
        <w:rPr>
          <w:rFonts w:ascii="Times New Roman" w:eastAsia="Times New Roman" w:hAnsi="Times New Roman"/>
          <w:b/>
          <w:szCs w:val="24"/>
        </w:rPr>
        <w:t xml:space="preserve">Métodos e técnicas de pesquisa social. </w:t>
      </w:r>
      <w:r w:rsidR="002E4764" w:rsidRPr="002E4764">
        <w:rPr>
          <w:rFonts w:ascii="Times New Roman" w:eastAsia="Times New Roman" w:hAnsi="Times New Roman"/>
          <w:szCs w:val="24"/>
        </w:rPr>
        <w:t>6ª Edição, Editora Atlas, 2008. p. 104.</w:t>
      </w:r>
    </w:p>
    <w:p w14:paraId="70F90768" w14:textId="77777777" w:rsidR="00BE0C55" w:rsidRPr="002E4764" w:rsidRDefault="00BE0C55" w:rsidP="002E4764">
      <w:pPr>
        <w:jc w:val="left"/>
        <w:rPr>
          <w:rFonts w:ascii="Times New Roman" w:eastAsia="Times New Roman" w:hAnsi="Times New Roman"/>
          <w:szCs w:val="24"/>
        </w:rPr>
      </w:pPr>
    </w:p>
    <w:p w14:paraId="37DE0834" w14:textId="6935442F" w:rsidR="002E4764" w:rsidRDefault="00BE0C55" w:rsidP="002E4764">
      <w:pPr>
        <w:jc w:val="left"/>
        <w:rPr>
          <w:rFonts w:ascii="Times New Roman" w:eastAsia="Times New Roman" w:hAnsi="Times New Roman"/>
          <w:szCs w:val="24"/>
        </w:rPr>
      </w:pPr>
      <w:r w:rsidRPr="002E4764">
        <w:rPr>
          <w:rFonts w:ascii="Times New Roman" w:eastAsia="Times New Roman" w:hAnsi="Times New Roman"/>
          <w:szCs w:val="24"/>
        </w:rPr>
        <w:t xml:space="preserve">GOOGLE, INC. </w:t>
      </w:r>
      <w:r w:rsidR="002E4764" w:rsidRPr="00BE0C55">
        <w:rPr>
          <w:rFonts w:ascii="Times New Roman" w:eastAsia="Times New Roman" w:hAnsi="Times New Roman"/>
          <w:b/>
          <w:szCs w:val="24"/>
        </w:rPr>
        <w:t>Políticas e princípios.</w:t>
      </w:r>
      <w:r w:rsidR="002E4764" w:rsidRPr="002E4764">
        <w:rPr>
          <w:rFonts w:ascii="Times New Roman" w:eastAsia="Times New Roman" w:hAnsi="Times New Roman"/>
          <w:szCs w:val="24"/>
        </w:rPr>
        <w:t xml:space="preserve"> Acessado em 09/03/2014 no sítio: </w:t>
      </w:r>
      <w:hyperlink r:id="rId15" w:history="1">
        <w:r w:rsidRPr="00A24495">
          <w:rPr>
            <w:rStyle w:val="Hyperlink"/>
            <w:rFonts w:ascii="Times New Roman" w:eastAsia="Times New Roman" w:hAnsi="Times New Roman"/>
            <w:szCs w:val="24"/>
          </w:rPr>
          <w:t>http://www.google.com/intl/pt-BR/policies/</w:t>
        </w:r>
      </w:hyperlink>
    </w:p>
    <w:p w14:paraId="51C142B9" w14:textId="77777777" w:rsidR="00BE0C55" w:rsidRPr="002E4764" w:rsidRDefault="00BE0C55" w:rsidP="002E4764">
      <w:pPr>
        <w:jc w:val="left"/>
        <w:rPr>
          <w:rFonts w:ascii="Times New Roman" w:eastAsia="Times New Roman" w:hAnsi="Times New Roman"/>
          <w:szCs w:val="24"/>
        </w:rPr>
      </w:pPr>
    </w:p>
    <w:p w14:paraId="5BED8DDA" w14:textId="54CF8AAE" w:rsidR="002E4764" w:rsidRDefault="00447CA6" w:rsidP="002E4764">
      <w:pPr>
        <w:jc w:val="left"/>
        <w:rPr>
          <w:rFonts w:ascii="Times New Roman" w:eastAsia="Times New Roman" w:hAnsi="Times New Roman"/>
          <w:szCs w:val="24"/>
        </w:rPr>
      </w:pPr>
      <w:r w:rsidRPr="002E4764">
        <w:rPr>
          <w:rFonts w:ascii="Times New Roman" w:eastAsia="Times New Roman" w:hAnsi="Times New Roman"/>
          <w:szCs w:val="24"/>
        </w:rPr>
        <w:t xml:space="preserve">ORGANIZAÇÃO MUNDIAL DA SAÚDE. </w:t>
      </w:r>
      <w:r w:rsidR="002E4764" w:rsidRPr="00BE0C55">
        <w:rPr>
          <w:rFonts w:ascii="Times New Roman" w:eastAsia="Times New Roman" w:hAnsi="Times New Roman"/>
          <w:b/>
          <w:szCs w:val="24"/>
        </w:rPr>
        <w:t>CID 10</w:t>
      </w:r>
      <w:r w:rsidR="002E4764" w:rsidRPr="002E4764">
        <w:rPr>
          <w:rFonts w:ascii="Times New Roman" w:eastAsia="Times New Roman" w:hAnsi="Times New Roman"/>
          <w:szCs w:val="24"/>
        </w:rPr>
        <w:t>/ Organização Mundial da Saúde; tradução Centro Colaborador da OMS para a Classificação de Doenças em Português. 10 ed. rev. - São Paulo: Editora da Universidade de São Paulo, 2007.</w:t>
      </w:r>
    </w:p>
    <w:p w14:paraId="58285C42" w14:textId="77777777" w:rsidR="00BE0C55" w:rsidRPr="002E4764" w:rsidRDefault="00BE0C55" w:rsidP="002E4764">
      <w:pPr>
        <w:jc w:val="left"/>
        <w:rPr>
          <w:rFonts w:ascii="Times New Roman" w:eastAsia="Times New Roman" w:hAnsi="Times New Roman"/>
          <w:szCs w:val="24"/>
        </w:rPr>
      </w:pPr>
    </w:p>
    <w:p w14:paraId="4367D1AA" w14:textId="03CDA9FA" w:rsidR="002E4764" w:rsidRDefault="00447CA6" w:rsidP="002E4764">
      <w:pPr>
        <w:jc w:val="left"/>
        <w:rPr>
          <w:rFonts w:ascii="Times New Roman" w:eastAsia="Times New Roman" w:hAnsi="Times New Roman"/>
          <w:szCs w:val="24"/>
        </w:rPr>
      </w:pPr>
      <w:r w:rsidRPr="002E4764">
        <w:rPr>
          <w:rFonts w:ascii="Times New Roman" w:eastAsia="Times New Roman" w:hAnsi="Times New Roman"/>
          <w:szCs w:val="24"/>
        </w:rPr>
        <w:t xml:space="preserve">LANSKY SB, LIST MA, LANSKY LL, RITTER-STERR C, MILLER DR. </w:t>
      </w:r>
      <w:r w:rsidR="002E4764" w:rsidRPr="00BE0C55">
        <w:rPr>
          <w:rFonts w:ascii="Times New Roman" w:eastAsia="Times New Roman" w:hAnsi="Times New Roman"/>
          <w:b/>
          <w:szCs w:val="24"/>
        </w:rPr>
        <w:t xml:space="preserve">The measurement ofperformance in childhood cancer patients. </w:t>
      </w:r>
      <w:r w:rsidR="002E4764" w:rsidRPr="002E4764">
        <w:rPr>
          <w:rFonts w:ascii="Times New Roman" w:eastAsia="Times New Roman" w:hAnsi="Times New Roman"/>
          <w:szCs w:val="24"/>
        </w:rPr>
        <w:t>Cancer. 1987;60(7):1651-6</w:t>
      </w:r>
    </w:p>
    <w:p w14:paraId="1F6833EF" w14:textId="77777777" w:rsidR="00BE0C55" w:rsidRPr="002E4764" w:rsidRDefault="00BE0C55" w:rsidP="002E4764">
      <w:pPr>
        <w:jc w:val="left"/>
        <w:rPr>
          <w:rFonts w:ascii="Times New Roman" w:eastAsia="Times New Roman" w:hAnsi="Times New Roman"/>
          <w:szCs w:val="24"/>
        </w:rPr>
      </w:pPr>
    </w:p>
    <w:p w14:paraId="00E34F10" w14:textId="7663F827" w:rsidR="002E4764" w:rsidRDefault="00447CA6" w:rsidP="002E4764">
      <w:pPr>
        <w:jc w:val="left"/>
        <w:rPr>
          <w:rFonts w:ascii="Times New Roman" w:eastAsia="Times New Roman" w:hAnsi="Times New Roman"/>
          <w:szCs w:val="24"/>
        </w:rPr>
      </w:pPr>
      <w:r w:rsidRPr="002E4764">
        <w:rPr>
          <w:rFonts w:ascii="Times New Roman" w:eastAsia="Times New Roman" w:hAnsi="Times New Roman"/>
          <w:szCs w:val="24"/>
        </w:rPr>
        <w:t xml:space="preserve">NASSAR JUNIOR AP, PIRES NETO RC, DE FIGUEIREDO WB, PARK M. </w:t>
      </w:r>
      <w:r w:rsidR="002E4764" w:rsidRPr="00BE0C55">
        <w:rPr>
          <w:rFonts w:ascii="Times New Roman" w:eastAsia="Times New Roman" w:hAnsi="Times New Roman"/>
          <w:b/>
          <w:szCs w:val="24"/>
        </w:rPr>
        <w:t>Validity, reliability and applicability of Portuguese versions of sedation-agitation scales among critically ill patients.</w:t>
      </w:r>
      <w:r w:rsidR="002E4764" w:rsidRPr="002E4764">
        <w:rPr>
          <w:rFonts w:ascii="Times New Roman" w:eastAsia="Times New Roman" w:hAnsi="Times New Roman"/>
          <w:szCs w:val="24"/>
        </w:rPr>
        <w:t xml:space="preserve"> Sao Paulo Med J. 2008;126(4):215-9.</w:t>
      </w:r>
    </w:p>
    <w:p w14:paraId="7B9D1723" w14:textId="77777777" w:rsidR="00BE0C55" w:rsidRPr="002E4764" w:rsidRDefault="00BE0C55" w:rsidP="002E4764">
      <w:pPr>
        <w:jc w:val="left"/>
        <w:rPr>
          <w:rFonts w:ascii="Times New Roman" w:eastAsia="Times New Roman" w:hAnsi="Times New Roman"/>
          <w:szCs w:val="24"/>
        </w:rPr>
      </w:pPr>
    </w:p>
    <w:p w14:paraId="2B5CC64C" w14:textId="08D5F583" w:rsidR="002E4764" w:rsidRDefault="00447CA6" w:rsidP="002E4764">
      <w:pPr>
        <w:jc w:val="left"/>
        <w:rPr>
          <w:rFonts w:ascii="Times New Roman" w:eastAsia="Times New Roman" w:hAnsi="Times New Roman"/>
          <w:szCs w:val="24"/>
        </w:rPr>
      </w:pPr>
      <w:r w:rsidRPr="002E4764">
        <w:rPr>
          <w:rFonts w:ascii="Times New Roman" w:eastAsia="Times New Roman" w:hAnsi="Times New Roman"/>
          <w:szCs w:val="24"/>
        </w:rPr>
        <w:t>WOLFF JE, MOHIUDDIN K, JORCH N, GRAF N, WAGNER S, VATS T, GNEKOW A.</w:t>
      </w:r>
      <w:r w:rsidR="002E4764" w:rsidRPr="002E4764">
        <w:rPr>
          <w:rFonts w:ascii="Times New Roman" w:eastAsia="Times New Roman" w:hAnsi="Times New Roman"/>
          <w:szCs w:val="24"/>
        </w:rPr>
        <w:t xml:space="preserve"> </w:t>
      </w:r>
      <w:r w:rsidR="002E4764" w:rsidRPr="00BE0C55">
        <w:rPr>
          <w:rFonts w:ascii="Times New Roman" w:eastAsia="Times New Roman" w:hAnsi="Times New Roman"/>
          <w:b/>
          <w:szCs w:val="24"/>
        </w:rPr>
        <w:t xml:space="preserve">Measuring performance status in pediatric patients with brain tumors--experience of the HIT-GBM-C protocol. </w:t>
      </w:r>
      <w:r w:rsidR="002E4764" w:rsidRPr="002E4764">
        <w:rPr>
          <w:rFonts w:ascii="Times New Roman" w:eastAsia="Times New Roman" w:hAnsi="Times New Roman"/>
          <w:szCs w:val="24"/>
        </w:rPr>
        <w:t>Pediatr Blood Cancer. 2010;55(3):520-4.</w:t>
      </w:r>
    </w:p>
    <w:p w14:paraId="548D8636" w14:textId="77777777" w:rsidR="00BE0C55" w:rsidRPr="002E4764" w:rsidRDefault="00BE0C55" w:rsidP="002E4764">
      <w:pPr>
        <w:jc w:val="left"/>
        <w:rPr>
          <w:rFonts w:ascii="Times New Roman" w:eastAsia="Times New Roman" w:hAnsi="Times New Roman"/>
          <w:szCs w:val="24"/>
        </w:rPr>
      </w:pPr>
    </w:p>
    <w:p w14:paraId="21300EE7" w14:textId="018BD01A" w:rsidR="002E4764" w:rsidRDefault="00447CA6" w:rsidP="002E4764">
      <w:pPr>
        <w:jc w:val="left"/>
        <w:rPr>
          <w:rFonts w:ascii="Times New Roman" w:eastAsia="Times New Roman" w:hAnsi="Times New Roman"/>
          <w:szCs w:val="24"/>
        </w:rPr>
      </w:pPr>
      <w:r w:rsidRPr="002E4764">
        <w:rPr>
          <w:rFonts w:ascii="Times New Roman" w:eastAsia="Times New Roman" w:hAnsi="Times New Roman"/>
          <w:szCs w:val="24"/>
        </w:rPr>
        <w:t>SAAD ED, HOFF PM, CARNELÓS RP, KATZ A, NOVIS YAS, PIETROCOLA M,</w:t>
      </w:r>
      <w:r w:rsidR="002E4764" w:rsidRPr="002E4764">
        <w:rPr>
          <w:rFonts w:ascii="Times New Roman" w:eastAsia="Times New Roman" w:hAnsi="Times New Roman"/>
          <w:szCs w:val="24"/>
        </w:rPr>
        <w:t xml:space="preserve"> et al. </w:t>
      </w:r>
      <w:r w:rsidR="002E4764" w:rsidRPr="00BE0C55">
        <w:rPr>
          <w:rFonts w:ascii="Times New Roman" w:eastAsia="Times New Roman" w:hAnsi="Times New Roman"/>
          <w:b/>
          <w:szCs w:val="24"/>
        </w:rPr>
        <w:t>Critérios comuns de toxicidade do Instituto Nacional de Câncer dos Estados Unidos.</w:t>
      </w:r>
      <w:r w:rsidR="002E4764" w:rsidRPr="002E4764">
        <w:rPr>
          <w:rFonts w:ascii="Times New Roman" w:eastAsia="Times New Roman" w:hAnsi="Times New Roman"/>
          <w:szCs w:val="24"/>
        </w:rPr>
        <w:t xml:space="preserve"> Rev Bras Cancerol. 2002;48(10):63-96.</w:t>
      </w:r>
    </w:p>
    <w:p w14:paraId="5462A00E" w14:textId="77777777" w:rsidR="00BE0C55" w:rsidRPr="002E4764" w:rsidRDefault="00BE0C55" w:rsidP="002E4764">
      <w:pPr>
        <w:jc w:val="left"/>
        <w:rPr>
          <w:rFonts w:ascii="Times New Roman" w:eastAsia="Times New Roman" w:hAnsi="Times New Roman"/>
          <w:szCs w:val="24"/>
        </w:rPr>
      </w:pPr>
    </w:p>
    <w:p w14:paraId="4BB88939" w14:textId="14FD494E" w:rsidR="002E4764" w:rsidRDefault="00447CA6" w:rsidP="002E4764">
      <w:pPr>
        <w:jc w:val="left"/>
        <w:rPr>
          <w:rFonts w:ascii="Times New Roman" w:eastAsia="Times New Roman" w:hAnsi="Times New Roman"/>
          <w:szCs w:val="24"/>
        </w:rPr>
      </w:pPr>
      <w:r w:rsidRPr="002E4764">
        <w:rPr>
          <w:rFonts w:ascii="Times New Roman" w:eastAsia="Times New Roman" w:hAnsi="Times New Roman"/>
          <w:szCs w:val="24"/>
        </w:rPr>
        <w:t>OKEN, M.M., CREECH, R.H., TORMEY, D.C., HORTON, J., DAVIS, T.E., MCFADDEN, E.T., CARBONE, P.P.</w:t>
      </w:r>
      <w:r w:rsidR="002E4764" w:rsidRPr="002E4764">
        <w:rPr>
          <w:rFonts w:ascii="Times New Roman" w:eastAsia="Times New Roman" w:hAnsi="Times New Roman"/>
          <w:szCs w:val="24"/>
        </w:rPr>
        <w:t xml:space="preserve">: </w:t>
      </w:r>
      <w:r w:rsidR="002E4764" w:rsidRPr="00BE0C55">
        <w:rPr>
          <w:rFonts w:ascii="Times New Roman" w:eastAsia="Times New Roman" w:hAnsi="Times New Roman"/>
          <w:b/>
          <w:szCs w:val="24"/>
        </w:rPr>
        <w:t xml:space="preserve">Toxicity And Response Criteria Of The Eastern Cooperative Oncology Group. </w:t>
      </w:r>
      <w:r w:rsidR="002E4764" w:rsidRPr="002E4764">
        <w:rPr>
          <w:rFonts w:ascii="Times New Roman" w:eastAsia="Times New Roman" w:hAnsi="Times New Roman"/>
          <w:szCs w:val="24"/>
        </w:rPr>
        <w:t>Am J Clin Oncol 5:649-655, 1982.</w:t>
      </w:r>
    </w:p>
    <w:p w14:paraId="66A31C24" w14:textId="77777777" w:rsidR="00BE0C55" w:rsidRPr="002E4764" w:rsidRDefault="00BE0C55" w:rsidP="002E4764">
      <w:pPr>
        <w:jc w:val="left"/>
        <w:rPr>
          <w:rFonts w:ascii="Times New Roman" w:eastAsia="Times New Roman" w:hAnsi="Times New Roman"/>
          <w:szCs w:val="24"/>
        </w:rPr>
      </w:pPr>
    </w:p>
    <w:p w14:paraId="017534FA" w14:textId="2AECAF0D" w:rsidR="002E4764" w:rsidRDefault="00447CA6" w:rsidP="002E4764">
      <w:pPr>
        <w:jc w:val="left"/>
        <w:rPr>
          <w:rFonts w:ascii="Times New Roman" w:eastAsia="Times New Roman" w:hAnsi="Times New Roman"/>
          <w:szCs w:val="24"/>
        </w:rPr>
      </w:pPr>
      <w:r w:rsidRPr="002E4764">
        <w:rPr>
          <w:rFonts w:ascii="Times New Roman" w:eastAsia="Times New Roman" w:hAnsi="Times New Roman"/>
          <w:szCs w:val="24"/>
        </w:rPr>
        <w:t xml:space="preserve">OCEBM LEVELS OF EVIDENCE WORKING GROUP*. </w:t>
      </w:r>
      <w:r w:rsidR="002E4764" w:rsidRPr="00BE0C55">
        <w:rPr>
          <w:rFonts w:ascii="Times New Roman" w:eastAsia="Times New Roman" w:hAnsi="Times New Roman"/>
          <w:b/>
          <w:szCs w:val="24"/>
        </w:rPr>
        <w:t>"The Oxford 2011 Levels of Evidence"</w:t>
      </w:r>
      <w:r w:rsidR="002E4764" w:rsidRPr="002E4764">
        <w:rPr>
          <w:rFonts w:ascii="Times New Roman" w:eastAsia="Times New Roman" w:hAnsi="Times New Roman"/>
          <w:szCs w:val="24"/>
        </w:rPr>
        <w:t xml:space="preserve">. Oxford Centre for Evidence-Based Medicine. </w:t>
      </w:r>
      <w:hyperlink r:id="rId16" w:history="1">
        <w:r w:rsidR="00BE0C55" w:rsidRPr="00A24495">
          <w:rPr>
            <w:rStyle w:val="Hyperlink"/>
            <w:rFonts w:ascii="Times New Roman" w:eastAsia="Times New Roman" w:hAnsi="Times New Roman"/>
            <w:szCs w:val="24"/>
          </w:rPr>
          <w:t>http://www.cebm.net/index.aspx?o=5653</w:t>
        </w:r>
      </w:hyperlink>
    </w:p>
    <w:p w14:paraId="1A7B6FDD" w14:textId="77777777" w:rsidR="00BE0C55" w:rsidRPr="002E4764" w:rsidRDefault="00BE0C55" w:rsidP="002E4764">
      <w:pPr>
        <w:jc w:val="left"/>
        <w:rPr>
          <w:rFonts w:ascii="Times New Roman" w:eastAsia="Times New Roman" w:hAnsi="Times New Roman"/>
          <w:szCs w:val="24"/>
        </w:rPr>
      </w:pPr>
      <w:bookmarkStart w:id="53" w:name="_GoBack"/>
      <w:bookmarkEnd w:id="53"/>
    </w:p>
    <w:p w14:paraId="087E0DC6" w14:textId="2423D8FE" w:rsidR="002E4764" w:rsidRPr="002E4764" w:rsidRDefault="00447CA6" w:rsidP="002E4764">
      <w:pPr>
        <w:jc w:val="left"/>
        <w:rPr>
          <w:rFonts w:ascii="Times New Roman" w:eastAsia="Times New Roman" w:hAnsi="Times New Roman"/>
          <w:szCs w:val="24"/>
        </w:rPr>
      </w:pPr>
      <w:r w:rsidRPr="002E4764">
        <w:rPr>
          <w:rFonts w:ascii="Times New Roman" w:eastAsia="Times New Roman" w:hAnsi="Times New Roman"/>
          <w:szCs w:val="24"/>
        </w:rPr>
        <w:t xml:space="preserve">VAN DEN BENT MJ, WEFEL JS, SCHIFF D, TAPHOORN MJ, JAECKLE K, JUNCK L, ARMSTRONG T, CHOUCAIR A, WALDMAN AD, GORLIA T, CHAMBERLAIN M, BAUMERT BG, VOGELBAUM MA, MACDONALD DR, REARDON DA, WEN PY, CHANG SM, JACOBS AH. </w:t>
      </w:r>
      <w:r w:rsidR="002E4764" w:rsidRPr="00BE0C55">
        <w:rPr>
          <w:rFonts w:ascii="Times New Roman" w:eastAsia="Times New Roman" w:hAnsi="Times New Roman"/>
          <w:b/>
          <w:szCs w:val="24"/>
        </w:rPr>
        <w:t>Response assessment in neuro-oncology (a report of the RANO group): assessment of outcome in trials of diffuse low-grade gliomas.</w:t>
      </w:r>
      <w:r w:rsidR="002E4764" w:rsidRPr="002E4764">
        <w:rPr>
          <w:rFonts w:ascii="Times New Roman" w:eastAsia="Times New Roman" w:hAnsi="Times New Roman"/>
          <w:szCs w:val="24"/>
        </w:rPr>
        <w:t xml:space="preserve"> Lancet Oncol. 2011;12(6):583-93.</w:t>
      </w:r>
    </w:p>
    <w:p w14:paraId="2EB5E4F4" w14:textId="77777777" w:rsidR="00C611D9" w:rsidRDefault="00C611D9" w:rsidP="002E4764">
      <w:pPr>
        <w:jc w:val="left"/>
        <w:rPr>
          <w:rFonts w:ascii="Times New Roman" w:hAnsi="Times New Roman"/>
          <w:b/>
          <w:szCs w:val="24"/>
        </w:rPr>
      </w:pPr>
    </w:p>
    <w:sectPr w:rsidR="00C611D9" w:rsidSect="0073702E">
      <w:headerReference w:type="default" r:id="rId17"/>
      <w:pgSz w:w="11906" w:h="16838" w:code="9"/>
      <w:pgMar w:top="1701" w:right="1134" w:bottom="1134" w:left="1701" w:header="1134" w:footer="709" w:gutter="0"/>
      <w:pgNumType w:start="1"/>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4" w:author="Francisco Felix" w:date="2016-01-04T21:54:00Z" w:initials="FF">
    <w:p w14:paraId="370734F9" w14:textId="77777777" w:rsidR="00440B87" w:rsidRDefault="00440B87">
      <w:pPr>
        <w:pStyle w:val="CommentText"/>
      </w:pPr>
      <w:r>
        <w:rPr>
          <w:rStyle w:val="CommentReference"/>
        </w:rPr>
        <w:annotationRef/>
      </w:r>
      <w:r>
        <w:t xml:space="preserve">Vão perguntar se não tem uma informação mais novinha… e tem, depois te dou, mas é uma atualização dos dados do SEER americano. Este relatório do Ries ainda é o mais citado de todos quando se trata de tumores de SNC em crianças. E o panorama praticamente não se alterou em termos de epidemiologia. </w:t>
      </w:r>
    </w:p>
  </w:comment>
  <w:comment w:id="27" w:author="Francisco Felix" w:date="2016-01-04T21:51:00Z" w:initials="FF">
    <w:p w14:paraId="2A88023C" w14:textId="77777777" w:rsidR="00440B87" w:rsidRDefault="00440B87">
      <w:pPr>
        <w:pStyle w:val="CommentText"/>
      </w:pPr>
      <w:r>
        <w:rPr>
          <w:rStyle w:val="CommentReference"/>
        </w:rPr>
        <w:annotationRef/>
      </w:r>
      <w:r>
        <w:t>Esse trecho fui eu quem escreveu, mas tá errado. Pode retirar e deixar apenas até “18 anos”</w:t>
      </w:r>
    </w:p>
  </w:comment>
  <w:comment w:id="30" w:author="Francisco Felix" w:date="2016-01-04T21:57:00Z" w:initials="FF">
    <w:p w14:paraId="3ECA801A" w14:textId="77777777" w:rsidR="00440B87" w:rsidRDefault="00440B87">
      <w:pPr>
        <w:pStyle w:val="CommentText"/>
      </w:pPr>
      <w:r>
        <w:rPr>
          <w:rStyle w:val="CommentReference"/>
        </w:rPr>
        <w:annotationRef/>
      </w:r>
      <w:r>
        <w:t xml:space="preserve">Por exemplo, isto ainda é verdade, aliás, é cada vez mais verdade, pois a sobrevida das crianças com leucemia (o câncer mais comum na pediatria) só aumenta, enquanto a sobrevida dos pacientes com tumores cerebrais está estacionada ou muda muito lentamente.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F91CF6" w14:textId="77777777" w:rsidR="00440B87" w:rsidRDefault="00440B87" w:rsidP="002B093F">
      <w:pPr>
        <w:spacing w:line="240" w:lineRule="auto"/>
      </w:pPr>
      <w:r>
        <w:separator/>
      </w:r>
    </w:p>
  </w:endnote>
  <w:endnote w:type="continuationSeparator" w:id="0">
    <w:p w14:paraId="3F11BAA2" w14:textId="77777777" w:rsidR="00440B87" w:rsidRDefault="00440B87" w:rsidP="002B09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TimesNewRomanPSMT">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A36696" w14:textId="77777777" w:rsidR="00440B87" w:rsidRDefault="00440B87" w:rsidP="0073702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E75B38" w14:textId="77777777" w:rsidR="00440B87" w:rsidRDefault="00440B87" w:rsidP="0073702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AAA52" w14:textId="77777777" w:rsidR="00440B87" w:rsidRDefault="00440B87" w:rsidP="0073702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E0C55">
      <w:rPr>
        <w:rStyle w:val="PageNumber"/>
        <w:noProof/>
      </w:rPr>
      <w:t>2</w:t>
    </w:r>
    <w:r>
      <w:rPr>
        <w:rStyle w:val="PageNumber"/>
      </w:rPr>
      <w:fldChar w:fldCharType="end"/>
    </w:r>
  </w:p>
  <w:p w14:paraId="235CD274" w14:textId="77777777" w:rsidR="00440B87" w:rsidRDefault="00440B87" w:rsidP="0073702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A67271" w14:textId="77777777" w:rsidR="00440B87" w:rsidRDefault="00440B87" w:rsidP="002B093F">
      <w:pPr>
        <w:spacing w:line="240" w:lineRule="auto"/>
      </w:pPr>
      <w:r>
        <w:separator/>
      </w:r>
    </w:p>
  </w:footnote>
  <w:footnote w:type="continuationSeparator" w:id="0">
    <w:p w14:paraId="232BCD4D" w14:textId="77777777" w:rsidR="00440B87" w:rsidRDefault="00440B87" w:rsidP="002B093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F200E1" w14:textId="77777777" w:rsidR="00440B87" w:rsidRPr="002B093F" w:rsidRDefault="00440B87">
    <w:pPr>
      <w:pStyle w:val="Header"/>
      <w:jc w:val="right"/>
      <w:rPr>
        <w:rFonts w:ascii="Times New Roman" w:hAnsi="Times New Roman"/>
        <w:sz w:val="20"/>
        <w:szCs w:val="20"/>
      </w:rPr>
    </w:pPr>
  </w:p>
  <w:p w14:paraId="5718AAFA" w14:textId="77777777" w:rsidR="00440B87" w:rsidRDefault="00440B8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435703" w14:textId="77777777" w:rsidR="00440B87" w:rsidRDefault="00440B87" w:rsidP="00023F67">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A0648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E9A2A91"/>
    <w:multiLevelType w:val="hybridMultilevel"/>
    <w:tmpl w:val="543E3D9E"/>
    <w:lvl w:ilvl="0" w:tplc="B12C82FA">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78651B4C"/>
    <w:multiLevelType w:val="hybridMultilevel"/>
    <w:tmpl w:val="C62E5B62"/>
    <w:lvl w:ilvl="0" w:tplc="0416000F">
      <w:start w:val="1"/>
      <w:numFmt w:val="decimal"/>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revisionView w:markup="0"/>
  <w:doNotTrackMoves/>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BB9"/>
    <w:rsid w:val="0001722D"/>
    <w:rsid w:val="00023F67"/>
    <w:rsid w:val="000314F7"/>
    <w:rsid w:val="00035BB4"/>
    <w:rsid w:val="00081224"/>
    <w:rsid w:val="00085639"/>
    <w:rsid w:val="000A4D6E"/>
    <w:rsid w:val="000E37EA"/>
    <w:rsid w:val="000E54E4"/>
    <w:rsid w:val="000F50F2"/>
    <w:rsid w:val="000F6931"/>
    <w:rsid w:val="00120898"/>
    <w:rsid w:val="0013093C"/>
    <w:rsid w:val="00154868"/>
    <w:rsid w:val="001914FA"/>
    <w:rsid w:val="00195F2F"/>
    <w:rsid w:val="001A01B6"/>
    <w:rsid w:val="001A17C6"/>
    <w:rsid w:val="001A1DC5"/>
    <w:rsid w:val="001A200A"/>
    <w:rsid w:val="001B4F43"/>
    <w:rsid w:val="001D3A77"/>
    <w:rsid w:val="00227D39"/>
    <w:rsid w:val="00235FB6"/>
    <w:rsid w:val="002361AB"/>
    <w:rsid w:val="00253995"/>
    <w:rsid w:val="002546A7"/>
    <w:rsid w:val="00257841"/>
    <w:rsid w:val="00267606"/>
    <w:rsid w:val="0028355A"/>
    <w:rsid w:val="00287B9B"/>
    <w:rsid w:val="002B093F"/>
    <w:rsid w:val="002D3E16"/>
    <w:rsid w:val="002E4764"/>
    <w:rsid w:val="00303D00"/>
    <w:rsid w:val="00340615"/>
    <w:rsid w:val="003458BC"/>
    <w:rsid w:val="0034767E"/>
    <w:rsid w:val="00390169"/>
    <w:rsid w:val="003B70E1"/>
    <w:rsid w:val="003C4088"/>
    <w:rsid w:val="003E4BFF"/>
    <w:rsid w:val="003E7BE7"/>
    <w:rsid w:val="00400A62"/>
    <w:rsid w:val="00413D49"/>
    <w:rsid w:val="00414C39"/>
    <w:rsid w:val="00427E60"/>
    <w:rsid w:val="00432FFB"/>
    <w:rsid w:val="0043533D"/>
    <w:rsid w:val="00440B87"/>
    <w:rsid w:val="00442A20"/>
    <w:rsid w:val="00447CA6"/>
    <w:rsid w:val="00466A6C"/>
    <w:rsid w:val="00490293"/>
    <w:rsid w:val="004D4E59"/>
    <w:rsid w:val="00547D3D"/>
    <w:rsid w:val="005561C5"/>
    <w:rsid w:val="00575BAB"/>
    <w:rsid w:val="00581345"/>
    <w:rsid w:val="005A5A64"/>
    <w:rsid w:val="00617213"/>
    <w:rsid w:val="00627A1C"/>
    <w:rsid w:val="00642BB9"/>
    <w:rsid w:val="00653876"/>
    <w:rsid w:val="00671A52"/>
    <w:rsid w:val="00672370"/>
    <w:rsid w:val="00680120"/>
    <w:rsid w:val="006869D5"/>
    <w:rsid w:val="006B05CF"/>
    <w:rsid w:val="006D3352"/>
    <w:rsid w:val="006F00FD"/>
    <w:rsid w:val="006F5E95"/>
    <w:rsid w:val="0073702E"/>
    <w:rsid w:val="00772C15"/>
    <w:rsid w:val="0078044B"/>
    <w:rsid w:val="00793E2F"/>
    <w:rsid w:val="007A3387"/>
    <w:rsid w:val="007C4452"/>
    <w:rsid w:val="007D6B03"/>
    <w:rsid w:val="007E16DD"/>
    <w:rsid w:val="007E5F88"/>
    <w:rsid w:val="007E7D73"/>
    <w:rsid w:val="00800A3B"/>
    <w:rsid w:val="008018FE"/>
    <w:rsid w:val="00802A2C"/>
    <w:rsid w:val="00880C75"/>
    <w:rsid w:val="008913F1"/>
    <w:rsid w:val="00894581"/>
    <w:rsid w:val="008A7D86"/>
    <w:rsid w:val="008C2DBC"/>
    <w:rsid w:val="008D7EA5"/>
    <w:rsid w:val="008E40DD"/>
    <w:rsid w:val="009165A1"/>
    <w:rsid w:val="009347A0"/>
    <w:rsid w:val="00957D19"/>
    <w:rsid w:val="009750CD"/>
    <w:rsid w:val="00977149"/>
    <w:rsid w:val="0099769D"/>
    <w:rsid w:val="009C1098"/>
    <w:rsid w:val="00A165AD"/>
    <w:rsid w:val="00A37A06"/>
    <w:rsid w:val="00A54277"/>
    <w:rsid w:val="00A60EC4"/>
    <w:rsid w:val="00A70171"/>
    <w:rsid w:val="00A75BB9"/>
    <w:rsid w:val="00AB60DA"/>
    <w:rsid w:val="00AC14FE"/>
    <w:rsid w:val="00AC5C5F"/>
    <w:rsid w:val="00AF431F"/>
    <w:rsid w:val="00AF5A35"/>
    <w:rsid w:val="00B0349E"/>
    <w:rsid w:val="00B176CA"/>
    <w:rsid w:val="00B17B8F"/>
    <w:rsid w:val="00B31055"/>
    <w:rsid w:val="00B45D50"/>
    <w:rsid w:val="00B46203"/>
    <w:rsid w:val="00B52983"/>
    <w:rsid w:val="00B611C7"/>
    <w:rsid w:val="00BE0C55"/>
    <w:rsid w:val="00BE3B74"/>
    <w:rsid w:val="00BE5CDB"/>
    <w:rsid w:val="00BF25C1"/>
    <w:rsid w:val="00C275F4"/>
    <w:rsid w:val="00C34D43"/>
    <w:rsid w:val="00C469A4"/>
    <w:rsid w:val="00C604A8"/>
    <w:rsid w:val="00C611D9"/>
    <w:rsid w:val="00C65329"/>
    <w:rsid w:val="00C66D7A"/>
    <w:rsid w:val="00C8000E"/>
    <w:rsid w:val="00C81746"/>
    <w:rsid w:val="00C81C66"/>
    <w:rsid w:val="00C94572"/>
    <w:rsid w:val="00CC3D63"/>
    <w:rsid w:val="00CC569C"/>
    <w:rsid w:val="00CF5FF5"/>
    <w:rsid w:val="00D1384F"/>
    <w:rsid w:val="00D223E5"/>
    <w:rsid w:val="00D4168D"/>
    <w:rsid w:val="00D7263D"/>
    <w:rsid w:val="00D94FFA"/>
    <w:rsid w:val="00DB6349"/>
    <w:rsid w:val="00DE160A"/>
    <w:rsid w:val="00E2776E"/>
    <w:rsid w:val="00E403EC"/>
    <w:rsid w:val="00E66A22"/>
    <w:rsid w:val="00E91591"/>
    <w:rsid w:val="00E91D84"/>
    <w:rsid w:val="00EA6F1C"/>
    <w:rsid w:val="00EB1CC5"/>
    <w:rsid w:val="00EB7FD2"/>
    <w:rsid w:val="00EC65A1"/>
    <w:rsid w:val="00F03347"/>
    <w:rsid w:val="00F24C90"/>
    <w:rsid w:val="00F40AD4"/>
    <w:rsid w:val="00F4163C"/>
    <w:rsid w:val="00F547C9"/>
    <w:rsid w:val="00F60549"/>
    <w:rsid w:val="00F80CCA"/>
    <w:rsid w:val="00F8509D"/>
    <w:rsid w:val="00F932C2"/>
    <w:rsid w:val="00FC771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DFF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BB9"/>
    <w:pPr>
      <w:spacing w:line="360" w:lineRule="auto"/>
      <w:jc w:val="center"/>
    </w:pPr>
    <w:rPr>
      <w:rFonts w:ascii="Arial" w:eastAsia="Calibri" w:hAnsi="Arial"/>
      <w:sz w:val="24"/>
      <w:szCs w:val="22"/>
    </w:rPr>
  </w:style>
  <w:style w:type="paragraph" w:styleId="Heading1">
    <w:name w:val="heading 1"/>
    <w:basedOn w:val="Normal"/>
    <w:next w:val="Normal"/>
    <w:link w:val="Heading1Char"/>
    <w:uiPriority w:val="9"/>
    <w:qFormat/>
    <w:rsid w:val="00303D00"/>
    <w:pPr>
      <w:keepNext/>
      <w:spacing w:before="240" w:after="60"/>
      <w:outlineLvl w:val="0"/>
    </w:pPr>
    <w:rPr>
      <w:rFonts w:eastAsia="Times New Roman"/>
      <w:b/>
      <w:bCs/>
      <w:kern w:val="32"/>
      <w:sz w:val="32"/>
      <w:szCs w:val="32"/>
      <w:lang w:val="x-none"/>
    </w:rPr>
  </w:style>
  <w:style w:type="paragraph" w:styleId="Heading2">
    <w:name w:val="heading 2"/>
    <w:basedOn w:val="Normal"/>
    <w:next w:val="Normal"/>
    <w:link w:val="Heading2Char"/>
    <w:uiPriority w:val="9"/>
    <w:unhideWhenUsed/>
    <w:qFormat/>
    <w:rsid w:val="00E91D84"/>
    <w:pPr>
      <w:keepNext/>
      <w:keepLines/>
      <w:spacing w:before="200"/>
      <w:outlineLvl w:val="1"/>
    </w:pPr>
    <w:rPr>
      <w:rFonts w:eastAsia="Times New Roman"/>
      <w:b/>
      <w:bCs/>
      <w:color w:val="4F81BD"/>
      <w:sz w:val="26"/>
      <w:szCs w:val="26"/>
      <w:lang w:val="x-none" w:eastAsia="x-none"/>
    </w:rPr>
  </w:style>
  <w:style w:type="paragraph" w:styleId="Heading3">
    <w:name w:val="heading 3"/>
    <w:basedOn w:val="Normal"/>
    <w:next w:val="Normal"/>
    <w:link w:val="Heading3Char"/>
    <w:uiPriority w:val="9"/>
    <w:semiHidden/>
    <w:unhideWhenUsed/>
    <w:qFormat/>
    <w:rsid w:val="00085639"/>
    <w:pPr>
      <w:keepNext/>
      <w:spacing w:before="240" w:after="60"/>
      <w:outlineLvl w:val="2"/>
    </w:pPr>
    <w:rPr>
      <w:rFonts w:ascii="Cambria" w:eastAsia="Times New Roman" w:hAnsi="Cambria"/>
      <w:b/>
      <w:bCs/>
      <w:sz w:val="26"/>
      <w:szCs w:val="26"/>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91D84"/>
    <w:rPr>
      <w:rFonts w:ascii="Arial" w:eastAsia="Times New Roman" w:hAnsi="Arial" w:cs="Times New Roman"/>
      <w:b/>
      <w:bCs/>
      <w:color w:val="4F81BD"/>
      <w:sz w:val="26"/>
      <w:szCs w:val="26"/>
    </w:rPr>
  </w:style>
  <w:style w:type="paragraph" w:customStyle="1" w:styleId="Capa-FolhaDeRosto">
    <w:name w:val="Capa-Folha De Rosto"/>
    <w:basedOn w:val="Normal"/>
    <w:qFormat/>
    <w:rsid w:val="00642BB9"/>
    <w:rPr>
      <w:b/>
      <w:caps/>
    </w:rPr>
  </w:style>
  <w:style w:type="paragraph" w:customStyle="1" w:styleId="CF-NaturezadoTrabalho-Orientador">
    <w:name w:val="CF-Natureza do Trabalho-Orientador"/>
    <w:basedOn w:val="Normal"/>
    <w:qFormat/>
    <w:rsid w:val="00642BB9"/>
    <w:pPr>
      <w:spacing w:line="240" w:lineRule="auto"/>
      <w:ind w:left="4536"/>
      <w:jc w:val="both"/>
    </w:pPr>
  </w:style>
  <w:style w:type="character" w:styleId="Hyperlink">
    <w:name w:val="Hyperlink"/>
    <w:uiPriority w:val="99"/>
    <w:unhideWhenUsed/>
    <w:rsid w:val="00642BB9"/>
    <w:rPr>
      <w:color w:val="0000FF"/>
      <w:u w:val="single"/>
    </w:rPr>
  </w:style>
  <w:style w:type="paragraph" w:customStyle="1" w:styleId="Dedicatria-Epigrafe">
    <w:name w:val="Dedicatória-Epigrafe"/>
    <w:basedOn w:val="Normal"/>
    <w:qFormat/>
    <w:rsid w:val="0034767E"/>
    <w:pPr>
      <w:ind w:left="4536"/>
      <w:jc w:val="right"/>
    </w:pPr>
  </w:style>
  <w:style w:type="paragraph" w:customStyle="1" w:styleId="Resumo-Texto">
    <w:name w:val="Resumo-Texto"/>
    <w:basedOn w:val="Normal"/>
    <w:qFormat/>
    <w:rsid w:val="00EB1CC5"/>
    <w:pPr>
      <w:spacing w:line="240" w:lineRule="auto"/>
      <w:jc w:val="both"/>
    </w:pPr>
  </w:style>
  <w:style w:type="paragraph" w:customStyle="1" w:styleId="TtuloPr-textual">
    <w:name w:val="Título Pré-textual"/>
    <w:basedOn w:val="Normal"/>
    <w:next w:val="Normal"/>
    <w:qFormat/>
    <w:rsid w:val="00120898"/>
    <w:pPr>
      <w:spacing w:after="300"/>
    </w:pPr>
    <w:rPr>
      <w:b/>
      <w:caps/>
    </w:rPr>
  </w:style>
  <w:style w:type="paragraph" w:styleId="BodyText2">
    <w:name w:val="Body Text 2"/>
    <w:basedOn w:val="Normal"/>
    <w:link w:val="BodyText2Char"/>
    <w:rsid w:val="00120898"/>
    <w:pPr>
      <w:jc w:val="both"/>
    </w:pPr>
    <w:rPr>
      <w:rFonts w:eastAsia="Times New Roman"/>
      <w:szCs w:val="20"/>
      <w:lang w:val="x-none" w:eastAsia="x-none"/>
    </w:rPr>
  </w:style>
  <w:style w:type="character" w:customStyle="1" w:styleId="BodyText2Char">
    <w:name w:val="Body Text 2 Char"/>
    <w:link w:val="BodyText2"/>
    <w:rsid w:val="00120898"/>
    <w:rPr>
      <w:rFonts w:ascii="Arial" w:hAnsi="Arial"/>
      <w:sz w:val="24"/>
    </w:rPr>
  </w:style>
  <w:style w:type="character" w:styleId="Strong">
    <w:name w:val="Strong"/>
    <w:uiPriority w:val="22"/>
    <w:qFormat/>
    <w:rsid w:val="00802A2C"/>
    <w:rPr>
      <w:b/>
      <w:bCs/>
    </w:rPr>
  </w:style>
  <w:style w:type="table" w:styleId="TableGrid">
    <w:name w:val="Table Grid"/>
    <w:basedOn w:val="TableNormal"/>
    <w:uiPriority w:val="59"/>
    <w:rsid w:val="00303D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03D00"/>
    <w:pPr>
      <w:spacing w:line="240" w:lineRule="auto"/>
    </w:pPr>
    <w:rPr>
      <w:rFonts w:ascii="Tahoma" w:hAnsi="Tahoma"/>
      <w:sz w:val="16"/>
      <w:szCs w:val="16"/>
      <w:lang w:val="x-none"/>
    </w:rPr>
  </w:style>
  <w:style w:type="character" w:customStyle="1" w:styleId="BalloonTextChar">
    <w:name w:val="Balloon Text Char"/>
    <w:link w:val="BalloonText"/>
    <w:uiPriority w:val="99"/>
    <w:semiHidden/>
    <w:rsid w:val="00303D00"/>
    <w:rPr>
      <w:rFonts w:ascii="Tahoma" w:eastAsia="Calibri" w:hAnsi="Tahoma" w:cs="Tahoma"/>
      <w:sz w:val="16"/>
      <w:szCs w:val="16"/>
      <w:lang w:eastAsia="en-US"/>
    </w:rPr>
  </w:style>
  <w:style w:type="character" w:customStyle="1" w:styleId="Heading1Char">
    <w:name w:val="Heading 1 Char"/>
    <w:link w:val="Heading1"/>
    <w:uiPriority w:val="9"/>
    <w:rsid w:val="00303D00"/>
    <w:rPr>
      <w:rFonts w:ascii="Arial" w:eastAsia="Times New Roman" w:hAnsi="Arial" w:cs="Times New Roman"/>
      <w:b/>
      <w:bCs/>
      <w:kern w:val="32"/>
      <w:sz w:val="32"/>
      <w:szCs w:val="32"/>
      <w:lang w:eastAsia="en-US"/>
    </w:rPr>
  </w:style>
  <w:style w:type="paragraph" w:styleId="TOC3">
    <w:name w:val="toc 3"/>
    <w:basedOn w:val="Normal"/>
    <w:next w:val="Normal"/>
    <w:autoRedefine/>
    <w:uiPriority w:val="39"/>
    <w:rsid w:val="00303D00"/>
    <w:pPr>
      <w:tabs>
        <w:tab w:val="right" w:leader="dot" w:pos="9395"/>
      </w:tabs>
      <w:jc w:val="left"/>
    </w:pPr>
    <w:rPr>
      <w:rFonts w:ascii="Times New Roman" w:eastAsia="Times New Roman" w:hAnsi="Times New Roman"/>
      <w:b/>
      <w:noProof/>
      <w:sz w:val="19"/>
      <w:szCs w:val="24"/>
    </w:rPr>
  </w:style>
  <w:style w:type="paragraph" w:styleId="TOC2">
    <w:name w:val="toc 2"/>
    <w:basedOn w:val="Normal"/>
    <w:next w:val="Normal"/>
    <w:autoRedefine/>
    <w:uiPriority w:val="39"/>
    <w:rsid w:val="00303D00"/>
    <w:pPr>
      <w:tabs>
        <w:tab w:val="right" w:leader="dot" w:pos="9395"/>
      </w:tabs>
      <w:jc w:val="left"/>
    </w:pPr>
    <w:rPr>
      <w:rFonts w:ascii="Times New Roman" w:eastAsia="Times New Roman" w:hAnsi="Times New Roman"/>
      <w:noProof/>
      <w:sz w:val="19"/>
      <w:szCs w:val="24"/>
    </w:rPr>
  </w:style>
  <w:style w:type="paragraph" w:styleId="TOC1">
    <w:name w:val="toc 1"/>
    <w:basedOn w:val="Normal"/>
    <w:next w:val="Normal"/>
    <w:autoRedefine/>
    <w:uiPriority w:val="39"/>
    <w:rsid w:val="00303D00"/>
    <w:pPr>
      <w:tabs>
        <w:tab w:val="right" w:leader="dot" w:pos="9395"/>
        <w:tab w:val="left" w:pos="9540"/>
      </w:tabs>
      <w:spacing w:after="60" w:line="240" w:lineRule="auto"/>
      <w:jc w:val="both"/>
    </w:pPr>
    <w:rPr>
      <w:rFonts w:ascii="Times New Roman" w:eastAsia="Times New Roman" w:hAnsi="Times New Roman"/>
      <w:b/>
      <w:noProof/>
      <w:sz w:val="21"/>
      <w:szCs w:val="21"/>
    </w:rPr>
  </w:style>
  <w:style w:type="paragraph" w:styleId="TOC4">
    <w:name w:val="toc 4"/>
    <w:basedOn w:val="Normal"/>
    <w:next w:val="Normal"/>
    <w:autoRedefine/>
    <w:uiPriority w:val="39"/>
    <w:rsid w:val="00303D00"/>
    <w:pPr>
      <w:tabs>
        <w:tab w:val="right" w:pos="9360"/>
      </w:tabs>
      <w:spacing w:line="240" w:lineRule="auto"/>
      <w:ind w:right="-70"/>
      <w:jc w:val="left"/>
    </w:pPr>
    <w:rPr>
      <w:rFonts w:ascii="Times New Roman" w:eastAsia="Times New Roman" w:hAnsi="Times New Roman"/>
      <w:sz w:val="19"/>
      <w:szCs w:val="24"/>
    </w:rPr>
  </w:style>
  <w:style w:type="paragraph" w:styleId="TOC5">
    <w:name w:val="toc 5"/>
    <w:basedOn w:val="Normal"/>
    <w:next w:val="Normal"/>
    <w:autoRedefine/>
    <w:uiPriority w:val="39"/>
    <w:rsid w:val="00303D00"/>
    <w:pPr>
      <w:tabs>
        <w:tab w:val="left" w:leader="dot" w:pos="5670"/>
        <w:tab w:val="right" w:leader="dot" w:pos="6116"/>
      </w:tabs>
      <w:spacing w:line="240" w:lineRule="auto"/>
      <w:jc w:val="left"/>
    </w:pPr>
    <w:rPr>
      <w:rFonts w:ascii="Times New Roman" w:eastAsia="Times New Roman" w:hAnsi="Times New Roman"/>
      <w:i/>
      <w:noProof/>
      <w:sz w:val="19"/>
      <w:szCs w:val="24"/>
    </w:rPr>
  </w:style>
  <w:style w:type="paragraph" w:styleId="Subtitle">
    <w:name w:val="Subtitle"/>
    <w:basedOn w:val="Normal"/>
    <w:next w:val="Normal"/>
    <w:link w:val="SubtitleChar"/>
    <w:uiPriority w:val="99"/>
    <w:qFormat/>
    <w:rsid w:val="00303D00"/>
    <w:pPr>
      <w:spacing w:after="60" w:line="240" w:lineRule="auto"/>
      <w:outlineLvl w:val="1"/>
    </w:pPr>
    <w:rPr>
      <w:rFonts w:ascii="Cambria" w:eastAsia="Times New Roman" w:hAnsi="Cambria"/>
      <w:szCs w:val="24"/>
      <w:lang w:val="x-none" w:eastAsia="x-none"/>
    </w:rPr>
  </w:style>
  <w:style w:type="character" w:customStyle="1" w:styleId="SubtitleChar">
    <w:name w:val="Subtitle Char"/>
    <w:link w:val="Subtitle"/>
    <w:uiPriority w:val="99"/>
    <w:rsid w:val="00303D00"/>
    <w:rPr>
      <w:rFonts w:ascii="Cambria" w:hAnsi="Cambria"/>
      <w:sz w:val="24"/>
      <w:szCs w:val="24"/>
      <w:lang w:val="x-none"/>
    </w:rPr>
  </w:style>
  <w:style w:type="character" w:customStyle="1" w:styleId="Heading3Char">
    <w:name w:val="Heading 3 Char"/>
    <w:link w:val="Heading3"/>
    <w:uiPriority w:val="9"/>
    <w:semiHidden/>
    <w:rsid w:val="00085639"/>
    <w:rPr>
      <w:rFonts w:ascii="Cambria" w:eastAsia="Times New Roman" w:hAnsi="Cambria" w:cs="Times New Roman"/>
      <w:b/>
      <w:bCs/>
      <w:sz w:val="26"/>
      <w:szCs w:val="26"/>
      <w:lang w:eastAsia="en-US"/>
    </w:rPr>
  </w:style>
  <w:style w:type="character" w:styleId="CommentReference">
    <w:name w:val="annotation reference"/>
    <w:rsid w:val="00085639"/>
    <w:rPr>
      <w:sz w:val="16"/>
      <w:szCs w:val="16"/>
    </w:rPr>
  </w:style>
  <w:style w:type="paragraph" w:styleId="CommentText">
    <w:name w:val="annotation text"/>
    <w:basedOn w:val="Normal"/>
    <w:link w:val="CommentTextChar"/>
    <w:rsid w:val="00085639"/>
    <w:pPr>
      <w:spacing w:line="240" w:lineRule="auto"/>
      <w:jc w:val="left"/>
    </w:pPr>
    <w:rPr>
      <w:rFonts w:ascii="Times New Roman" w:eastAsia="Times New Roman" w:hAnsi="Times New Roman"/>
      <w:sz w:val="20"/>
      <w:szCs w:val="20"/>
      <w:lang w:val="x-none"/>
    </w:rPr>
  </w:style>
  <w:style w:type="character" w:customStyle="1" w:styleId="CommentTextChar">
    <w:name w:val="Comment Text Char"/>
    <w:link w:val="CommentText"/>
    <w:rsid w:val="00085639"/>
    <w:rPr>
      <w:lang w:eastAsia="en-US"/>
    </w:rPr>
  </w:style>
  <w:style w:type="paragraph" w:customStyle="1" w:styleId="PargrafodaLista1">
    <w:name w:val="Parágrafo da Lista1"/>
    <w:aliases w:val="Corpo do texto"/>
    <w:basedOn w:val="Normal"/>
    <w:uiPriority w:val="34"/>
    <w:qFormat/>
    <w:rsid w:val="00085639"/>
    <w:pPr>
      <w:spacing w:line="240" w:lineRule="auto"/>
      <w:ind w:firstLine="567"/>
      <w:jc w:val="both"/>
    </w:pPr>
    <w:rPr>
      <w:rFonts w:ascii="Times New Roman" w:eastAsia="Times New Roman" w:hAnsi="Times New Roman"/>
      <w:sz w:val="21"/>
      <w:szCs w:val="24"/>
    </w:rPr>
  </w:style>
  <w:style w:type="paragraph" w:customStyle="1" w:styleId="CitaoDiretamaisdetrslinhas">
    <w:name w:val="Citação Direta mais de três linhas"/>
    <w:basedOn w:val="PargrafodaLista1"/>
    <w:qFormat/>
    <w:rsid w:val="00085639"/>
    <w:pPr>
      <w:ind w:left="2268" w:firstLine="0"/>
    </w:pPr>
    <w:rPr>
      <w:sz w:val="19"/>
    </w:rPr>
  </w:style>
  <w:style w:type="paragraph" w:styleId="CommentSubject">
    <w:name w:val="annotation subject"/>
    <w:basedOn w:val="CommentText"/>
    <w:next w:val="CommentText"/>
    <w:link w:val="CommentSubjectChar"/>
    <w:uiPriority w:val="99"/>
    <w:semiHidden/>
    <w:unhideWhenUsed/>
    <w:rsid w:val="0078044B"/>
    <w:pPr>
      <w:spacing w:line="360" w:lineRule="auto"/>
      <w:jc w:val="center"/>
    </w:pPr>
    <w:rPr>
      <w:rFonts w:ascii="Arial" w:eastAsia="Calibri" w:hAnsi="Arial"/>
      <w:b/>
      <w:bCs/>
    </w:rPr>
  </w:style>
  <w:style w:type="character" w:customStyle="1" w:styleId="CommentSubjectChar">
    <w:name w:val="Comment Subject Char"/>
    <w:link w:val="CommentSubject"/>
    <w:uiPriority w:val="99"/>
    <w:semiHidden/>
    <w:rsid w:val="0078044B"/>
    <w:rPr>
      <w:rFonts w:ascii="Arial" w:eastAsia="Calibri" w:hAnsi="Arial"/>
      <w:b/>
      <w:bCs/>
      <w:lang w:eastAsia="en-US"/>
    </w:rPr>
  </w:style>
  <w:style w:type="paragraph" w:styleId="Header">
    <w:name w:val="header"/>
    <w:basedOn w:val="Normal"/>
    <w:link w:val="HeaderChar"/>
    <w:uiPriority w:val="99"/>
    <w:unhideWhenUsed/>
    <w:rsid w:val="002B093F"/>
    <w:pPr>
      <w:tabs>
        <w:tab w:val="center" w:pos="4252"/>
        <w:tab w:val="right" w:pos="8504"/>
      </w:tabs>
    </w:pPr>
    <w:rPr>
      <w:lang w:val="x-none"/>
    </w:rPr>
  </w:style>
  <w:style w:type="character" w:customStyle="1" w:styleId="HeaderChar">
    <w:name w:val="Header Char"/>
    <w:link w:val="Header"/>
    <w:uiPriority w:val="99"/>
    <w:rsid w:val="002B093F"/>
    <w:rPr>
      <w:rFonts w:ascii="Arial" w:eastAsia="Calibri" w:hAnsi="Arial"/>
      <w:sz w:val="24"/>
      <w:szCs w:val="22"/>
      <w:lang w:eastAsia="en-US"/>
    </w:rPr>
  </w:style>
  <w:style w:type="paragraph" w:styleId="Footer">
    <w:name w:val="footer"/>
    <w:basedOn w:val="Normal"/>
    <w:link w:val="FooterChar"/>
    <w:uiPriority w:val="99"/>
    <w:unhideWhenUsed/>
    <w:rsid w:val="002B093F"/>
    <w:pPr>
      <w:tabs>
        <w:tab w:val="center" w:pos="4252"/>
        <w:tab w:val="right" w:pos="8504"/>
      </w:tabs>
    </w:pPr>
    <w:rPr>
      <w:lang w:val="x-none"/>
    </w:rPr>
  </w:style>
  <w:style w:type="character" w:customStyle="1" w:styleId="FooterChar">
    <w:name w:val="Footer Char"/>
    <w:link w:val="Footer"/>
    <w:uiPriority w:val="99"/>
    <w:rsid w:val="002B093F"/>
    <w:rPr>
      <w:rFonts w:ascii="Arial" w:eastAsia="Calibri" w:hAnsi="Arial"/>
      <w:sz w:val="24"/>
      <w:szCs w:val="22"/>
      <w:lang w:eastAsia="en-US"/>
    </w:rPr>
  </w:style>
  <w:style w:type="paragraph" w:styleId="ListParagraph">
    <w:name w:val="List Paragraph"/>
    <w:basedOn w:val="Normal"/>
    <w:uiPriority w:val="34"/>
    <w:qFormat/>
    <w:rsid w:val="00F24C90"/>
    <w:pPr>
      <w:spacing w:after="200" w:line="276" w:lineRule="auto"/>
      <w:ind w:left="720"/>
      <w:contextualSpacing/>
      <w:jc w:val="left"/>
    </w:pPr>
    <w:rPr>
      <w:rFonts w:ascii="Calibri" w:eastAsia="Times New Roman" w:hAnsi="Calibri"/>
      <w:sz w:val="22"/>
      <w:lang w:eastAsia="pt-BR"/>
    </w:rPr>
  </w:style>
  <w:style w:type="paragraph" w:styleId="BodyText">
    <w:name w:val="Body Text"/>
    <w:basedOn w:val="Normal"/>
    <w:link w:val="BodyTextChar"/>
    <w:uiPriority w:val="99"/>
    <w:semiHidden/>
    <w:unhideWhenUsed/>
    <w:rsid w:val="000F50F2"/>
    <w:pPr>
      <w:spacing w:after="120"/>
    </w:pPr>
    <w:rPr>
      <w:lang w:val="x-none"/>
    </w:rPr>
  </w:style>
  <w:style w:type="character" w:customStyle="1" w:styleId="BodyTextChar">
    <w:name w:val="Body Text Char"/>
    <w:link w:val="BodyText"/>
    <w:uiPriority w:val="99"/>
    <w:semiHidden/>
    <w:rsid w:val="000F50F2"/>
    <w:rPr>
      <w:rFonts w:ascii="Arial" w:eastAsia="Calibri" w:hAnsi="Arial"/>
      <w:sz w:val="24"/>
      <w:szCs w:val="22"/>
      <w:lang w:eastAsia="en-US"/>
    </w:rPr>
  </w:style>
  <w:style w:type="character" w:customStyle="1" w:styleId="apple-converted-space">
    <w:name w:val="apple-converted-space"/>
    <w:basedOn w:val="DefaultParagraphFont"/>
    <w:rsid w:val="000F6931"/>
  </w:style>
  <w:style w:type="paragraph" w:styleId="BodyTextIndent3">
    <w:name w:val="Body Text Indent 3"/>
    <w:basedOn w:val="Normal"/>
    <w:link w:val="BodyTextIndent3Char"/>
    <w:uiPriority w:val="99"/>
    <w:semiHidden/>
    <w:unhideWhenUsed/>
    <w:rsid w:val="00340615"/>
    <w:pPr>
      <w:spacing w:after="120"/>
      <w:ind w:left="283"/>
    </w:pPr>
    <w:rPr>
      <w:sz w:val="16"/>
      <w:szCs w:val="16"/>
    </w:rPr>
  </w:style>
  <w:style w:type="character" w:customStyle="1" w:styleId="BodyTextIndent3Char">
    <w:name w:val="Body Text Indent 3 Char"/>
    <w:link w:val="BodyTextIndent3"/>
    <w:uiPriority w:val="99"/>
    <w:semiHidden/>
    <w:rsid w:val="00340615"/>
    <w:rPr>
      <w:rFonts w:ascii="Arial" w:eastAsia="Calibri" w:hAnsi="Arial"/>
      <w:sz w:val="16"/>
      <w:szCs w:val="16"/>
      <w:lang w:eastAsia="en-US"/>
    </w:rPr>
  </w:style>
  <w:style w:type="character" w:styleId="PageNumber">
    <w:name w:val="page number"/>
    <w:basedOn w:val="DefaultParagraphFont"/>
    <w:uiPriority w:val="99"/>
    <w:semiHidden/>
    <w:unhideWhenUsed/>
    <w:rsid w:val="0073702E"/>
  </w:style>
  <w:style w:type="paragraph" w:styleId="DocumentMap">
    <w:name w:val="Document Map"/>
    <w:basedOn w:val="Normal"/>
    <w:link w:val="DocumentMapChar"/>
    <w:uiPriority w:val="99"/>
    <w:semiHidden/>
    <w:unhideWhenUsed/>
    <w:rsid w:val="00440B87"/>
    <w:pPr>
      <w:spacing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440B87"/>
    <w:rPr>
      <w:rFonts w:ascii="Lucida Grande" w:eastAsia="Calibri"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BB9"/>
    <w:pPr>
      <w:spacing w:line="360" w:lineRule="auto"/>
      <w:jc w:val="center"/>
    </w:pPr>
    <w:rPr>
      <w:rFonts w:ascii="Arial" w:eastAsia="Calibri" w:hAnsi="Arial"/>
      <w:sz w:val="24"/>
      <w:szCs w:val="22"/>
    </w:rPr>
  </w:style>
  <w:style w:type="paragraph" w:styleId="Heading1">
    <w:name w:val="heading 1"/>
    <w:basedOn w:val="Normal"/>
    <w:next w:val="Normal"/>
    <w:link w:val="Heading1Char"/>
    <w:uiPriority w:val="9"/>
    <w:qFormat/>
    <w:rsid w:val="00303D00"/>
    <w:pPr>
      <w:keepNext/>
      <w:spacing w:before="240" w:after="60"/>
      <w:outlineLvl w:val="0"/>
    </w:pPr>
    <w:rPr>
      <w:rFonts w:eastAsia="Times New Roman"/>
      <w:b/>
      <w:bCs/>
      <w:kern w:val="32"/>
      <w:sz w:val="32"/>
      <w:szCs w:val="32"/>
      <w:lang w:val="x-none"/>
    </w:rPr>
  </w:style>
  <w:style w:type="paragraph" w:styleId="Heading2">
    <w:name w:val="heading 2"/>
    <w:basedOn w:val="Normal"/>
    <w:next w:val="Normal"/>
    <w:link w:val="Heading2Char"/>
    <w:uiPriority w:val="9"/>
    <w:unhideWhenUsed/>
    <w:qFormat/>
    <w:rsid w:val="00E91D84"/>
    <w:pPr>
      <w:keepNext/>
      <w:keepLines/>
      <w:spacing w:before="200"/>
      <w:outlineLvl w:val="1"/>
    </w:pPr>
    <w:rPr>
      <w:rFonts w:eastAsia="Times New Roman"/>
      <w:b/>
      <w:bCs/>
      <w:color w:val="4F81BD"/>
      <w:sz w:val="26"/>
      <w:szCs w:val="26"/>
      <w:lang w:val="x-none" w:eastAsia="x-none"/>
    </w:rPr>
  </w:style>
  <w:style w:type="paragraph" w:styleId="Heading3">
    <w:name w:val="heading 3"/>
    <w:basedOn w:val="Normal"/>
    <w:next w:val="Normal"/>
    <w:link w:val="Heading3Char"/>
    <w:uiPriority w:val="9"/>
    <w:semiHidden/>
    <w:unhideWhenUsed/>
    <w:qFormat/>
    <w:rsid w:val="00085639"/>
    <w:pPr>
      <w:keepNext/>
      <w:spacing w:before="240" w:after="60"/>
      <w:outlineLvl w:val="2"/>
    </w:pPr>
    <w:rPr>
      <w:rFonts w:ascii="Cambria" w:eastAsia="Times New Roman" w:hAnsi="Cambria"/>
      <w:b/>
      <w:bCs/>
      <w:sz w:val="26"/>
      <w:szCs w:val="26"/>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91D84"/>
    <w:rPr>
      <w:rFonts w:ascii="Arial" w:eastAsia="Times New Roman" w:hAnsi="Arial" w:cs="Times New Roman"/>
      <w:b/>
      <w:bCs/>
      <w:color w:val="4F81BD"/>
      <w:sz w:val="26"/>
      <w:szCs w:val="26"/>
    </w:rPr>
  </w:style>
  <w:style w:type="paragraph" w:customStyle="1" w:styleId="Capa-FolhaDeRosto">
    <w:name w:val="Capa-Folha De Rosto"/>
    <w:basedOn w:val="Normal"/>
    <w:qFormat/>
    <w:rsid w:val="00642BB9"/>
    <w:rPr>
      <w:b/>
      <w:caps/>
    </w:rPr>
  </w:style>
  <w:style w:type="paragraph" w:customStyle="1" w:styleId="CF-NaturezadoTrabalho-Orientador">
    <w:name w:val="CF-Natureza do Trabalho-Orientador"/>
    <w:basedOn w:val="Normal"/>
    <w:qFormat/>
    <w:rsid w:val="00642BB9"/>
    <w:pPr>
      <w:spacing w:line="240" w:lineRule="auto"/>
      <w:ind w:left="4536"/>
      <w:jc w:val="both"/>
    </w:pPr>
  </w:style>
  <w:style w:type="character" w:styleId="Hyperlink">
    <w:name w:val="Hyperlink"/>
    <w:uiPriority w:val="99"/>
    <w:unhideWhenUsed/>
    <w:rsid w:val="00642BB9"/>
    <w:rPr>
      <w:color w:val="0000FF"/>
      <w:u w:val="single"/>
    </w:rPr>
  </w:style>
  <w:style w:type="paragraph" w:customStyle="1" w:styleId="Dedicatria-Epigrafe">
    <w:name w:val="Dedicatória-Epigrafe"/>
    <w:basedOn w:val="Normal"/>
    <w:qFormat/>
    <w:rsid w:val="0034767E"/>
    <w:pPr>
      <w:ind w:left="4536"/>
      <w:jc w:val="right"/>
    </w:pPr>
  </w:style>
  <w:style w:type="paragraph" w:customStyle="1" w:styleId="Resumo-Texto">
    <w:name w:val="Resumo-Texto"/>
    <w:basedOn w:val="Normal"/>
    <w:qFormat/>
    <w:rsid w:val="00EB1CC5"/>
    <w:pPr>
      <w:spacing w:line="240" w:lineRule="auto"/>
      <w:jc w:val="both"/>
    </w:pPr>
  </w:style>
  <w:style w:type="paragraph" w:customStyle="1" w:styleId="TtuloPr-textual">
    <w:name w:val="Título Pré-textual"/>
    <w:basedOn w:val="Normal"/>
    <w:next w:val="Normal"/>
    <w:qFormat/>
    <w:rsid w:val="00120898"/>
    <w:pPr>
      <w:spacing w:after="300"/>
    </w:pPr>
    <w:rPr>
      <w:b/>
      <w:caps/>
    </w:rPr>
  </w:style>
  <w:style w:type="paragraph" w:styleId="BodyText2">
    <w:name w:val="Body Text 2"/>
    <w:basedOn w:val="Normal"/>
    <w:link w:val="BodyText2Char"/>
    <w:rsid w:val="00120898"/>
    <w:pPr>
      <w:jc w:val="both"/>
    </w:pPr>
    <w:rPr>
      <w:rFonts w:eastAsia="Times New Roman"/>
      <w:szCs w:val="20"/>
      <w:lang w:val="x-none" w:eastAsia="x-none"/>
    </w:rPr>
  </w:style>
  <w:style w:type="character" w:customStyle="1" w:styleId="BodyText2Char">
    <w:name w:val="Body Text 2 Char"/>
    <w:link w:val="BodyText2"/>
    <w:rsid w:val="00120898"/>
    <w:rPr>
      <w:rFonts w:ascii="Arial" w:hAnsi="Arial"/>
      <w:sz w:val="24"/>
    </w:rPr>
  </w:style>
  <w:style w:type="character" w:styleId="Strong">
    <w:name w:val="Strong"/>
    <w:uiPriority w:val="22"/>
    <w:qFormat/>
    <w:rsid w:val="00802A2C"/>
    <w:rPr>
      <w:b/>
      <w:bCs/>
    </w:rPr>
  </w:style>
  <w:style w:type="table" w:styleId="TableGrid">
    <w:name w:val="Table Grid"/>
    <w:basedOn w:val="TableNormal"/>
    <w:uiPriority w:val="59"/>
    <w:rsid w:val="00303D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03D00"/>
    <w:pPr>
      <w:spacing w:line="240" w:lineRule="auto"/>
    </w:pPr>
    <w:rPr>
      <w:rFonts w:ascii="Tahoma" w:hAnsi="Tahoma"/>
      <w:sz w:val="16"/>
      <w:szCs w:val="16"/>
      <w:lang w:val="x-none"/>
    </w:rPr>
  </w:style>
  <w:style w:type="character" w:customStyle="1" w:styleId="BalloonTextChar">
    <w:name w:val="Balloon Text Char"/>
    <w:link w:val="BalloonText"/>
    <w:uiPriority w:val="99"/>
    <w:semiHidden/>
    <w:rsid w:val="00303D00"/>
    <w:rPr>
      <w:rFonts w:ascii="Tahoma" w:eastAsia="Calibri" w:hAnsi="Tahoma" w:cs="Tahoma"/>
      <w:sz w:val="16"/>
      <w:szCs w:val="16"/>
      <w:lang w:eastAsia="en-US"/>
    </w:rPr>
  </w:style>
  <w:style w:type="character" w:customStyle="1" w:styleId="Heading1Char">
    <w:name w:val="Heading 1 Char"/>
    <w:link w:val="Heading1"/>
    <w:uiPriority w:val="9"/>
    <w:rsid w:val="00303D00"/>
    <w:rPr>
      <w:rFonts w:ascii="Arial" w:eastAsia="Times New Roman" w:hAnsi="Arial" w:cs="Times New Roman"/>
      <w:b/>
      <w:bCs/>
      <w:kern w:val="32"/>
      <w:sz w:val="32"/>
      <w:szCs w:val="32"/>
      <w:lang w:eastAsia="en-US"/>
    </w:rPr>
  </w:style>
  <w:style w:type="paragraph" w:styleId="TOC3">
    <w:name w:val="toc 3"/>
    <w:basedOn w:val="Normal"/>
    <w:next w:val="Normal"/>
    <w:autoRedefine/>
    <w:uiPriority w:val="39"/>
    <w:rsid w:val="00303D00"/>
    <w:pPr>
      <w:tabs>
        <w:tab w:val="right" w:leader="dot" w:pos="9395"/>
      </w:tabs>
      <w:jc w:val="left"/>
    </w:pPr>
    <w:rPr>
      <w:rFonts w:ascii="Times New Roman" w:eastAsia="Times New Roman" w:hAnsi="Times New Roman"/>
      <w:b/>
      <w:noProof/>
      <w:sz w:val="19"/>
      <w:szCs w:val="24"/>
    </w:rPr>
  </w:style>
  <w:style w:type="paragraph" w:styleId="TOC2">
    <w:name w:val="toc 2"/>
    <w:basedOn w:val="Normal"/>
    <w:next w:val="Normal"/>
    <w:autoRedefine/>
    <w:uiPriority w:val="39"/>
    <w:rsid w:val="00303D00"/>
    <w:pPr>
      <w:tabs>
        <w:tab w:val="right" w:leader="dot" w:pos="9395"/>
      </w:tabs>
      <w:jc w:val="left"/>
    </w:pPr>
    <w:rPr>
      <w:rFonts w:ascii="Times New Roman" w:eastAsia="Times New Roman" w:hAnsi="Times New Roman"/>
      <w:noProof/>
      <w:sz w:val="19"/>
      <w:szCs w:val="24"/>
    </w:rPr>
  </w:style>
  <w:style w:type="paragraph" w:styleId="TOC1">
    <w:name w:val="toc 1"/>
    <w:basedOn w:val="Normal"/>
    <w:next w:val="Normal"/>
    <w:autoRedefine/>
    <w:uiPriority w:val="39"/>
    <w:rsid w:val="00303D00"/>
    <w:pPr>
      <w:tabs>
        <w:tab w:val="right" w:leader="dot" w:pos="9395"/>
        <w:tab w:val="left" w:pos="9540"/>
      </w:tabs>
      <w:spacing w:after="60" w:line="240" w:lineRule="auto"/>
      <w:jc w:val="both"/>
    </w:pPr>
    <w:rPr>
      <w:rFonts w:ascii="Times New Roman" w:eastAsia="Times New Roman" w:hAnsi="Times New Roman"/>
      <w:b/>
      <w:noProof/>
      <w:sz w:val="21"/>
      <w:szCs w:val="21"/>
    </w:rPr>
  </w:style>
  <w:style w:type="paragraph" w:styleId="TOC4">
    <w:name w:val="toc 4"/>
    <w:basedOn w:val="Normal"/>
    <w:next w:val="Normal"/>
    <w:autoRedefine/>
    <w:uiPriority w:val="39"/>
    <w:rsid w:val="00303D00"/>
    <w:pPr>
      <w:tabs>
        <w:tab w:val="right" w:pos="9360"/>
      </w:tabs>
      <w:spacing w:line="240" w:lineRule="auto"/>
      <w:ind w:right="-70"/>
      <w:jc w:val="left"/>
    </w:pPr>
    <w:rPr>
      <w:rFonts w:ascii="Times New Roman" w:eastAsia="Times New Roman" w:hAnsi="Times New Roman"/>
      <w:sz w:val="19"/>
      <w:szCs w:val="24"/>
    </w:rPr>
  </w:style>
  <w:style w:type="paragraph" w:styleId="TOC5">
    <w:name w:val="toc 5"/>
    <w:basedOn w:val="Normal"/>
    <w:next w:val="Normal"/>
    <w:autoRedefine/>
    <w:uiPriority w:val="39"/>
    <w:rsid w:val="00303D00"/>
    <w:pPr>
      <w:tabs>
        <w:tab w:val="left" w:leader="dot" w:pos="5670"/>
        <w:tab w:val="right" w:leader="dot" w:pos="6116"/>
      </w:tabs>
      <w:spacing w:line="240" w:lineRule="auto"/>
      <w:jc w:val="left"/>
    </w:pPr>
    <w:rPr>
      <w:rFonts w:ascii="Times New Roman" w:eastAsia="Times New Roman" w:hAnsi="Times New Roman"/>
      <w:i/>
      <w:noProof/>
      <w:sz w:val="19"/>
      <w:szCs w:val="24"/>
    </w:rPr>
  </w:style>
  <w:style w:type="paragraph" w:styleId="Subtitle">
    <w:name w:val="Subtitle"/>
    <w:basedOn w:val="Normal"/>
    <w:next w:val="Normal"/>
    <w:link w:val="SubtitleChar"/>
    <w:uiPriority w:val="99"/>
    <w:qFormat/>
    <w:rsid w:val="00303D00"/>
    <w:pPr>
      <w:spacing w:after="60" w:line="240" w:lineRule="auto"/>
      <w:outlineLvl w:val="1"/>
    </w:pPr>
    <w:rPr>
      <w:rFonts w:ascii="Cambria" w:eastAsia="Times New Roman" w:hAnsi="Cambria"/>
      <w:szCs w:val="24"/>
      <w:lang w:val="x-none" w:eastAsia="x-none"/>
    </w:rPr>
  </w:style>
  <w:style w:type="character" w:customStyle="1" w:styleId="SubtitleChar">
    <w:name w:val="Subtitle Char"/>
    <w:link w:val="Subtitle"/>
    <w:uiPriority w:val="99"/>
    <w:rsid w:val="00303D00"/>
    <w:rPr>
      <w:rFonts w:ascii="Cambria" w:hAnsi="Cambria"/>
      <w:sz w:val="24"/>
      <w:szCs w:val="24"/>
      <w:lang w:val="x-none"/>
    </w:rPr>
  </w:style>
  <w:style w:type="character" w:customStyle="1" w:styleId="Heading3Char">
    <w:name w:val="Heading 3 Char"/>
    <w:link w:val="Heading3"/>
    <w:uiPriority w:val="9"/>
    <w:semiHidden/>
    <w:rsid w:val="00085639"/>
    <w:rPr>
      <w:rFonts w:ascii="Cambria" w:eastAsia="Times New Roman" w:hAnsi="Cambria" w:cs="Times New Roman"/>
      <w:b/>
      <w:bCs/>
      <w:sz w:val="26"/>
      <w:szCs w:val="26"/>
      <w:lang w:eastAsia="en-US"/>
    </w:rPr>
  </w:style>
  <w:style w:type="character" w:styleId="CommentReference">
    <w:name w:val="annotation reference"/>
    <w:rsid w:val="00085639"/>
    <w:rPr>
      <w:sz w:val="16"/>
      <w:szCs w:val="16"/>
    </w:rPr>
  </w:style>
  <w:style w:type="paragraph" w:styleId="CommentText">
    <w:name w:val="annotation text"/>
    <w:basedOn w:val="Normal"/>
    <w:link w:val="CommentTextChar"/>
    <w:rsid w:val="00085639"/>
    <w:pPr>
      <w:spacing w:line="240" w:lineRule="auto"/>
      <w:jc w:val="left"/>
    </w:pPr>
    <w:rPr>
      <w:rFonts w:ascii="Times New Roman" w:eastAsia="Times New Roman" w:hAnsi="Times New Roman"/>
      <w:sz w:val="20"/>
      <w:szCs w:val="20"/>
      <w:lang w:val="x-none"/>
    </w:rPr>
  </w:style>
  <w:style w:type="character" w:customStyle="1" w:styleId="CommentTextChar">
    <w:name w:val="Comment Text Char"/>
    <w:link w:val="CommentText"/>
    <w:rsid w:val="00085639"/>
    <w:rPr>
      <w:lang w:eastAsia="en-US"/>
    </w:rPr>
  </w:style>
  <w:style w:type="paragraph" w:customStyle="1" w:styleId="PargrafodaLista1">
    <w:name w:val="Parágrafo da Lista1"/>
    <w:aliases w:val="Corpo do texto"/>
    <w:basedOn w:val="Normal"/>
    <w:uiPriority w:val="34"/>
    <w:qFormat/>
    <w:rsid w:val="00085639"/>
    <w:pPr>
      <w:spacing w:line="240" w:lineRule="auto"/>
      <w:ind w:firstLine="567"/>
      <w:jc w:val="both"/>
    </w:pPr>
    <w:rPr>
      <w:rFonts w:ascii="Times New Roman" w:eastAsia="Times New Roman" w:hAnsi="Times New Roman"/>
      <w:sz w:val="21"/>
      <w:szCs w:val="24"/>
    </w:rPr>
  </w:style>
  <w:style w:type="paragraph" w:customStyle="1" w:styleId="CitaoDiretamaisdetrslinhas">
    <w:name w:val="Citação Direta mais de três linhas"/>
    <w:basedOn w:val="PargrafodaLista1"/>
    <w:qFormat/>
    <w:rsid w:val="00085639"/>
    <w:pPr>
      <w:ind w:left="2268" w:firstLine="0"/>
    </w:pPr>
    <w:rPr>
      <w:sz w:val="19"/>
    </w:rPr>
  </w:style>
  <w:style w:type="paragraph" w:styleId="CommentSubject">
    <w:name w:val="annotation subject"/>
    <w:basedOn w:val="CommentText"/>
    <w:next w:val="CommentText"/>
    <w:link w:val="CommentSubjectChar"/>
    <w:uiPriority w:val="99"/>
    <w:semiHidden/>
    <w:unhideWhenUsed/>
    <w:rsid w:val="0078044B"/>
    <w:pPr>
      <w:spacing w:line="360" w:lineRule="auto"/>
      <w:jc w:val="center"/>
    </w:pPr>
    <w:rPr>
      <w:rFonts w:ascii="Arial" w:eastAsia="Calibri" w:hAnsi="Arial"/>
      <w:b/>
      <w:bCs/>
    </w:rPr>
  </w:style>
  <w:style w:type="character" w:customStyle="1" w:styleId="CommentSubjectChar">
    <w:name w:val="Comment Subject Char"/>
    <w:link w:val="CommentSubject"/>
    <w:uiPriority w:val="99"/>
    <w:semiHidden/>
    <w:rsid w:val="0078044B"/>
    <w:rPr>
      <w:rFonts w:ascii="Arial" w:eastAsia="Calibri" w:hAnsi="Arial"/>
      <w:b/>
      <w:bCs/>
      <w:lang w:eastAsia="en-US"/>
    </w:rPr>
  </w:style>
  <w:style w:type="paragraph" w:styleId="Header">
    <w:name w:val="header"/>
    <w:basedOn w:val="Normal"/>
    <w:link w:val="HeaderChar"/>
    <w:uiPriority w:val="99"/>
    <w:unhideWhenUsed/>
    <w:rsid w:val="002B093F"/>
    <w:pPr>
      <w:tabs>
        <w:tab w:val="center" w:pos="4252"/>
        <w:tab w:val="right" w:pos="8504"/>
      </w:tabs>
    </w:pPr>
    <w:rPr>
      <w:lang w:val="x-none"/>
    </w:rPr>
  </w:style>
  <w:style w:type="character" w:customStyle="1" w:styleId="HeaderChar">
    <w:name w:val="Header Char"/>
    <w:link w:val="Header"/>
    <w:uiPriority w:val="99"/>
    <w:rsid w:val="002B093F"/>
    <w:rPr>
      <w:rFonts w:ascii="Arial" w:eastAsia="Calibri" w:hAnsi="Arial"/>
      <w:sz w:val="24"/>
      <w:szCs w:val="22"/>
      <w:lang w:eastAsia="en-US"/>
    </w:rPr>
  </w:style>
  <w:style w:type="paragraph" w:styleId="Footer">
    <w:name w:val="footer"/>
    <w:basedOn w:val="Normal"/>
    <w:link w:val="FooterChar"/>
    <w:uiPriority w:val="99"/>
    <w:unhideWhenUsed/>
    <w:rsid w:val="002B093F"/>
    <w:pPr>
      <w:tabs>
        <w:tab w:val="center" w:pos="4252"/>
        <w:tab w:val="right" w:pos="8504"/>
      </w:tabs>
    </w:pPr>
    <w:rPr>
      <w:lang w:val="x-none"/>
    </w:rPr>
  </w:style>
  <w:style w:type="character" w:customStyle="1" w:styleId="FooterChar">
    <w:name w:val="Footer Char"/>
    <w:link w:val="Footer"/>
    <w:uiPriority w:val="99"/>
    <w:rsid w:val="002B093F"/>
    <w:rPr>
      <w:rFonts w:ascii="Arial" w:eastAsia="Calibri" w:hAnsi="Arial"/>
      <w:sz w:val="24"/>
      <w:szCs w:val="22"/>
      <w:lang w:eastAsia="en-US"/>
    </w:rPr>
  </w:style>
  <w:style w:type="paragraph" w:styleId="ListParagraph">
    <w:name w:val="List Paragraph"/>
    <w:basedOn w:val="Normal"/>
    <w:uiPriority w:val="34"/>
    <w:qFormat/>
    <w:rsid w:val="00F24C90"/>
    <w:pPr>
      <w:spacing w:after="200" w:line="276" w:lineRule="auto"/>
      <w:ind w:left="720"/>
      <w:contextualSpacing/>
      <w:jc w:val="left"/>
    </w:pPr>
    <w:rPr>
      <w:rFonts w:ascii="Calibri" w:eastAsia="Times New Roman" w:hAnsi="Calibri"/>
      <w:sz w:val="22"/>
      <w:lang w:eastAsia="pt-BR"/>
    </w:rPr>
  </w:style>
  <w:style w:type="paragraph" w:styleId="BodyText">
    <w:name w:val="Body Text"/>
    <w:basedOn w:val="Normal"/>
    <w:link w:val="BodyTextChar"/>
    <w:uiPriority w:val="99"/>
    <w:semiHidden/>
    <w:unhideWhenUsed/>
    <w:rsid w:val="000F50F2"/>
    <w:pPr>
      <w:spacing w:after="120"/>
    </w:pPr>
    <w:rPr>
      <w:lang w:val="x-none"/>
    </w:rPr>
  </w:style>
  <w:style w:type="character" w:customStyle="1" w:styleId="BodyTextChar">
    <w:name w:val="Body Text Char"/>
    <w:link w:val="BodyText"/>
    <w:uiPriority w:val="99"/>
    <w:semiHidden/>
    <w:rsid w:val="000F50F2"/>
    <w:rPr>
      <w:rFonts w:ascii="Arial" w:eastAsia="Calibri" w:hAnsi="Arial"/>
      <w:sz w:val="24"/>
      <w:szCs w:val="22"/>
      <w:lang w:eastAsia="en-US"/>
    </w:rPr>
  </w:style>
  <w:style w:type="character" w:customStyle="1" w:styleId="apple-converted-space">
    <w:name w:val="apple-converted-space"/>
    <w:basedOn w:val="DefaultParagraphFont"/>
    <w:rsid w:val="000F6931"/>
  </w:style>
  <w:style w:type="paragraph" w:styleId="BodyTextIndent3">
    <w:name w:val="Body Text Indent 3"/>
    <w:basedOn w:val="Normal"/>
    <w:link w:val="BodyTextIndent3Char"/>
    <w:uiPriority w:val="99"/>
    <w:semiHidden/>
    <w:unhideWhenUsed/>
    <w:rsid w:val="00340615"/>
    <w:pPr>
      <w:spacing w:after="120"/>
      <w:ind w:left="283"/>
    </w:pPr>
    <w:rPr>
      <w:sz w:val="16"/>
      <w:szCs w:val="16"/>
    </w:rPr>
  </w:style>
  <w:style w:type="character" w:customStyle="1" w:styleId="BodyTextIndent3Char">
    <w:name w:val="Body Text Indent 3 Char"/>
    <w:link w:val="BodyTextIndent3"/>
    <w:uiPriority w:val="99"/>
    <w:semiHidden/>
    <w:rsid w:val="00340615"/>
    <w:rPr>
      <w:rFonts w:ascii="Arial" w:eastAsia="Calibri" w:hAnsi="Arial"/>
      <w:sz w:val="16"/>
      <w:szCs w:val="16"/>
      <w:lang w:eastAsia="en-US"/>
    </w:rPr>
  </w:style>
  <w:style w:type="character" w:styleId="PageNumber">
    <w:name w:val="page number"/>
    <w:basedOn w:val="DefaultParagraphFont"/>
    <w:uiPriority w:val="99"/>
    <w:semiHidden/>
    <w:unhideWhenUsed/>
    <w:rsid w:val="0073702E"/>
  </w:style>
  <w:style w:type="paragraph" w:styleId="DocumentMap">
    <w:name w:val="Document Map"/>
    <w:basedOn w:val="Normal"/>
    <w:link w:val="DocumentMapChar"/>
    <w:uiPriority w:val="99"/>
    <w:semiHidden/>
    <w:unhideWhenUsed/>
    <w:rsid w:val="00440B87"/>
    <w:pPr>
      <w:spacing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440B87"/>
    <w:rPr>
      <w:rFonts w:ascii="Lucida Grande" w:eastAsia="Calibri"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090083">
      <w:bodyDiv w:val="1"/>
      <w:marLeft w:val="0"/>
      <w:marRight w:val="0"/>
      <w:marTop w:val="0"/>
      <w:marBottom w:val="0"/>
      <w:divBdr>
        <w:top w:val="none" w:sz="0" w:space="0" w:color="auto"/>
        <w:left w:val="none" w:sz="0" w:space="0" w:color="auto"/>
        <w:bottom w:val="none" w:sz="0" w:space="0" w:color="auto"/>
        <w:right w:val="none" w:sz="0" w:space="0" w:color="auto"/>
      </w:divBdr>
    </w:div>
    <w:div w:id="1875726031">
      <w:bodyDiv w:val="1"/>
      <w:marLeft w:val="0"/>
      <w:marRight w:val="0"/>
      <w:marTop w:val="0"/>
      <w:marBottom w:val="0"/>
      <w:divBdr>
        <w:top w:val="none" w:sz="0" w:space="0" w:color="auto"/>
        <w:left w:val="none" w:sz="0" w:space="0" w:color="auto"/>
        <w:bottom w:val="none" w:sz="0" w:space="0" w:color="auto"/>
        <w:right w:val="none" w:sz="0" w:space="0" w:color="auto"/>
      </w:divBdr>
      <w:divsChild>
        <w:div w:id="1520123601">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comments" Target="comments.xml"/><Relationship Id="rId14" Type="http://schemas.openxmlformats.org/officeDocument/2006/relationships/hyperlink" Target="http://www.cbtrus.org" TargetMode="External"/><Relationship Id="rId15" Type="http://schemas.openxmlformats.org/officeDocument/2006/relationships/hyperlink" Target="http://www.google.com/intl/pt-BR/policies/" TargetMode="External"/><Relationship Id="rId16" Type="http://schemas.openxmlformats.org/officeDocument/2006/relationships/hyperlink" Target="http://www.cebm.net/index.aspx?o=5653" TargetMode="Externa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9C31BE-08AC-8548-91D6-5EDBD7A11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18</Pages>
  <Words>5294</Words>
  <Characters>30180</Characters>
  <Application>Microsoft Macintosh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35404</CharactersWithSpaces>
  <SharedDoc>false</SharedDoc>
  <HLinks>
    <vt:vector size="12" baseType="variant">
      <vt:variant>
        <vt:i4>2818058</vt:i4>
      </vt:variant>
      <vt:variant>
        <vt:i4>0</vt:i4>
      </vt:variant>
      <vt:variant>
        <vt:i4>0</vt:i4>
      </vt:variant>
      <vt:variant>
        <vt:i4>5</vt:i4>
      </vt:variant>
      <vt:variant>
        <vt:lpwstr>http://www.ema.europa.eu/docs/pt_PT/document_library/EPAR_-_Product_Information/human/000229/WC500035621.pdf</vt:lpwstr>
      </vt:variant>
      <vt:variant>
        <vt:lpwstr/>
      </vt:variant>
      <vt:variant>
        <vt:i4>2556083</vt:i4>
      </vt:variant>
      <vt:variant>
        <vt:i4>2048</vt:i4>
      </vt:variant>
      <vt:variant>
        <vt:i4>1025</vt:i4>
      </vt:variant>
      <vt:variant>
        <vt:i4>1</vt:i4>
      </vt:variant>
      <vt:variant>
        <vt:lpwstr>brasao-ufc - Cópia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ufc</dc:creator>
  <cp:keywords/>
  <cp:lastModifiedBy>Francisco Felix</cp:lastModifiedBy>
  <cp:revision>9</cp:revision>
  <dcterms:created xsi:type="dcterms:W3CDTF">2017-04-15T18:01:00Z</dcterms:created>
  <dcterms:modified xsi:type="dcterms:W3CDTF">2017-04-17T19:32:00Z</dcterms:modified>
</cp:coreProperties>
</file>